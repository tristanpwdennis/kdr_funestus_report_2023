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A682" w14:textId="6BBC515F"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Discovery of knock-down resistance in the major </w:t>
      </w:r>
      <w:ins w:id="0" w:author="Joel Ouma Odero (PGR)" w:date="2024-03-27T00:04:00Z">
        <w:r w:rsidR="00160BDB">
          <w:rPr>
            <w:rFonts w:ascii="Palatino Linotype" w:eastAsia="Palatino Linotype" w:hAnsi="Palatino Linotype" w:cs="Palatino Linotype"/>
            <w:b/>
            <w:sz w:val="24"/>
            <w:szCs w:val="24"/>
          </w:rPr>
          <w:t xml:space="preserve">African </w:t>
        </w:r>
      </w:ins>
      <w:r>
        <w:rPr>
          <w:rFonts w:ascii="Palatino Linotype" w:eastAsia="Palatino Linotype" w:hAnsi="Palatino Linotype" w:cs="Palatino Linotype"/>
          <w:b/>
          <w:sz w:val="24"/>
          <w:szCs w:val="24"/>
        </w:rPr>
        <w:t xml:space="preserve">malaria vector </w:t>
      </w:r>
      <w:r>
        <w:rPr>
          <w:rFonts w:ascii="Palatino Linotype" w:eastAsia="Palatino Linotype" w:hAnsi="Palatino Linotype" w:cs="Palatino Linotype"/>
          <w:b/>
          <w:i/>
          <w:sz w:val="24"/>
          <w:szCs w:val="24"/>
        </w:rPr>
        <w:t>Anopheles funestus</w:t>
      </w:r>
      <w:ins w:id="1" w:author="Joel Ouma Odero (PGR)" w:date="2024-03-26T23:05:00Z">
        <w:r w:rsidR="00012132">
          <w:rPr>
            <w:rFonts w:ascii="Palatino Linotype" w:eastAsia="Palatino Linotype" w:hAnsi="Palatino Linotype" w:cs="Palatino Linotype"/>
            <w:b/>
            <w:i/>
            <w:sz w:val="24"/>
            <w:szCs w:val="24"/>
          </w:rPr>
          <w:t xml:space="preserve"> </w:t>
        </w:r>
      </w:ins>
      <w:commentRangeStart w:id="2"/>
      <w:del w:id="3" w:author="Joel Ouma Odero (PGR)" w:date="2024-03-26T08:29:00Z">
        <w:r w:rsidDel="004E48FD">
          <w:rPr>
            <w:rFonts w:ascii="Palatino Linotype" w:eastAsia="Palatino Linotype" w:hAnsi="Palatino Linotype" w:cs="Palatino Linotype"/>
            <w:b/>
            <w:sz w:val="24"/>
            <w:szCs w:val="24"/>
          </w:rPr>
          <w:delText xml:space="preserve"> reveals the legacy of persistent DDT pollution</w:delText>
        </w:r>
      </w:del>
      <w:r>
        <w:rPr>
          <w:rFonts w:ascii="Palatino Linotype" w:eastAsia="Palatino Linotype" w:hAnsi="Palatino Linotype" w:cs="Palatino Linotype"/>
          <w:b/>
          <w:sz w:val="24"/>
          <w:szCs w:val="24"/>
        </w:rPr>
        <w:t>.</w:t>
      </w:r>
      <w:commentRangeEnd w:id="2"/>
      <w:r w:rsidR="007873FB">
        <w:rPr>
          <w:rStyle w:val="CommentReference"/>
        </w:rPr>
        <w:commentReference w:id="2"/>
      </w:r>
    </w:p>
    <w:p w14:paraId="7D50A683"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Authors</w:t>
      </w:r>
    </w:p>
    <w:p w14:paraId="7D50A684" w14:textId="060565A1" w:rsidR="003B53A1" w:rsidRDefault="0FF927E4" w:rsidP="137CD513">
      <w:pPr>
        <w:spacing w:line="360" w:lineRule="auto"/>
        <w:rPr>
          <w:rFonts w:ascii="Palatino Linotype" w:eastAsia="Palatino Linotype" w:hAnsi="Palatino Linotype" w:cs="Palatino Linotype"/>
          <w:sz w:val="24"/>
          <w:szCs w:val="24"/>
          <w:vertAlign w:val="superscript"/>
        </w:rPr>
      </w:pPr>
      <w:r w:rsidRPr="137CD513">
        <w:rPr>
          <w:rFonts w:ascii="Palatino Linotype" w:eastAsia="Palatino Linotype" w:hAnsi="Palatino Linotype" w:cs="Palatino Linotype"/>
          <w:sz w:val="24"/>
          <w:szCs w:val="24"/>
        </w:rPr>
        <w:t>Joel O. Odero</w:t>
      </w:r>
      <w:r w:rsidRPr="137CD513">
        <w:rPr>
          <w:rFonts w:ascii="Palatino Linotype" w:eastAsia="Palatino Linotype" w:hAnsi="Palatino Linotype" w:cs="Palatino Linotype"/>
          <w:sz w:val="24"/>
          <w:szCs w:val="24"/>
          <w:vertAlign w:val="superscript"/>
        </w:rPr>
        <w:t>1,2*</w:t>
      </w:r>
      <w:r w:rsidR="7FF00EC9" w:rsidRPr="137CD513">
        <w:rPr>
          <w:rFonts w:ascii="Palatino Linotype" w:eastAsia="Palatino Linotype" w:hAnsi="Palatino Linotype" w:cs="Palatino Linotype"/>
          <w:sz w:val="26"/>
          <w:szCs w:val="26"/>
        </w:rPr>
        <w:t xml:space="preserve"> ✉</w:t>
      </w:r>
      <w:r w:rsidRPr="137CD513">
        <w:rPr>
          <w:rFonts w:ascii="Palatino Linotype" w:eastAsia="Palatino Linotype" w:hAnsi="Palatino Linotype" w:cs="Palatino Linotype"/>
          <w:sz w:val="24"/>
          <w:szCs w:val="24"/>
        </w:rPr>
        <w:t>, Tristan P. W. Dennis</w:t>
      </w:r>
      <w:r w:rsidRPr="137CD513">
        <w:rPr>
          <w:rFonts w:ascii="Palatino Linotype" w:eastAsia="Palatino Linotype" w:hAnsi="Palatino Linotype" w:cs="Palatino Linotype"/>
          <w:sz w:val="24"/>
          <w:szCs w:val="24"/>
          <w:vertAlign w:val="superscript"/>
        </w:rPr>
        <w:t>3</w:t>
      </w:r>
      <w:r w:rsidR="6127F791" w:rsidRPr="137CD513">
        <w:rPr>
          <w:rFonts w:ascii="Palatino Linotype" w:eastAsia="Palatino Linotype" w:hAnsi="Palatino Linotype" w:cs="Palatino Linotype"/>
          <w:sz w:val="24"/>
          <w:szCs w:val="24"/>
          <w:vertAlign w:val="superscript"/>
        </w:rPr>
        <w:t>*</w:t>
      </w:r>
      <w:r w:rsidR="6127F791" w:rsidRPr="137CD513">
        <w:rPr>
          <w:rFonts w:ascii="Palatino Linotype" w:eastAsia="Palatino Linotype" w:hAnsi="Palatino Linotype" w:cs="Palatino Linotype"/>
          <w:sz w:val="24"/>
          <w:szCs w:val="24"/>
          <w:vertAlign w:val="subscript"/>
        </w:rPr>
        <w:t>,</w:t>
      </w:r>
      <w:r w:rsidRPr="137CD513">
        <w:rPr>
          <w:rFonts w:ascii="Palatino Linotype" w:eastAsia="Palatino Linotype" w:hAnsi="Palatino Linotype" w:cs="Palatino Linotype"/>
          <w:sz w:val="24"/>
          <w:szCs w:val="24"/>
        </w:rPr>
        <w:t xml:space="preserve"> Brian Polo</w:t>
      </w:r>
      <w:r w:rsidRPr="137CD513">
        <w:rPr>
          <w:rFonts w:ascii="Palatino Linotype" w:eastAsia="Palatino Linotype" w:hAnsi="Palatino Linotype" w:cs="Palatino Linotype"/>
          <w:sz w:val="24"/>
          <w:szCs w:val="24"/>
          <w:vertAlign w:val="superscript"/>
        </w:rPr>
        <w:t>4</w:t>
      </w:r>
      <w:r w:rsidRPr="137CD513">
        <w:rPr>
          <w:rFonts w:ascii="Palatino Linotype" w:eastAsia="Palatino Linotype" w:hAnsi="Palatino Linotype" w:cs="Palatino Linotype"/>
          <w:sz w:val="24"/>
          <w:szCs w:val="24"/>
        </w:rPr>
        <w:t>, Joachim Nwezeobi</w:t>
      </w:r>
      <w:r w:rsidRPr="137CD513">
        <w:rPr>
          <w:rFonts w:ascii="Palatino Linotype" w:eastAsia="Palatino Linotype" w:hAnsi="Palatino Linotype" w:cs="Palatino Linotype"/>
          <w:sz w:val="24"/>
          <w:szCs w:val="24"/>
          <w:vertAlign w:val="superscript"/>
        </w:rPr>
        <w:t>5</w:t>
      </w:r>
      <w:r w:rsidRPr="137CD513">
        <w:rPr>
          <w:rFonts w:ascii="Palatino Linotype" w:eastAsia="Palatino Linotype" w:hAnsi="Palatino Linotype" w:cs="Palatino Linotype"/>
          <w:sz w:val="24"/>
          <w:szCs w:val="24"/>
        </w:rPr>
        <w:t>, Marilou Boddé</w:t>
      </w:r>
      <w:r w:rsidRPr="137CD513">
        <w:rPr>
          <w:rFonts w:ascii="Palatino Linotype" w:eastAsia="Palatino Linotype" w:hAnsi="Palatino Linotype" w:cs="Palatino Linotype"/>
          <w:sz w:val="24"/>
          <w:szCs w:val="24"/>
          <w:vertAlign w:val="superscript"/>
        </w:rPr>
        <w:t>5</w:t>
      </w:r>
      <w:r w:rsidRPr="137CD513">
        <w:rPr>
          <w:rFonts w:ascii="Palatino Linotype" w:eastAsia="Palatino Linotype" w:hAnsi="Palatino Linotype" w:cs="Palatino Linotype"/>
          <w:sz w:val="24"/>
          <w:szCs w:val="24"/>
        </w:rPr>
        <w:t>, Sanjay C. Nagi</w:t>
      </w:r>
      <w:r w:rsidRPr="137CD513">
        <w:rPr>
          <w:rFonts w:ascii="Palatino Linotype" w:eastAsia="Palatino Linotype" w:hAnsi="Palatino Linotype" w:cs="Palatino Linotype"/>
          <w:sz w:val="24"/>
          <w:szCs w:val="24"/>
          <w:vertAlign w:val="superscript"/>
        </w:rPr>
        <w:t>3</w:t>
      </w:r>
      <w:r w:rsidRPr="137CD513">
        <w:rPr>
          <w:rFonts w:ascii="Palatino Linotype" w:eastAsia="Palatino Linotype" w:hAnsi="Palatino Linotype" w:cs="Palatino Linotype"/>
          <w:sz w:val="24"/>
          <w:szCs w:val="24"/>
        </w:rPr>
        <w:t>, Anastasia Hernandez-Koutoucheva</w:t>
      </w:r>
      <w:r w:rsidRPr="137CD513">
        <w:rPr>
          <w:rFonts w:ascii="Palatino Linotype" w:eastAsia="Palatino Linotype" w:hAnsi="Palatino Linotype" w:cs="Palatino Linotype"/>
          <w:sz w:val="24"/>
          <w:szCs w:val="24"/>
          <w:vertAlign w:val="superscript"/>
        </w:rPr>
        <w:t>5</w:t>
      </w:r>
      <w:r w:rsidRPr="137CD513">
        <w:rPr>
          <w:rFonts w:ascii="Palatino Linotype" w:eastAsia="Palatino Linotype" w:hAnsi="Palatino Linotype" w:cs="Palatino Linotype"/>
          <w:sz w:val="24"/>
          <w:szCs w:val="24"/>
        </w:rPr>
        <w:t>, Ismail H. Nambunga</w:t>
      </w:r>
      <w:r w:rsidRPr="137CD513">
        <w:rPr>
          <w:rFonts w:ascii="Palatino Linotype" w:eastAsia="Palatino Linotype" w:hAnsi="Palatino Linotype" w:cs="Palatino Linotype"/>
          <w:sz w:val="24"/>
          <w:szCs w:val="24"/>
          <w:vertAlign w:val="superscript"/>
        </w:rPr>
        <w:t>1</w:t>
      </w:r>
      <w:r w:rsidRPr="137CD513">
        <w:rPr>
          <w:rFonts w:ascii="Palatino Linotype" w:eastAsia="Palatino Linotype" w:hAnsi="Palatino Linotype" w:cs="Palatino Linotype"/>
          <w:sz w:val="24"/>
          <w:szCs w:val="24"/>
        </w:rPr>
        <w:t>, Hamis Bwanary</w:t>
      </w:r>
      <w:r w:rsidRPr="137CD513">
        <w:rPr>
          <w:rFonts w:ascii="Palatino Linotype" w:eastAsia="Palatino Linotype" w:hAnsi="Palatino Linotype" w:cs="Palatino Linotype"/>
          <w:sz w:val="24"/>
          <w:szCs w:val="24"/>
          <w:vertAlign w:val="superscript"/>
        </w:rPr>
        <w:t>1</w:t>
      </w:r>
      <w:r w:rsidRPr="137CD513">
        <w:rPr>
          <w:rFonts w:ascii="Palatino Linotype" w:eastAsia="Palatino Linotype" w:hAnsi="Palatino Linotype" w:cs="Palatino Linotype"/>
          <w:sz w:val="24"/>
          <w:szCs w:val="24"/>
        </w:rPr>
        <w:t>, Gustav Mkandawile</w:t>
      </w:r>
      <w:r w:rsidRPr="137CD513">
        <w:rPr>
          <w:rFonts w:ascii="Palatino Linotype" w:eastAsia="Palatino Linotype" w:hAnsi="Palatino Linotype" w:cs="Palatino Linotype"/>
          <w:sz w:val="24"/>
          <w:szCs w:val="24"/>
          <w:vertAlign w:val="superscript"/>
        </w:rPr>
        <w:t>1</w:t>
      </w:r>
      <w:r w:rsidRPr="137CD513">
        <w:rPr>
          <w:rFonts w:ascii="Palatino Linotype" w:eastAsia="Palatino Linotype" w:hAnsi="Palatino Linotype" w:cs="Palatino Linotype"/>
          <w:sz w:val="24"/>
          <w:szCs w:val="24"/>
        </w:rPr>
        <w:t>, Nicodem J Govella</w:t>
      </w:r>
      <w:r w:rsidRPr="137CD513">
        <w:rPr>
          <w:rFonts w:ascii="Palatino Linotype" w:eastAsia="Palatino Linotype" w:hAnsi="Palatino Linotype" w:cs="Palatino Linotype"/>
          <w:sz w:val="24"/>
          <w:szCs w:val="24"/>
          <w:vertAlign w:val="superscript"/>
        </w:rPr>
        <w:t>1</w:t>
      </w:r>
      <w:r w:rsidRPr="137CD513">
        <w:rPr>
          <w:rFonts w:ascii="Palatino Linotype" w:eastAsia="Palatino Linotype" w:hAnsi="Palatino Linotype" w:cs="Palatino Linotype"/>
          <w:sz w:val="24"/>
          <w:szCs w:val="24"/>
        </w:rPr>
        <w:t>, Emmanuel W. Kaindoa</w:t>
      </w:r>
      <w:r w:rsidRPr="137CD513">
        <w:rPr>
          <w:rFonts w:ascii="Palatino Linotype" w:eastAsia="Palatino Linotype" w:hAnsi="Palatino Linotype" w:cs="Palatino Linotype"/>
          <w:sz w:val="24"/>
          <w:szCs w:val="24"/>
          <w:vertAlign w:val="superscript"/>
        </w:rPr>
        <w:t>1</w:t>
      </w:r>
      <w:r w:rsidRPr="137CD513">
        <w:rPr>
          <w:rFonts w:ascii="Palatino Linotype" w:eastAsia="Palatino Linotype" w:hAnsi="Palatino Linotype" w:cs="Palatino Linotype"/>
          <w:sz w:val="24"/>
          <w:szCs w:val="24"/>
        </w:rPr>
        <w:t>, Heather M. Ferguson</w:t>
      </w:r>
      <w:r w:rsidRPr="137CD513">
        <w:rPr>
          <w:rFonts w:ascii="Palatino Linotype" w:eastAsia="Palatino Linotype" w:hAnsi="Palatino Linotype" w:cs="Palatino Linotype"/>
          <w:sz w:val="24"/>
          <w:szCs w:val="24"/>
          <w:vertAlign w:val="superscript"/>
        </w:rPr>
        <w:t>2</w:t>
      </w:r>
      <w:r w:rsidRPr="137CD513">
        <w:rPr>
          <w:rFonts w:ascii="Palatino Linotype" w:eastAsia="Palatino Linotype" w:hAnsi="Palatino Linotype" w:cs="Palatino Linotype"/>
          <w:sz w:val="24"/>
          <w:szCs w:val="24"/>
        </w:rPr>
        <w:t>, Eric Ochomo</w:t>
      </w:r>
      <w:r w:rsidRPr="137CD513">
        <w:rPr>
          <w:rFonts w:ascii="Palatino Linotype" w:eastAsia="Palatino Linotype" w:hAnsi="Palatino Linotype" w:cs="Palatino Linotype"/>
          <w:sz w:val="24"/>
          <w:szCs w:val="24"/>
          <w:vertAlign w:val="superscript"/>
        </w:rPr>
        <w:t>4</w:t>
      </w:r>
      <w:r w:rsidRPr="137CD513">
        <w:rPr>
          <w:rFonts w:ascii="Palatino Linotype" w:eastAsia="Palatino Linotype" w:hAnsi="Palatino Linotype" w:cs="Palatino Linotype"/>
          <w:sz w:val="24"/>
          <w:szCs w:val="24"/>
        </w:rPr>
        <w:t>, Chris S. Clarkson</w:t>
      </w:r>
      <w:r w:rsidRPr="137CD513">
        <w:rPr>
          <w:rFonts w:ascii="Palatino Linotype" w:eastAsia="Palatino Linotype" w:hAnsi="Palatino Linotype" w:cs="Palatino Linotype"/>
          <w:sz w:val="24"/>
          <w:szCs w:val="24"/>
          <w:vertAlign w:val="superscript"/>
        </w:rPr>
        <w:t>5</w:t>
      </w:r>
      <w:r w:rsidRPr="137CD513">
        <w:rPr>
          <w:rFonts w:ascii="Palatino Linotype" w:eastAsia="Palatino Linotype" w:hAnsi="Palatino Linotype" w:cs="Palatino Linotype"/>
          <w:sz w:val="24"/>
          <w:szCs w:val="24"/>
        </w:rPr>
        <w:t>, Alistair Miles</w:t>
      </w:r>
      <w:r w:rsidRPr="137CD513">
        <w:rPr>
          <w:rFonts w:ascii="Palatino Linotype" w:eastAsia="Palatino Linotype" w:hAnsi="Palatino Linotype" w:cs="Palatino Linotype"/>
          <w:sz w:val="24"/>
          <w:szCs w:val="24"/>
          <w:vertAlign w:val="superscript"/>
        </w:rPr>
        <w:t>5</w:t>
      </w:r>
      <w:r w:rsidRPr="137CD513">
        <w:rPr>
          <w:rFonts w:ascii="Palatino Linotype" w:eastAsia="Palatino Linotype" w:hAnsi="Palatino Linotype" w:cs="Palatino Linotype"/>
          <w:sz w:val="24"/>
          <w:szCs w:val="24"/>
        </w:rPr>
        <w:t>, Mara K. N. Lawniczak</w:t>
      </w:r>
      <w:r w:rsidRPr="137CD513">
        <w:rPr>
          <w:rFonts w:ascii="Palatino Linotype" w:eastAsia="Palatino Linotype" w:hAnsi="Palatino Linotype" w:cs="Palatino Linotype"/>
          <w:sz w:val="24"/>
          <w:szCs w:val="24"/>
          <w:vertAlign w:val="superscript"/>
        </w:rPr>
        <w:t>5</w:t>
      </w:r>
      <w:r w:rsidRPr="137CD513">
        <w:rPr>
          <w:rFonts w:ascii="Palatino Linotype" w:eastAsia="Palatino Linotype" w:hAnsi="Palatino Linotype" w:cs="Palatino Linotype"/>
          <w:sz w:val="24"/>
          <w:szCs w:val="24"/>
        </w:rPr>
        <w:t>, David Weetman</w:t>
      </w:r>
      <w:r w:rsidRPr="137CD513">
        <w:rPr>
          <w:rFonts w:ascii="Palatino Linotype" w:eastAsia="Palatino Linotype" w:hAnsi="Palatino Linotype" w:cs="Palatino Linotype"/>
          <w:sz w:val="24"/>
          <w:szCs w:val="24"/>
          <w:vertAlign w:val="superscript"/>
        </w:rPr>
        <w:t>3#</w:t>
      </w:r>
      <w:r w:rsidRPr="137CD513">
        <w:rPr>
          <w:rFonts w:ascii="Palatino Linotype" w:eastAsia="Palatino Linotype" w:hAnsi="Palatino Linotype" w:cs="Palatino Linotype"/>
          <w:sz w:val="24"/>
          <w:szCs w:val="24"/>
          <w:vertAlign w:val="subscript"/>
        </w:rPr>
        <w:t xml:space="preserve">, </w:t>
      </w:r>
      <w:r w:rsidRPr="137CD513">
        <w:rPr>
          <w:rFonts w:ascii="Palatino Linotype" w:eastAsia="Palatino Linotype" w:hAnsi="Palatino Linotype" w:cs="Palatino Linotype"/>
          <w:sz w:val="24"/>
          <w:szCs w:val="24"/>
        </w:rPr>
        <w:t>Francesco Baldini</w:t>
      </w:r>
      <w:r w:rsidRPr="137CD513">
        <w:rPr>
          <w:rFonts w:ascii="Palatino Linotype" w:eastAsia="Palatino Linotype" w:hAnsi="Palatino Linotype" w:cs="Palatino Linotype"/>
          <w:sz w:val="24"/>
          <w:szCs w:val="24"/>
          <w:vertAlign w:val="superscript"/>
        </w:rPr>
        <w:t>1,2#</w:t>
      </w:r>
      <w:r w:rsidRPr="137CD513">
        <w:rPr>
          <w:rFonts w:ascii="Palatino Linotype" w:eastAsia="Palatino Linotype" w:hAnsi="Palatino Linotype" w:cs="Palatino Linotype"/>
          <w:sz w:val="24"/>
          <w:szCs w:val="24"/>
        </w:rPr>
        <w:t xml:space="preserve">, Fredros O. Okumu </w:t>
      </w:r>
      <w:r w:rsidRPr="137CD513">
        <w:rPr>
          <w:rFonts w:ascii="Palatino Linotype" w:eastAsia="Palatino Linotype" w:hAnsi="Palatino Linotype" w:cs="Palatino Linotype"/>
          <w:sz w:val="24"/>
          <w:szCs w:val="24"/>
          <w:vertAlign w:val="superscript"/>
        </w:rPr>
        <w:t>1,2#</w:t>
      </w:r>
      <w:r w:rsidRPr="137CD513">
        <w:rPr>
          <w:rFonts w:ascii="Palatino Linotype" w:eastAsia="Palatino Linotype" w:hAnsi="Palatino Linotype" w:cs="Palatino Linotype"/>
          <w:sz w:val="26"/>
          <w:szCs w:val="26"/>
        </w:rPr>
        <w:t>✉</w:t>
      </w:r>
    </w:p>
    <w:p w14:paraId="7D50A685" w14:textId="77777777" w:rsidR="003B53A1" w:rsidRDefault="0003209C">
      <w:pPr>
        <w:spacing w:line="360" w:lineRule="auto"/>
        <w:rPr>
          <w:rFonts w:ascii="Palatino Linotype" w:eastAsia="Palatino Linotype" w:hAnsi="Palatino Linotype" w:cs="Palatino Linotype"/>
          <w:sz w:val="26"/>
          <w:szCs w:val="26"/>
        </w:rPr>
      </w:pPr>
      <w:r>
        <w:rPr>
          <w:rFonts w:ascii="Palatino Linotype" w:eastAsia="Palatino Linotype" w:hAnsi="Palatino Linotype" w:cs="Palatino Linotype"/>
          <w:sz w:val="24"/>
          <w:szCs w:val="24"/>
          <w:vertAlign w:val="superscript"/>
        </w:rPr>
        <w:t>*</w:t>
      </w:r>
      <w:r>
        <w:rPr>
          <w:rFonts w:ascii="Palatino Linotype" w:eastAsia="Palatino Linotype" w:hAnsi="Palatino Linotype" w:cs="Palatino Linotype"/>
          <w:sz w:val="26"/>
          <w:szCs w:val="26"/>
        </w:rPr>
        <w:t>These authors contributed equally to this work</w:t>
      </w:r>
    </w:p>
    <w:p w14:paraId="7D50A686" w14:textId="77777777" w:rsidR="003B53A1" w:rsidRDefault="0003209C">
      <w:pPr>
        <w:spacing w:line="360" w:lineRule="auto"/>
        <w:rPr>
          <w:rFonts w:ascii="Palatino Linotype" w:eastAsia="Palatino Linotype" w:hAnsi="Palatino Linotype" w:cs="Palatino Linotype"/>
          <w:sz w:val="26"/>
          <w:szCs w:val="26"/>
        </w:rPr>
      </w:pPr>
      <w:r>
        <w:rPr>
          <w:rFonts w:ascii="Palatino Linotype" w:eastAsia="Palatino Linotype" w:hAnsi="Palatino Linotype" w:cs="Palatino Linotype"/>
          <w:sz w:val="26"/>
          <w:szCs w:val="26"/>
        </w:rPr>
        <w:t>#These authors equally supervised this work</w:t>
      </w:r>
    </w:p>
    <w:p w14:paraId="7D50A687" w14:textId="77777777" w:rsidR="003B53A1" w:rsidRDefault="0003209C">
      <w:pPr>
        <w:spacing w:line="360" w:lineRule="auto"/>
        <w:rPr>
          <w:rFonts w:ascii="Palatino Linotype" w:eastAsia="Palatino Linotype" w:hAnsi="Palatino Linotype" w:cs="Palatino Linotype"/>
          <w:sz w:val="26"/>
          <w:szCs w:val="26"/>
        </w:rPr>
      </w:pPr>
      <w:r>
        <w:rPr>
          <w:rFonts w:ascii="Palatino Linotype" w:eastAsia="Palatino Linotype" w:hAnsi="Palatino Linotype" w:cs="Palatino Linotype"/>
          <w:sz w:val="26"/>
          <w:szCs w:val="26"/>
        </w:rPr>
        <w:t>✉ Corresponding author</w:t>
      </w:r>
    </w:p>
    <w:p w14:paraId="7D50A688" w14:textId="77777777" w:rsidR="003B53A1" w:rsidRDefault="003B53A1">
      <w:pPr>
        <w:spacing w:line="360" w:lineRule="auto"/>
        <w:rPr>
          <w:rFonts w:ascii="Palatino Linotype" w:eastAsia="Palatino Linotype" w:hAnsi="Palatino Linotype" w:cs="Palatino Linotype"/>
          <w:sz w:val="26"/>
          <w:szCs w:val="26"/>
        </w:rPr>
      </w:pPr>
    </w:p>
    <w:p w14:paraId="7D50A689"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Affiliations</w:t>
      </w:r>
    </w:p>
    <w:p w14:paraId="7D50A68A" w14:textId="77777777" w:rsidR="003B53A1" w:rsidRDefault="0003209C">
      <w:pPr>
        <w:numPr>
          <w:ilvl w:val="0"/>
          <w:numId w:val="1"/>
        </w:num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Environmental Health and Ecological Sciences Department, Ifakara Health Institute, Ifakara, Tanzania</w:t>
      </w:r>
    </w:p>
    <w:p w14:paraId="7D50A68B" w14:textId="77777777" w:rsidR="003B53A1" w:rsidRDefault="0003209C">
      <w:pPr>
        <w:numPr>
          <w:ilvl w:val="0"/>
          <w:numId w:val="1"/>
        </w:num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School of Biodiversity, One Health, and Veterinary Medicine, G12 8QQ, University of Glasgow, Glasgow, UK</w:t>
      </w:r>
    </w:p>
    <w:p w14:paraId="7D50A68C" w14:textId="77777777" w:rsidR="003B53A1" w:rsidRDefault="0003209C">
      <w:pPr>
        <w:numPr>
          <w:ilvl w:val="0"/>
          <w:numId w:val="1"/>
        </w:num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Department of Vector Biology, Liverpool School of Tropical Medicine, L3 5QA, Liverpool, UK</w:t>
      </w:r>
    </w:p>
    <w:p w14:paraId="7D50A68D" w14:textId="77777777" w:rsidR="003B53A1" w:rsidRDefault="0003209C">
      <w:pPr>
        <w:numPr>
          <w:ilvl w:val="0"/>
          <w:numId w:val="1"/>
        </w:num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Entomology Section, Centre for Global Health Research, Kenya Medical Research Institute, Kisumu, Kenya</w:t>
      </w:r>
    </w:p>
    <w:p w14:paraId="7D50A68E" w14:textId="77777777" w:rsidR="003B53A1" w:rsidRDefault="0003209C">
      <w:pPr>
        <w:numPr>
          <w:ilvl w:val="0"/>
          <w:numId w:val="1"/>
        </w:num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Wellcome Sanger Institute, Wellcome Genome Campus, Hinxton, CB10 1SA, UK.</w:t>
      </w:r>
    </w:p>
    <w:p w14:paraId="7D50A694" w14:textId="77777777" w:rsidR="003B53A1" w:rsidRDefault="0003209C">
      <w:pPr>
        <w:spacing w:line="360" w:lineRule="auto"/>
        <w:rPr>
          <w:rFonts w:ascii="Palatino Linotype" w:eastAsia="Palatino Linotype" w:hAnsi="Palatino Linotype" w:cs="Palatino Linotype"/>
          <w:sz w:val="24"/>
          <w:szCs w:val="24"/>
        </w:rPr>
      </w:pPr>
      <w:commentRangeStart w:id="4"/>
      <w:r>
        <w:rPr>
          <w:rFonts w:ascii="Palatino Linotype" w:eastAsia="Palatino Linotype" w:hAnsi="Palatino Linotype" w:cs="Palatino Linotype"/>
          <w:b/>
          <w:sz w:val="24"/>
          <w:szCs w:val="24"/>
        </w:rPr>
        <w:lastRenderedPageBreak/>
        <w:t xml:space="preserve">Abstract </w:t>
      </w:r>
      <w:commentRangeEnd w:id="4"/>
      <w:r w:rsidR="007532C2">
        <w:rPr>
          <w:rStyle w:val="CommentReference"/>
        </w:rPr>
        <w:commentReference w:id="4"/>
      </w:r>
    </w:p>
    <w:p w14:paraId="7D50A696" w14:textId="0707CFD8" w:rsidR="003B53A1" w:rsidRDefault="514B6803" w:rsidP="137CD513">
      <w:pPr>
        <w:spacing w:line="360" w:lineRule="auto"/>
        <w:jc w:val="both"/>
        <w:rPr>
          <w:ins w:id="5" w:author="Joel Ouma Odero (PGR)" w:date="2024-03-26T23:30:00Z"/>
          <w:rFonts w:ascii="Palatino Linotype" w:eastAsia="Palatino Linotype" w:hAnsi="Palatino Linotype" w:cs="Palatino Linotype"/>
          <w:sz w:val="24"/>
          <w:szCs w:val="24"/>
        </w:rPr>
      </w:pPr>
      <w:r w:rsidRPr="137CD513">
        <w:rPr>
          <w:rFonts w:ascii="Palatino Linotype" w:eastAsia="Palatino Linotype" w:hAnsi="Palatino Linotype" w:cs="Palatino Linotype"/>
          <w:sz w:val="24"/>
          <w:szCs w:val="24"/>
        </w:rPr>
        <w:t>A major mechanism of insecticide resistance in arthropod pests is knock-down resistance (</w:t>
      </w:r>
      <w:r w:rsidRPr="137CD513">
        <w:rPr>
          <w:rFonts w:ascii="Palatino Linotype" w:eastAsia="Palatino Linotype" w:hAnsi="Palatino Linotype" w:cs="Palatino Linotype"/>
          <w:i/>
          <w:iCs/>
          <w:sz w:val="24"/>
          <w:szCs w:val="24"/>
        </w:rPr>
        <w:t>kdr</w:t>
      </w:r>
      <w:r w:rsidRPr="137CD513">
        <w:rPr>
          <w:rFonts w:ascii="Palatino Linotype" w:eastAsia="Palatino Linotype" w:hAnsi="Palatino Linotype" w:cs="Palatino Linotype"/>
          <w:sz w:val="24"/>
          <w:szCs w:val="24"/>
        </w:rPr>
        <w:t xml:space="preserve">) </w:t>
      </w:r>
      <w:r w:rsidR="67537E3F" w:rsidRPr="137CD513">
        <w:rPr>
          <w:rFonts w:ascii="Palatino Linotype" w:eastAsia="Palatino Linotype" w:hAnsi="Palatino Linotype" w:cs="Palatino Linotype"/>
          <w:sz w:val="24"/>
          <w:szCs w:val="24"/>
        </w:rPr>
        <w:t xml:space="preserve">caused </w:t>
      </w:r>
      <w:r w:rsidR="1DFCBD2E" w:rsidRPr="137CD513">
        <w:rPr>
          <w:rFonts w:ascii="Palatino Linotype" w:eastAsia="Palatino Linotype" w:hAnsi="Palatino Linotype" w:cs="Palatino Linotype"/>
          <w:sz w:val="24"/>
          <w:szCs w:val="24"/>
        </w:rPr>
        <w:t xml:space="preserve">by </w:t>
      </w:r>
      <w:r w:rsidRPr="137CD513">
        <w:rPr>
          <w:rFonts w:ascii="Palatino Linotype" w:eastAsia="Palatino Linotype" w:hAnsi="Palatino Linotype" w:cs="Palatino Linotype"/>
          <w:sz w:val="24"/>
          <w:szCs w:val="24"/>
        </w:rPr>
        <w:t>mutations in the voltage-gated sodium channel (</w:t>
      </w:r>
      <w:r w:rsidRPr="137CD513">
        <w:rPr>
          <w:rFonts w:ascii="Palatino Linotype" w:eastAsia="Palatino Linotype" w:hAnsi="Palatino Linotype" w:cs="Palatino Linotype"/>
          <w:i/>
          <w:iCs/>
          <w:sz w:val="24"/>
          <w:szCs w:val="24"/>
        </w:rPr>
        <w:t>Vgsc</w:t>
      </w:r>
      <w:r w:rsidRPr="137CD513">
        <w:rPr>
          <w:rFonts w:ascii="Palatino Linotype" w:eastAsia="Palatino Linotype" w:hAnsi="Palatino Linotype" w:cs="Palatino Linotype"/>
          <w:sz w:val="24"/>
          <w:szCs w:val="24"/>
        </w:rPr>
        <w:t>) gene. Common in most</w:t>
      </w:r>
      <w:r w:rsidR="00F34775">
        <w:rPr>
          <w:rFonts w:ascii="Palatino Linotype" w:eastAsia="Palatino Linotype" w:hAnsi="Palatino Linotype" w:cs="Palatino Linotype"/>
          <w:sz w:val="24"/>
          <w:szCs w:val="24"/>
        </w:rPr>
        <w:t xml:space="preserve"> malaria</w:t>
      </w:r>
      <w:r w:rsidRPr="137CD513">
        <w:rPr>
          <w:rFonts w:ascii="Palatino Linotype" w:eastAsia="Palatino Linotype" w:hAnsi="Palatino Linotype" w:cs="Palatino Linotype"/>
          <w:sz w:val="24"/>
          <w:szCs w:val="24"/>
        </w:rPr>
        <w:t xml:space="preserve"> </w:t>
      </w:r>
      <w:r w:rsidRPr="137CD513">
        <w:rPr>
          <w:rFonts w:ascii="Palatino Linotype" w:eastAsia="Palatino Linotype" w:hAnsi="Palatino Linotype" w:cs="Palatino Linotype"/>
          <w:i/>
          <w:iCs/>
          <w:sz w:val="24"/>
          <w:szCs w:val="24"/>
        </w:rPr>
        <w:t>Anopheles</w:t>
      </w:r>
      <w:r w:rsidR="00740EE3">
        <w:rPr>
          <w:rFonts w:ascii="Palatino Linotype" w:eastAsia="Palatino Linotype" w:hAnsi="Palatino Linotype" w:cs="Palatino Linotype"/>
          <w:i/>
          <w:iCs/>
          <w:sz w:val="24"/>
          <w:szCs w:val="24"/>
        </w:rPr>
        <w:t xml:space="preserve"> </w:t>
      </w:r>
      <w:r w:rsidRPr="137CD513">
        <w:rPr>
          <w:rFonts w:ascii="Palatino Linotype" w:eastAsia="Palatino Linotype" w:hAnsi="Palatino Linotype" w:cs="Palatino Linotype"/>
          <w:sz w:val="24"/>
          <w:szCs w:val="24"/>
        </w:rPr>
        <w:t xml:space="preserve">vector species, </w:t>
      </w:r>
      <w:r w:rsidRPr="137CD513">
        <w:rPr>
          <w:rFonts w:ascii="Palatino Linotype" w:eastAsia="Palatino Linotype" w:hAnsi="Palatino Linotype" w:cs="Palatino Linotype"/>
          <w:i/>
          <w:iCs/>
          <w:sz w:val="24"/>
          <w:szCs w:val="24"/>
        </w:rPr>
        <w:t>kdr</w:t>
      </w:r>
      <w:r w:rsidRPr="137CD513">
        <w:rPr>
          <w:rFonts w:ascii="Palatino Linotype" w:eastAsia="Palatino Linotype" w:hAnsi="Palatino Linotype" w:cs="Palatino Linotype"/>
          <w:sz w:val="24"/>
          <w:szCs w:val="24"/>
        </w:rPr>
        <w:t xml:space="preserve"> mutations have never been observed in </w:t>
      </w:r>
      <w:r w:rsidRPr="137CD513">
        <w:rPr>
          <w:rFonts w:ascii="Palatino Linotype" w:eastAsia="Palatino Linotype" w:hAnsi="Palatino Linotype" w:cs="Palatino Linotype"/>
          <w:i/>
          <w:iCs/>
          <w:sz w:val="24"/>
          <w:szCs w:val="24"/>
        </w:rPr>
        <w:t>Anopheles funestus</w:t>
      </w:r>
      <w:r w:rsidRPr="137CD513">
        <w:rPr>
          <w:rFonts w:ascii="Palatino Linotype" w:eastAsia="Palatino Linotype" w:hAnsi="Palatino Linotype" w:cs="Palatino Linotype"/>
          <w:sz w:val="24"/>
          <w:szCs w:val="24"/>
        </w:rPr>
        <w:t xml:space="preserve">, the principal </w:t>
      </w:r>
      <w:ins w:id="6" w:author="Joel Ouma Odero (PGR)" w:date="2024-04-15T12:51:00Z">
        <w:r w:rsidR="00A83030">
          <w:rPr>
            <w:rFonts w:ascii="Palatino Linotype" w:eastAsia="Palatino Linotype" w:hAnsi="Palatino Linotype" w:cs="Palatino Linotype"/>
            <w:sz w:val="24"/>
            <w:szCs w:val="24"/>
          </w:rPr>
          <w:t xml:space="preserve">malaria </w:t>
        </w:r>
      </w:ins>
      <w:r w:rsidRPr="137CD513">
        <w:rPr>
          <w:rFonts w:ascii="Palatino Linotype" w:eastAsia="Palatino Linotype" w:hAnsi="Palatino Linotype" w:cs="Palatino Linotype"/>
          <w:sz w:val="24"/>
          <w:szCs w:val="24"/>
        </w:rPr>
        <w:t xml:space="preserve">vector in Eastern and Southern Africa. From whole-genome sequencing of 333 </w:t>
      </w:r>
      <w:r w:rsidRPr="137CD513">
        <w:rPr>
          <w:rFonts w:ascii="Palatino Linotype" w:eastAsia="Palatino Linotype" w:hAnsi="Palatino Linotype" w:cs="Palatino Linotype"/>
          <w:i/>
          <w:iCs/>
          <w:sz w:val="24"/>
          <w:szCs w:val="24"/>
        </w:rPr>
        <w:t>An. funestus</w:t>
      </w:r>
      <w:r w:rsidRPr="137CD513">
        <w:rPr>
          <w:rFonts w:ascii="Palatino Linotype" w:eastAsia="Palatino Linotype" w:hAnsi="Palatino Linotype" w:cs="Palatino Linotype"/>
          <w:sz w:val="24"/>
          <w:szCs w:val="24"/>
        </w:rPr>
        <w:t xml:space="preserve"> samples from a breadth of populations in Tanzania, we found 8 novel amino acid substitutions in the </w:t>
      </w:r>
      <w:r w:rsidRPr="137CD513">
        <w:rPr>
          <w:rFonts w:ascii="Palatino Linotype" w:eastAsia="Palatino Linotype" w:hAnsi="Palatino Linotype" w:cs="Palatino Linotype"/>
          <w:i/>
          <w:iCs/>
          <w:sz w:val="24"/>
          <w:szCs w:val="24"/>
        </w:rPr>
        <w:t>Vgsc</w:t>
      </w:r>
      <w:r w:rsidRPr="137CD513">
        <w:rPr>
          <w:rFonts w:ascii="Palatino Linotype" w:eastAsia="Palatino Linotype" w:hAnsi="Palatino Linotype" w:cs="Palatino Linotype"/>
          <w:sz w:val="24"/>
          <w:szCs w:val="24"/>
        </w:rPr>
        <w:t xml:space="preserve"> gene, including the </w:t>
      </w:r>
      <w:r w:rsidRPr="137CD513">
        <w:rPr>
          <w:rFonts w:ascii="Palatino Linotype" w:eastAsia="Palatino Linotype" w:hAnsi="Palatino Linotype" w:cs="Palatino Linotype"/>
          <w:i/>
          <w:iCs/>
          <w:sz w:val="24"/>
          <w:szCs w:val="24"/>
        </w:rPr>
        <w:t>kdr</w:t>
      </w:r>
      <w:r w:rsidRPr="137CD513">
        <w:rPr>
          <w:rFonts w:ascii="Palatino Linotype" w:eastAsia="Palatino Linotype" w:hAnsi="Palatino Linotype" w:cs="Palatino Linotype"/>
          <w:sz w:val="24"/>
          <w:szCs w:val="24"/>
        </w:rPr>
        <w:t xml:space="preserve"> variant, L1014F (L976F in </w:t>
      </w:r>
      <w:r w:rsidRPr="137CD513">
        <w:rPr>
          <w:rFonts w:ascii="Palatino Linotype" w:eastAsia="Palatino Linotype" w:hAnsi="Palatino Linotype" w:cs="Palatino Linotype"/>
          <w:i/>
          <w:iCs/>
          <w:sz w:val="24"/>
          <w:szCs w:val="24"/>
        </w:rPr>
        <w:t>An. funestus</w:t>
      </w:r>
      <w:r w:rsidRPr="137CD513">
        <w:rPr>
          <w:rFonts w:ascii="Palatino Linotype" w:eastAsia="Palatino Linotype" w:hAnsi="Palatino Linotype" w:cs="Palatino Linotype"/>
          <w:sz w:val="24"/>
          <w:szCs w:val="24"/>
        </w:rPr>
        <w:t xml:space="preserve">), </w:t>
      </w:r>
      <w:r w:rsidR="4A389C7A" w:rsidRPr="137CD513">
        <w:rPr>
          <w:rFonts w:ascii="Palatino Linotype" w:eastAsia="Palatino Linotype" w:hAnsi="Palatino Linotype" w:cs="Palatino Linotype"/>
          <w:sz w:val="24"/>
          <w:szCs w:val="24"/>
        </w:rPr>
        <w:t xml:space="preserve">in tight linkage disequilibrium with </w:t>
      </w:r>
      <w:r w:rsidRPr="137CD513">
        <w:rPr>
          <w:rFonts w:ascii="Palatino Linotype" w:eastAsia="Palatino Linotype" w:hAnsi="Palatino Linotype" w:cs="Palatino Linotype"/>
          <w:sz w:val="24"/>
          <w:szCs w:val="24"/>
        </w:rPr>
        <w:t xml:space="preserve">another (P1842S). The mutants were found only at high frequency in one region, with a significant decline between 2017 and 2023. When evaluating the resistance phenotype of these samples, we found a strong association between L976F and survivorship to the exposure to DDT insecticide, but no association with a pyrethroid insecticide (deltamethrin). </w:t>
      </w:r>
      <w:r w:rsidR="05E211AA" w:rsidRPr="137CD513">
        <w:rPr>
          <w:rFonts w:ascii="Palatino Linotype" w:eastAsia="Palatino Linotype" w:hAnsi="Palatino Linotype" w:cs="Palatino Linotype"/>
          <w:color w:val="174E86"/>
          <w:sz w:val="24"/>
          <w:szCs w:val="24"/>
        </w:rPr>
        <w:t xml:space="preserve"> </w:t>
      </w:r>
      <w:del w:id="7" w:author="Joel Ouma Odero (PGR)" w:date="2024-04-08T17:11:00Z">
        <w:r w:rsidR="05E211AA" w:rsidRPr="004A5123" w:rsidDel="004A5123">
          <w:rPr>
            <w:rFonts w:ascii="Palatino Linotype" w:eastAsia="Palatino Linotype" w:hAnsi="Palatino Linotype" w:cs="Palatino Linotype"/>
            <w:sz w:val="24"/>
            <w:szCs w:val="24"/>
            <w:rPrChange w:id="8" w:author="Joel Ouma Odero (PGR)" w:date="2024-04-08T17:10:00Z">
              <w:rPr>
                <w:rFonts w:ascii="Palatino Linotype" w:eastAsia="Palatino Linotype" w:hAnsi="Palatino Linotype" w:cs="Palatino Linotype"/>
                <w:sz w:val="24"/>
                <w:szCs w:val="24"/>
                <w:highlight w:val="yellow"/>
              </w:rPr>
            </w:rPrChange>
          </w:rPr>
          <w:delText>No DDT products are currently prequalified by WHO for vector control, and the chemical is banned in Tanzania. However,</w:delText>
        </w:r>
        <w:r w:rsidRPr="004A5123" w:rsidDel="004A5123">
          <w:rPr>
            <w:rFonts w:ascii="Palatino Linotype" w:eastAsia="Palatino Linotype" w:hAnsi="Palatino Linotype" w:cs="Palatino Linotype"/>
            <w:sz w:val="24"/>
            <w:szCs w:val="24"/>
            <w:rPrChange w:id="9" w:author="Joel Ouma Odero (PGR)" w:date="2024-04-08T17:10:00Z">
              <w:rPr>
                <w:rFonts w:ascii="Palatino Linotype" w:eastAsia="Palatino Linotype" w:hAnsi="Palatino Linotype" w:cs="Palatino Linotype"/>
                <w:sz w:val="24"/>
                <w:szCs w:val="24"/>
                <w:highlight w:val="yellow"/>
              </w:rPr>
            </w:rPrChange>
          </w:rPr>
          <w:delText xml:space="preserve"> widespread DDT contamination and a legacy of extensive stockpiles </w:delText>
        </w:r>
        <w:r w:rsidR="28C8D2EA" w:rsidRPr="004A5123" w:rsidDel="004A5123">
          <w:rPr>
            <w:rFonts w:ascii="Palatino Linotype" w:eastAsia="Palatino Linotype" w:hAnsi="Palatino Linotype" w:cs="Palatino Linotype"/>
            <w:sz w:val="24"/>
            <w:szCs w:val="24"/>
            <w:rPrChange w:id="10" w:author="Joel Ouma Odero (PGR)" w:date="2024-04-08T17:10:00Z">
              <w:rPr>
                <w:rFonts w:ascii="Palatino Linotype" w:eastAsia="Palatino Linotype" w:hAnsi="Palatino Linotype" w:cs="Palatino Linotype"/>
                <w:sz w:val="24"/>
                <w:szCs w:val="24"/>
                <w:highlight w:val="yellow"/>
              </w:rPr>
            </w:rPrChange>
          </w:rPr>
          <w:delText xml:space="preserve">in the same region where we found the </w:delText>
        </w:r>
        <w:r w:rsidR="28C8D2EA" w:rsidRPr="004A5123" w:rsidDel="004A5123">
          <w:rPr>
            <w:rFonts w:ascii="Palatino Linotype" w:eastAsia="Palatino Linotype" w:hAnsi="Palatino Linotype" w:cs="Palatino Linotype"/>
            <w:i/>
            <w:iCs/>
            <w:sz w:val="24"/>
            <w:szCs w:val="24"/>
            <w:rPrChange w:id="11" w:author="Joel Ouma Odero (PGR)" w:date="2024-04-08T17:10:00Z">
              <w:rPr>
                <w:rFonts w:ascii="Palatino Linotype" w:eastAsia="Palatino Linotype" w:hAnsi="Palatino Linotype" w:cs="Palatino Linotype"/>
                <w:i/>
                <w:iCs/>
                <w:sz w:val="24"/>
                <w:szCs w:val="24"/>
                <w:highlight w:val="yellow"/>
              </w:rPr>
            </w:rPrChange>
          </w:rPr>
          <w:delText xml:space="preserve">kdr </w:delText>
        </w:r>
        <w:r w:rsidR="28C8D2EA" w:rsidRPr="004A5123" w:rsidDel="004A5123">
          <w:rPr>
            <w:rFonts w:ascii="Palatino Linotype" w:eastAsia="Palatino Linotype" w:hAnsi="Palatino Linotype" w:cs="Palatino Linotype"/>
            <w:sz w:val="24"/>
            <w:szCs w:val="24"/>
            <w:rPrChange w:id="12" w:author="Joel Ouma Odero (PGR)" w:date="2024-04-08T17:10:00Z">
              <w:rPr>
                <w:rFonts w:ascii="Palatino Linotype" w:eastAsia="Palatino Linotype" w:hAnsi="Palatino Linotype" w:cs="Palatino Linotype"/>
                <w:sz w:val="24"/>
                <w:szCs w:val="24"/>
                <w:highlight w:val="yellow"/>
              </w:rPr>
            </w:rPrChange>
          </w:rPr>
          <w:delText xml:space="preserve">alleles, </w:delText>
        </w:r>
        <w:r w:rsidRPr="004A5123" w:rsidDel="004A5123">
          <w:rPr>
            <w:rFonts w:ascii="Palatino Linotype" w:eastAsia="Palatino Linotype" w:hAnsi="Palatino Linotype" w:cs="Palatino Linotype"/>
            <w:sz w:val="24"/>
            <w:szCs w:val="24"/>
            <w:rPrChange w:id="13" w:author="Joel Ouma Odero (PGR)" w:date="2024-04-08T17:10:00Z">
              <w:rPr>
                <w:rFonts w:ascii="Palatino Linotype" w:eastAsia="Palatino Linotype" w:hAnsi="Palatino Linotype" w:cs="Palatino Linotype"/>
                <w:sz w:val="24"/>
                <w:szCs w:val="24"/>
                <w:highlight w:val="yellow"/>
              </w:rPr>
            </w:rPrChange>
          </w:rPr>
          <w:delText>may have s</w:delText>
        </w:r>
        <w:r w:rsidR="7D69B078" w:rsidRPr="004A5123" w:rsidDel="004A5123">
          <w:rPr>
            <w:rFonts w:ascii="Palatino Linotype" w:eastAsia="Palatino Linotype" w:hAnsi="Palatino Linotype" w:cs="Palatino Linotype"/>
            <w:sz w:val="24"/>
            <w:szCs w:val="24"/>
            <w:rPrChange w:id="14" w:author="Joel Ouma Odero (PGR)" w:date="2024-04-08T17:10:00Z">
              <w:rPr>
                <w:rFonts w:ascii="Palatino Linotype" w:eastAsia="Palatino Linotype" w:hAnsi="Palatino Linotype" w:cs="Palatino Linotype"/>
                <w:sz w:val="24"/>
                <w:szCs w:val="24"/>
                <w:highlight w:val="yellow"/>
              </w:rPr>
            </w:rPrChange>
          </w:rPr>
          <w:delText>e</w:delText>
        </w:r>
        <w:r w:rsidRPr="004A5123" w:rsidDel="004A5123">
          <w:rPr>
            <w:rFonts w:ascii="Palatino Linotype" w:eastAsia="Palatino Linotype" w:hAnsi="Palatino Linotype" w:cs="Palatino Linotype"/>
            <w:sz w:val="24"/>
            <w:szCs w:val="24"/>
            <w:rPrChange w:id="15" w:author="Joel Ouma Odero (PGR)" w:date="2024-04-08T17:10:00Z">
              <w:rPr>
                <w:rFonts w:ascii="Palatino Linotype" w:eastAsia="Palatino Linotype" w:hAnsi="Palatino Linotype" w:cs="Palatino Linotype"/>
                <w:sz w:val="24"/>
                <w:szCs w:val="24"/>
                <w:highlight w:val="yellow"/>
              </w:rPr>
            </w:rPrChange>
          </w:rPr>
          <w:delText>lected for th</w:delText>
        </w:r>
        <w:r w:rsidR="4BCD88D9" w:rsidRPr="004A5123" w:rsidDel="004A5123">
          <w:rPr>
            <w:rFonts w:ascii="Palatino Linotype" w:eastAsia="Palatino Linotype" w:hAnsi="Palatino Linotype" w:cs="Palatino Linotype"/>
            <w:sz w:val="24"/>
            <w:szCs w:val="24"/>
            <w:rPrChange w:id="16" w:author="Joel Ouma Odero (PGR)" w:date="2024-04-08T17:10:00Z">
              <w:rPr>
                <w:rFonts w:ascii="Palatino Linotype" w:eastAsia="Palatino Linotype" w:hAnsi="Palatino Linotype" w:cs="Palatino Linotype"/>
                <w:sz w:val="24"/>
                <w:szCs w:val="24"/>
                <w:highlight w:val="yellow"/>
              </w:rPr>
            </w:rPrChange>
          </w:rPr>
          <w:delText>is</w:delText>
        </w:r>
        <w:r w:rsidRPr="004A5123" w:rsidDel="004A5123">
          <w:rPr>
            <w:rFonts w:ascii="Palatino Linotype" w:eastAsia="Palatino Linotype" w:hAnsi="Palatino Linotype" w:cs="Palatino Linotype"/>
            <w:sz w:val="24"/>
            <w:szCs w:val="24"/>
            <w:rPrChange w:id="17" w:author="Joel Ouma Odero (PGR)" w:date="2024-04-08T17:10:00Z">
              <w:rPr>
                <w:rFonts w:ascii="Palatino Linotype" w:eastAsia="Palatino Linotype" w:hAnsi="Palatino Linotype" w:cs="Palatino Linotype"/>
                <w:sz w:val="24"/>
                <w:szCs w:val="24"/>
                <w:highlight w:val="yellow"/>
              </w:rPr>
            </w:rPrChange>
          </w:rPr>
          <w:delText xml:space="preserve"> evolution.</w:delText>
        </w:r>
        <w:r w:rsidRPr="137CD513" w:rsidDel="004A5123">
          <w:rPr>
            <w:rFonts w:ascii="Palatino Linotype" w:eastAsia="Palatino Linotype" w:hAnsi="Palatino Linotype" w:cs="Palatino Linotype"/>
            <w:sz w:val="24"/>
            <w:szCs w:val="24"/>
          </w:rPr>
          <w:delText xml:space="preserve"> </w:delText>
        </w:r>
      </w:del>
      <w:del w:id="18" w:author="Tristan Dennis" w:date="2024-04-16T12:08:00Z">
        <w:r w:rsidRPr="137CD513" w:rsidDel="001A1C67">
          <w:rPr>
            <w:rFonts w:ascii="Palatino Linotype" w:eastAsia="Palatino Linotype" w:hAnsi="Palatino Linotype" w:cs="Palatino Linotype"/>
            <w:sz w:val="24"/>
            <w:szCs w:val="24"/>
          </w:rPr>
          <w:delText xml:space="preserve">Continued monitoring </w:delText>
        </w:r>
      </w:del>
      <w:ins w:id="19" w:author="Tristan Dennis" w:date="2024-04-16T12:08:00Z">
        <w:r w:rsidR="001A1C67">
          <w:rPr>
            <w:rFonts w:ascii="Palatino Linotype" w:eastAsia="Palatino Linotype" w:hAnsi="Palatino Linotype" w:cs="Palatino Linotype"/>
            <w:sz w:val="24"/>
            <w:szCs w:val="24"/>
          </w:rPr>
          <w:t xml:space="preserve">Further study </w:t>
        </w:r>
      </w:ins>
      <w:r w:rsidRPr="137CD513">
        <w:rPr>
          <w:rFonts w:ascii="Palatino Linotype" w:eastAsia="Palatino Linotype" w:hAnsi="Palatino Linotype" w:cs="Palatino Linotype"/>
          <w:sz w:val="24"/>
          <w:szCs w:val="24"/>
        </w:rPr>
        <w:t xml:space="preserve">is necessary to </w:t>
      </w:r>
      <w:del w:id="20" w:author="Tristan Dennis" w:date="2024-04-16T12:08:00Z">
        <w:r w:rsidRPr="137CD513" w:rsidDel="001A1C67">
          <w:rPr>
            <w:rFonts w:ascii="Palatino Linotype" w:eastAsia="Palatino Linotype" w:hAnsi="Palatino Linotype" w:cs="Palatino Linotype"/>
            <w:sz w:val="24"/>
            <w:szCs w:val="24"/>
          </w:rPr>
          <w:delText xml:space="preserve">confirm </w:delText>
        </w:r>
      </w:del>
      <w:ins w:id="21" w:author="Tristan Dennis" w:date="2024-04-16T12:08:00Z">
        <w:r w:rsidR="001A1C67">
          <w:rPr>
            <w:rFonts w:ascii="Palatino Linotype" w:eastAsia="Palatino Linotype" w:hAnsi="Palatino Linotype" w:cs="Palatino Linotype"/>
            <w:sz w:val="24"/>
            <w:szCs w:val="24"/>
          </w:rPr>
          <w:t>identify</w:t>
        </w:r>
        <w:r w:rsidR="001A1C67" w:rsidRPr="137CD513">
          <w:rPr>
            <w:rFonts w:ascii="Palatino Linotype" w:eastAsia="Palatino Linotype" w:hAnsi="Palatino Linotype" w:cs="Palatino Linotype"/>
            <w:sz w:val="24"/>
            <w:szCs w:val="24"/>
          </w:rPr>
          <w:t xml:space="preserve"> </w:t>
        </w:r>
      </w:ins>
      <w:r w:rsidRPr="137CD513">
        <w:rPr>
          <w:rFonts w:ascii="Palatino Linotype" w:eastAsia="Palatino Linotype" w:hAnsi="Palatino Linotype" w:cs="Palatino Linotype"/>
          <w:sz w:val="24"/>
          <w:szCs w:val="24"/>
        </w:rPr>
        <w:t>the</w:t>
      </w:r>
      <w:r w:rsidR="649555C9" w:rsidRPr="137CD513">
        <w:rPr>
          <w:rFonts w:ascii="Palatino Linotype" w:eastAsia="Palatino Linotype" w:hAnsi="Palatino Linotype" w:cs="Palatino Linotype"/>
          <w:sz w:val="24"/>
          <w:szCs w:val="24"/>
        </w:rPr>
        <w:t xml:space="preserve"> </w:t>
      </w:r>
      <w:r w:rsidR="0112E0E2" w:rsidRPr="137CD513">
        <w:rPr>
          <w:rFonts w:ascii="Palatino Linotype" w:eastAsia="Palatino Linotype" w:hAnsi="Palatino Linotype" w:cs="Palatino Linotype"/>
          <w:sz w:val="24"/>
          <w:szCs w:val="24"/>
        </w:rPr>
        <w:t>o</w:t>
      </w:r>
      <w:r w:rsidR="2776DBA3" w:rsidRPr="137CD513">
        <w:rPr>
          <w:rFonts w:ascii="Palatino Linotype" w:eastAsia="Palatino Linotype" w:hAnsi="Palatino Linotype" w:cs="Palatino Linotype"/>
          <w:sz w:val="24"/>
          <w:szCs w:val="24"/>
        </w:rPr>
        <w:t>r</w:t>
      </w:r>
      <w:r w:rsidRPr="137CD513">
        <w:rPr>
          <w:rFonts w:ascii="Palatino Linotype" w:eastAsia="Palatino Linotype" w:hAnsi="Palatino Linotype" w:cs="Palatino Linotype"/>
          <w:sz w:val="24"/>
          <w:szCs w:val="24"/>
        </w:rPr>
        <w:t xml:space="preserve">igin of </w:t>
      </w:r>
      <w:r w:rsidRPr="137CD513">
        <w:rPr>
          <w:rFonts w:ascii="Palatino Linotype" w:eastAsia="Palatino Linotype" w:hAnsi="Palatino Linotype" w:cs="Palatino Linotype"/>
          <w:i/>
          <w:iCs/>
          <w:sz w:val="24"/>
          <w:szCs w:val="24"/>
        </w:rPr>
        <w:t>kdr</w:t>
      </w:r>
      <w:r w:rsidRPr="137CD513">
        <w:rPr>
          <w:rFonts w:ascii="Palatino Linotype" w:eastAsia="Palatino Linotype" w:hAnsi="Palatino Linotype" w:cs="Palatino Linotype"/>
          <w:sz w:val="24"/>
          <w:szCs w:val="24"/>
        </w:rPr>
        <w:t xml:space="preserve"> in </w:t>
      </w:r>
      <w:r w:rsidRPr="137CD513">
        <w:rPr>
          <w:rFonts w:ascii="Palatino Linotype" w:eastAsia="Palatino Linotype" w:hAnsi="Palatino Linotype" w:cs="Palatino Linotype"/>
          <w:i/>
          <w:iCs/>
          <w:sz w:val="24"/>
          <w:szCs w:val="24"/>
        </w:rPr>
        <w:t>An. funestus</w:t>
      </w:r>
      <w:r w:rsidRPr="137CD513">
        <w:rPr>
          <w:rFonts w:ascii="Palatino Linotype" w:eastAsia="Palatino Linotype" w:hAnsi="Palatino Linotype" w:cs="Palatino Linotype"/>
          <w:sz w:val="24"/>
          <w:szCs w:val="24"/>
        </w:rPr>
        <w:t xml:space="preserve">, and </w:t>
      </w:r>
      <w:del w:id="22" w:author="Tristan Dennis" w:date="2024-04-16T12:10:00Z">
        <w:r w:rsidR="57F88ED0" w:rsidRPr="137CD513" w:rsidDel="001A1C67">
          <w:rPr>
            <w:rFonts w:ascii="Palatino Linotype" w:eastAsia="Palatino Linotype" w:hAnsi="Palatino Linotype" w:cs="Palatino Linotype"/>
            <w:sz w:val="24"/>
            <w:szCs w:val="24"/>
          </w:rPr>
          <w:delText>how</w:delText>
        </w:r>
        <w:r w:rsidRPr="137CD513" w:rsidDel="001A1C67">
          <w:rPr>
            <w:rFonts w:ascii="Palatino Linotype" w:eastAsia="Palatino Linotype" w:hAnsi="Palatino Linotype" w:cs="Palatino Linotype"/>
            <w:sz w:val="24"/>
            <w:szCs w:val="24"/>
          </w:rPr>
          <w:delText xml:space="preserve"> it may</w:delText>
        </w:r>
      </w:del>
      <w:ins w:id="23" w:author="Tristan Dennis" w:date="2024-04-16T12:10:00Z">
        <w:r w:rsidR="001A1C67">
          <w:rPr>
            <w:rFonts w:ascii="Palatino Linotype" w:eastAsia="Palatino Linotype" w:hAnsi="Palatino Linotype" w:cs="Palatino Linotype"/>
            <w:sz w:val="24"/>
            <w:szCs w:val="24"/>
          </w:rPr>
          <w:t>the extent to which it may</w:t>
        </w:r>
      </w:ins>
      <w:r w:rsidRPr="137CD513">
        <w:rPr>
          <w:rFonts w:ascii="Palatino Linotype" w:eastAsia="Palatino Linotype" w:hAnsi="Palatino Linotype" w:cs="Palatino Linotype"/>
          <w:sz w:val="24"/>
          <w:szCs w:val="24"/>
        </w:rPr>
        <w:t xml:space="preserve"> threaten the effectiveness of insecticide-based vector control in Africa.</w:t>
      </w:r>
    </w:p>
    <w:p w14:paraId="61BE784F" w14:textId="77777777" w:rsidR="00B15AB2" w:rsidRPr="00B15AB2" w:rsidRDefault="00B15AB2" w:rsidP="00B15AB2">
      <w:pPr>
        <w:spacing w:line="360" w:lineRule="auto"/>
        <w:jc w:val="both"/>
        <w:rPr>
          <w:ins w:id="24" w:author="Joel Ouma Odero (PGR)" w:date="2024-03-26T23:30:00Z"/>
          <w:rFonts w:ascii="Palatino Linotype" w:eastAsia="Palatino Linotype" w:hAnsi="Palatino Linotype" w:cs="Palatino Linotype"/>
          <w:b/>
          <w:bCs/>
          <w:sz w:val="24"/>
          <w:szCs w:val="24"/>
        </w:rPr>
      </w:pPr>
      <w:ins w:id="25" w:author="Joel Ouma Odero (PGR)" w:date="2024-03-26T23:30:00Z">
        <w:r w:rsidRPr="00B15AB2">
          <w:rPr>
            <w:rFonts w:ascii="Palatino Linotype" w:eastAsia="Palatino Linotype" w:hAnsi="Palatino Linotype" w:cs="Palatino Linotype"/>
            <w:b/>
            <w:bCs/>
            <w:sz w:val="24"/>
            <w:szCs w:val="24"/>
          </w:rPr>
          <w:t>Teaser</w:t>
        </w:r>
      </w:ins>
    </w:p>
    <w:p w14:paraId="631A5FFD" w14:textId="77777777" w:rsidR="00B15AB2" w:rsidRDefault="00B15AB2" w:rsidP="00B15AB2">
      <w:pPr>
        <w:spacing w:line="360" w:lineRule="auto"/>
        <w:jc w:val="both"/>
        <w:rPr>
          <w:ins w:id="26" w:author="Joel Ouma Odero (PGR)" w:date="2024-03-26T23:31:00Z"/>
          <w:rFonts w:ascii="Palatino Linotype" w:eastAsia="Palatino Linotype" w:hAnsi="Palatino Linotype" w:cs="Palatino Linotype"/>
          <w:sz w:val="24"/>
          <w:szCs w:val="24"/>
        </w:rPr>
      </w:pPr>
      <w:ins w:id="27" w:author="Joel Ouma Odero (PGR)" w:date="2024-03-26T23:30:00Z">
        <w:r w:rsidRPr="00BA5266">
          <w:rPr>
            <w:rFonts w:ascii="Palatino Linotype" w:eastAsia="Palatino Linotype" w:hAnsi="Palatino Linotype" w:cs="Palatino Linotype"/>
            <w:i/>
            <w:iCs/>
            <w:sz w:val="24"/>
            <w:szCs w:val="24"/>
            <w:rPrChange w:id="28" w:author="Joel Ouma Odero (PGR)" w:date="2024-03-26T23:31:00Z">
              <w:rPr>
                <w:rFonts w:ascii="Palatino Linotype" w:eastAsia="Palatino Linotype" w:hAnsi="Palatino Linotype" w:cs="Palatino Linotype"/>
                <w:sz w:val="24"/>
                <w:szCs w:val="24"/>
              </w:rPr>
            </w:rPrChange>
          </w:rPr>
          <w:t>This one-sentence summary provides a snapshot of your research for non-specialist readers and will be used to promote your article if accepted for publication. These should complement rather than repeat the title. Enter the required 125-character (or less including spaces) teaser in the field in the submission portal</w:t>
        </w:r>
        <w:r w:rsidRPr="00B15AB2">
          <w:rPr>
            <w:rFonts w:ascii="Palatino Linotype" w:eastAsia="Palatino Linotype" w:hAnsi="Palatino Linotype" w:cs="Palatino Linotype"/>
            <w:sz w:val="24"/>
            <w:szCs w:val="24"/>
          </w:rPr>
          <w:t>.</w:t>
        </w:r>
      </w:ins>
    </w:p>
    <w:p w14:paraId="7FD54EE5" w14:textId="02AEFF2B" w:rsidR="00BA5266" w:rsidRPr="00B15AB2" w:rsidRDefault="00167525" w:rsidP="00B15AB2">
      <w:pPr>
        <w:spacing w:line="360" w:lineRule="auto"/>
        <w:jc w:val="both"/>
        <w:rPr>
          <w:ins w:id="29" w:author="Joel Ouma Odero (PGR)" w:date="2024-03-26T23:30:00Z"/>
          <w:rFonts w:ascii="Palatino Linotype" w:eastAsia="Palatino Linotype" w:hAnsi="Palatino Linotype" w:cs="Palatino Linotype"/>
          <w:sz w:val="24"/>
          <w:szCs w:val="24"/>
        </w:rPr>
      </w:pPr>
      <w:ins w:id="30" w:author="Joel Ouma Odero (PGR)" w:date="2024-03-26T23:35:00Z">
        <w:r>
          <w:rPr>
            <w:rFonts w:ascii="Palatino Linotype" w:eastAsia="Palatino Linotype" w:hAnsi="Palatino Linotype" w:cs="Palatino Linotype"/>
            <w:sz w:val="24"/>
            <w:szCs w:val="24"/>
          </w:rPr>
          <w:t>Emergence of</w:t>
        </w:r>
        <w:r w:rsidR="00333C60">
          <w:rPr>
            <w:rFonts w:ascii="Palatino Linotype" w:eastAsia="Palatino Linotype" w:hAnsi="Palatino Linotype" w:cs="Palatino Linotype"/>
            <w:sz w:val="24"/>
            <w:szCs w:val="24"/>
          </w:rPr>
          <w:t xml:space="preserve"> </w:t>
        </w:r>
      </w:ins>
      <w:ins w:id="31" w:author="Joel Ouma Odero (PGR)" w:date="2024-03-26T23:36:00Z">
        <w:r w:rsidR="00333C60">
          <w:rPr>
            <w:rFonts w:ascii="Palatino Linotype" w:eastAsia="Palatino Linotype" w:hAnsi="Palatino Linotype" w:cs="Palatino Linotype"/>
            <w:sz w:val="24"/>
            <w:szCs w:val="24"/>
          </w:rPr>
          <w:t>a</w:t>
        </w:r>
      </w:ins>
      <w:ins w:id="32" w:author="Joel Ouma Odero (PGR)" w:date="2024-03-26T23:33:00Z">
        <w:r w:rsidR="00E913E7">
          <w:rPr>
            <w:rFonts w:ascii="Palatino Linotype" w:eastAsia="Palatino Linotype" w:hAnsi="Palatino Linotype" w:cs="Palatino Linotype"/>
            <w:sz w:val="24"/>
            <w:szCs w:val="24"/>
          </w:rPr>
          <w:t xml:space="preserve"> </w:t>
        </w:r>
      </w:ins>
      <w:ins w:id="33" w:author="Joel Ouma Odero (PGR)" w:date="2024-03-26T23:35:00Z">
        <w:r>
          <w:rPr>
            <w:rFonts w:ascii="Palatino Linotype" w:eastAsia="Palatino Linotype" w:hAnsi="Palatino Linotype" w:cs="Palatino Linotype"/>
            <w:sz w:val="24"/>
            <w:szCs w:val="24"/>
          </w:rPr>
          <w:t>n</w:t>
        </w:r>
      </w:ins>
      <w:ins w:id="34" w:author="Joel Ouma Odero (PGR)" w:date="2024-03-26T23:36:00Z">
        <w:r w:rsidR="00333C60">
          <w:rPr>
            <w:rFonts w:ascii="Palatino Linotype" w:eastAsia="Palatino Linotype" w:hAnsi="Palatino Linotype" w:cs="Palatino Linotype"/>
            <w:sz w:val="24"/>
            <w:szCs w:val="24"/>
          </w:rPr>
          <w:t>ovel</w:t>
        </w:r>
      </w:ins>
      <w:ins w:id="35" w:author="Joel Ouma Odero (PGR)" w:date="2024-03-26T23:35:00Z">
        <w:r>
          <w:rPr>
            <w:rFonts w:ascii="Palatino Linotype" w:eastAsia="Palatino Linotype" w:hAnsi="Palatino Linotype" w:cs="Palatino Linotype"/>
            <w:sz w:val="24"/>
            <w:szCs w:val="24"/>
          </w:rPr>
          <w:t xml:space="preserve"> insecticide resistance mechanism</w:t>
        </w:r>
      </w:ins>
      <w:ins w:id="36" w:author="Joel Ouma Odero (PGR)" w:date="2024-03-26T23:33:00Z">
        <w:r w:rsidR="00E913E7">
          <w:rPr>
            <w:rFonts w:ascii="Palatino Linotype" w:eastAsia="Palatino Linotype" w:hAnsi="Palatino Linotype" w:cs="Palatino Linotype"/>
            <w:sz w:val="24"/>
            <w:szCs w:val="24"/>
          </w:rPr>
          <w:t xml:space="preserve"> </w:t>
        </w:r>
        <w:r w:rsidR="00D12912">
          <w:rPr>
            <w:rFonts w:ascii="Palatino Linotype" w:eastAsia="Palatino Linotype" w:hAnsi="Palatino Linotype" w:cs="Palatino Linotype"/>
            <w:sz w:val="24"/>
            <w:szCs w:val="24"/>
          </w:rPr>
          <w:t xml:space="preserve">in </w:t>
        </w:r>
      </w:ins>
      <w:ins w:id="37" w:author="Joel Ouma Odero (PGR)" w:date="2024-03-26T23:40:00Z">
        <w:r w:rsidR="00E0335B">
          <w:rPr>
            <w:rFonts w:ascii="Palatino Linotype" w:eastAsia="Palatino Linotype" w:hAnsi="Palatino Linotype" w:cs="Palatino Linotype"/>
            <w:sz w:val="24"/>
            <w:szCs w:val="24"/>
          </w:rPr>
          <w:t xml:space="preserve">an </w:t>
        </w:r>
      </w:ins>
      <w:ins w:id="38" w:author="Joel Ouma Odero (PGR)" w:date="2024-03-26T23:36:00Z">
        <w:r w:rsidR="00164E87">
          <w:rPr>
            <w:rFonts w:ascii="Palatino Linotype" w:eastAsia="Palatino Linotype" w:hAnsi="Palatino Linotype" w:cs="Palatino Linotype"/>
            <w:sz w:val="24"/>
            <w:szCs w:val="24"/>
          </w:rPr>
          <w:t xml:space="preserve">African malaria </w:t>
        </w:r>
      </w:ins>
      <w:ins w:id="39" w:author="Joel Ouma Odero (PGR)" w:date="2024-03-26T23:37:00Z">
        <w:r w:rsidR="00164E87">
          <w:rPr>
            <w:rFonts w:ascii="Palatino Linotype" w:eastAsia="Palatino Linotype" w:hAnsi="Palatino Linotype" w:cs="Palatino Linotype"/>
            <w:sz w:val="24"/>
            <w:szCs w:val="24"/>
          </w:rPr>
          <w:t>mosquito</w:t>
        </w:r>
      </w:ins>
      <w:ins w:id="40" w:author="Joel Ouma Odero (PGR)" w:date="2024-03-26T23:34:00Z">
        <w:r w:rsidR="00D12912">
          <w:rPr>
            <w:rFonts w:ascii="Palatino Linotype" w:eastAsia="Palatino Linotype" w:hAnsi="Palatino Linotype" w:cs="Palatino Linotype"/>
            <w:sz w:val="24"/>
            <w:szCs w:val="24"/>
          </w:rPr>
          <w:t xml:space="preserve"> </w:t>
        </w:r>
      </w:ins>
      <w:ins w:id="41" w:author="Joel Ouma Odero (PGR)" w:date="2024-03-26T23:33:00Z">
        <w:r w:rsidR="00E913E7">
          <w:rPr>
            <w:rFonts w:ascii="Palatino Linotype" w:eastAsia="Palatino Linotype" w:hAnsi="Palatino Linotype" w:cs="Palatino Linotype"/>
            <w:sz w:val="24"/>
            <w:szCs w:val="24"/>
          </w:rPr>
          <w:t xml:space="preserve">threatens </w:t>
        </w:r>
      </w:ins>
      <w:ins w:id="42" w:author="Joel Ouma Odero (PGR)" w:date="2024-03-26T23:34:00Z">
        <w:r w:rsidR="00AE2673">
          <w:rPr>
            <w:rFonts w:ascii="Palatino Linotype" w:eastAsia="Palatino Linotype" w:hAnsi="Palatino Linotype" w:cs="Palatino Linotype"/>
            <w:sz w:val="24"/>
            <w:szCs w:val="24"/>
          </w:rPr>
          <w:t>control</w:t>
        </w:r>
      </w:ins>
      <w:ins w:id="43" w:author="Joel Ouma Odero (PGR)" w:date="2024-03-26T23:39:00Z">
        <w:r w:rsidR="0086105A">
          <w:rPr>
            <w:rFonts w:ascii="Palatino Linotype" w:eastAsia="Palatino Linotype" w:hAnsi="Palatino Linotype" w:cs="Palatino Linotype"/>
            <w:sz w:val="24"/>
            <w:szCs w:val="24"/>
          </w:rPr>
          <w:t xml:space="preserve"> of the killer disease</w:t>
        </w:r>
      </w:ins>
      <w:ins w:id="44" w:author="Joel Ouma Odero (PGR)" w:date="2024-03-26T23:35:00Z">
        <w:r>
          <w:rPr>
            <w:rFonts w:ascii="Palatino Linotype" w:eastAsia="Palatino Linotype" w:hAnsi="Palatino Linotype" w:cs="Palatino Linotype"/>
            <w:sz w:val="24"/>
            <w:szCs w:val="24"/>
          </w:rPr>
          <w:t xml:space="preserve">. </w:t>
        </w:r>
      </w:ins>
    </w:p>
    <w:p w14:paraId="003BF1B7" w14:textId="77777777" w:rsidR="00B42502" w:rsidRDefault="00B42502">
      <w:pPr>
        <w:spacing w:line="360" w:lineRule="auto"/>
        <w:jc w:val="both"/>
        <w:rPr>
          <w:ins w:id="45" w:author="Joel Ouma Odero (PGR)" w:date="2024-04-15T18:20:00Z"/>
          <w:rFonts w:ascii="Palatino Linotype" w:eastAsia="Palatino Linotype" w:hAnsi="Palatino Linotype" w:cs="Palatino Linotype"/>
          <w:b/>
          <w:sz w:val="24"/>
          <w:szCs w:val="24"/>
        </w:rPr>
      </w:pPr>
    </w:p>
    <w:p w14:paraId="520FDB96" w14:textId="77777777" w:rsidR="00B42502" w:rsidRDefault="00B42502">
      <w:pPr>
        <w:spacing w:line="360" w:lineRule="auto"/>
        <w:jc w:val="both"/>
        <w:rPr>
          <w:ins w:id="46" w:author="Tristan Dennis" w:date="2024-04-16T12:09:00Z"/>
          <w:rFonts w:ascii="Palatino Linotype" w:eastAsia="Palatino Linotype" w:hAnsi="Palatino Linotype" w:cs="Palatino Linotype"/>
          <w:b/>
          <w:sz w:val="24"/>
          <w:szCs w:val="24"/>
        </w:rPr>
      </w:pPr>
    </w:p>
    <w:p w14:paraId="44A2289E" w14:textId="77777777" w:rsidR="001A1C67" w:rsidRDefault="001A1C67">
      <w:pPr>
        <w:spacing w:line="360" w:lineRule="auto"/>
        <w:jc w:val="both"/>
        <w:rPr>
          <w:ins w:id="47" w:author="Tristan Dennis" w:date="2024-04-16T12:09:00Z"/>
          <w:rFonts w:ascii="Palatino Linotype" w:eastAsia="Palatino Linotype" w:hAnsi="Palatino Linotype" w:cs="Palatino Linotype"/>
          <w:b/>
          <w:sz w:val="24"/>
          <w:szCs w:val="24"/>
        </w:rPr>
      </w:pPr>
    </w:p>
    <w:p w14:paraId="2B5BC26A" w14:textId="77777777" w:rsidR="001A1C67" w:rsidRDefault="001A1C67">
      <w:pPr>
        <w:spacing w:line="360" w:lineRule="auto"/>
        <w:jc w:val="both"/>
        <w:rPr>
          <w:ins w:id="48" w:author="Joel Ouma Odero (PGR)" w:date="2024-04-15T18:20:00Z"/>
          <w:rFonts w:ascii="Palatino Linotype" w:eastAsia="Palatino Linotype" w:hAnsi="Palatino Linotype" w:cs="Palatino Linotype"/>
          <w:b/>
          <w:sz w:val="24"/>
          <w:szCs w:val="24"/>
        </w:rPr>
      </w:pPr>
    </w:p>
    <w:p w14:paraId="7D50A699" w14:textId="697F41E5" w:rsidR="003B53A1" w:rsidRDefault="005308C7">
      <w:pPr>
        <w:spacing w:line="360" w:lineRule="auto"/>
        <w:jc w:val="both"/>
        <w:rPr>
          <w:rFonts w:ascii="Palatino Linotype" w:eastAsia="Palatino Linotype" w:hAnsi="Palatino Linotype" w:cs="Palatino Linotype"/>
          <w:b/>
          <w:sz w:val="24"/>
          <w:szCs w:val="24"/>
        </w:rPr>
      </w:pPr>
      <w:commentRangeStart w:id="49"/>
      <w:r>
        <w:rPr>
          <w:rFonts w:ascii="Palatino Linotype" w:eastAsia="Palatino Linotype" w:hAnsi="Palatino Linotype" w:cs="Palatino Linotype"/>
          <w:b/>
          <w:sz w:val="24"/>
          <w:szCs w:val="24"/>
        </w:rPr>
        <w:lastRenderedPageBreak/>
        <w:t>Introductio</w:t>
      </w:r>
      <w:r w:rsidR="00317B56">
        <w:rPr>
          <w:rFonts w:ascii="Palatino Linotype" w:eastAsia="Palatino Linotype" w:hAnsi="Palatino Linotype" w:cs="Palatino Linotype"/>
          <w:b/>
          <w:sz w:val="24"/>
          <w:szCs w:val="24"/>
        </w:rPr>
        <w:t>n</w:t>
      </w:r>
      <w:commentRangeEnd w:id="49"/>
      <w:r w:rsidR="001A1C67">
        <w:rPr>
          <w:rStyle w:val="CommentReference"/>
        </w:rPr>
        <w:commentReference w:id="49"/>
      </w:r>
    </w:p>
    <w:p w14:paraId="7D50A69A" w14:textId="314AD383" w:rsidR="003B53A1" w:rsidRDefault="0FF927E4">
      <w:pPr>
        <w:spacing w:line="360" w:lineRule="auto"/>
        <w:ind w:firstLine="7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Chemical insecticides are central to the control of agricultural pests and disease vectors. The control of </w:t>
      </w:r>
      <w:r w:rsidRPr="137CD513">
        <w:rPr>
          <w:rFonts w:ascii="Palatino Linotype" w:eastAsia="Palatino Linotype" w:hAnsi="Palatino Linotype" w:cs="Palatino Linotype"/>
          <w:i/>
          <w:iCs/>
          <w:sz w:val="24"/>
          <w:szCs w:val="24"/>
        </w:rPr>
        <w:t xml:space="preserve">Anopheles </w:t>
      </w:r>
      <w:r>
        <w:rPr>
          <w:rFonts w:ascii="Palatino Linotype" w:eastAsia="Palatino Linotype" w:hAnsi="Palatino Linotype" w:cs="Palatino Linotype"/>
          <w:sz w:val="24"/>
          <w:szCs w:val="24"/>
        </w:rPr>
        <w:t xml:space="preserve">mosquitoes through the distribution of over 2.9 billion </w:t>
      </w:r>
      <w:r w:rsidR="3900D2A7">
        <w:rPr>
          <w:rFonts w:ascii="Palatino Linotype" w:eastAsia="Palatino Linotype" w:hAnsi="Palatino Linotype" w:cs="Palatino Linotype"/>
          <w:sz w:val="24"/>
          <w:szCs w:val="24"/>
        </w:rPr>
        <w:t>insecticide-treated</w:t>
      </w:r>
      <w:r>
        <w:rPr>
          <w:rFonts w:ascii="Palatino Linotype" w:eastAsia="Palatino Linotype" w:hAnsi="Palatino Linotype" w:cs="Palatino Linotype"/>
          <w:sz w:val="24"/>
          <w:szCs w:val="24"/>
        </w:rPr>
        <w:t xml:space="preserve"> </w:t>
      </w:r>
      <w:r w:rsidR="3F67915D">
        <w:rPr>
          <w:rFonts w:ascii="Palatino Linotype" w:eastAsia="Palatino Linotype" w:hAnsi="Palatino Linotype" w:cs="Palatino Linotype"/>
          <w:sz w:val="24"/>
          <w:szCs w:val="24"/>
        </w:rPr>
        <w:t>bed nets</w:t>
      </w:r>
      <w:r>
        <w:rPr>
          <w:rFonts w:ascii="Palatino Linotype" w:eastAsia="Palatino Linotype" w:hAnsi="Palatino Linotype" w:cs="Palatino Linotype"/>
          <w:sz w:val="24"/>
          <w:szCs w:val="24"/>
        </w:rPr>
        <w:t xml:space="preserve"> (ITNs)</w:t>
      </w:r>
      <w:r w:rsidR="00A14B30">
        <w:rPr>
          <w:rFonts w:ascii="Palatino Linotype" w:eastAsia="Palatino Linotype" w:hAnsi="Palatino Linotype" w:cs="Palatino Linotype"/>
          <w:sz w:val="24"/>
          <w:szCs w:val="24"/>
        </w:rPr>
        <w:fldChar w:fldCharType="begin"/>
      </w:r>
      <w:r w:rsidR="00982DCC">
        <w:rPr>
          <w:rFonts w:ascii="Palatino Linotype" w:eastAsia="Palatino Linotype" w:hAnsi="Palatino Linotype" w:cs="Palatino Linotype"/>
          <w:sz w:val="24"/>
          <w:szCs w:val="24"/>
        </w:rPr>
        <w:instrText xml:space="preserve"> ADDIN EN.CITE &lt;EndNote&gt;&lt;Cite&gt;&lt;Author&gt;WHO&lt;/Author&gt;&lt;Year&gt;2023&lt;/Year&gt;&lt;RecNum&gt;578&lt;/RecNum&gt;&lt;DisplayText&gt;&lt;style face="superscript"&gt;1&lt;/style&gt;&lt;/DisplayText&gt;&lt;record&gt;&lt;rec-number&gt;578&lt;/rec-number&gt;&lt;foreign-keys&gt;&lt;key app="EN" db-id="0tverst04vdvehe5fax5sp572a0e0ta2wa0s" timestamp="1705474413"&gt;578&lt;/key&gt;&lt;/foreign-keys&gt;&lt;ref-type name="Web Page"&gt;12&lt;/ref-type&gt;&lt;contributors&gt;&lt;authors&gt;&lt;author&gt;WHO&lt;/author&gt;&lt;/authors&gt;&lt;/contributors&gt;&lt;titles&gt;&lt;title&gt;World malaria report 2023&lt;/title&gt;&lt;/titles&gt;&lt;number&gt;5 January 2024&lt;/number&gt;&lt;dates&gt;&lt;year&gt;2023&lt;/year&gt;&lt;/dates&gt;&lt;publisher&gt;WHO&lt;/publisher&gt;&lt;urls&gt;&lt;related-urls&gt;&lt;url&gt;https://www.who.int/teams/global-malaria-programme/reports/world-malaria-report-2023&lt;/url&gt;&lt;/related-urls&gt;&lt;/urls&gt;&lt;/record&gt;&lt;/Cite&gt;&lt;/EndNote&gt;</w:instrText>
      </w:r>
      <w:r w:rsidR="00A14B30">
        <w:rPr>
          <w:rFonts w:ascii="Palatino Linotype" w:eastAsia="Palatino Linotype" w:hAnsi="Palatino Linotype" w:cs="Palatino Linotype"/>
          <w:sz w:val="24"/>
          <w:szCs w:val="24"/>
        </w:rPr>
        <w:fldChar w:fldCharType="separate"/>
      </w:r>
      <w:r w:rsidR="1F4CE3C7" w:rsidRPr="00E620C7">
        <w:rPr>
          <w:rFonts w:ascii="Palatino Linotype" w:eastAsia="Palatino Linotype" w:hAnsi="Palatino Linotype" w:cs="Palatino Linotype"/>
          <w:noProof/>
          <w:sz w:val="24"/>
          <w:szCs w:val="24"/>
          <w:vertAlign w:val="superscript"/>
        </w:rPr>
        <w:t>1</w:t>
      </w:r>
      <w:r w:rsidR="00A14B30">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has helped avert an estimated 633 million cases of malaria</w:t>
      </w:r>
      <w:r w:rsidR="00C57B56">
        <w:rPr>
          <w:rFonts w:ascii="Palatino Linotype" w:eastAsia="Palatino Linotype" w:hAnsi="Palatino Linotype" w:cs="Palatino Linotype"/>
          <w:sz w:val="24"/>
          <w:szCs w:val="24"/>
        </w:rPr>
        <w:fldChar w:fldCharType="begin">
          <w:fldData xml:space="preserve">PEVuZE5vdGU+PENpdGU+PEF1dGhvcj5CaGF0dDwvQXV0aG9yPjxZZWFyPjIwMTU8L1llYXI+PFJl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</w:fldData>
        </w:fldChar>
      </w:r>
      <w:r w:rsidR="00E620C7">
        <w:rPr>
          <w:rFonts w:ascii="Palatino Linotype" w:eastAsia="Palatino Linotype" w:hAnsi="Palatino Linotype" w:cs="Palatino Linotype"/>
          <w:sz w:val="24"/>
          <w:szCs w:val="24"/>
        </w:rPr>
        <w:instrText xml:space="preserve"> ADDIN EN.CITE </w:instrText>
      </w:r>
      <w:r w:rsidR="00E620C7">
        <w:rPr>
          <w:rFonts w:ascii="Palatino Linotype" w:eastAsia="Palatino Linotype" w:hAnsi="Palatino Linotype" w:cs="Palatino Linotype"/>
          <w:sz w:val="24"/>
          <w:szCs w:val="24"/>
        </w:rPr>
        <w:fldChar w:fldCharType="begin">
          <w:fldData xml:space="preserve">PEVuZE5vdGU+PENpdGU+PEF1dGhvcj5CaGF0dDwvQXV0aG9yPjxZZWFyPjIwMTU8L1llYXI+PFJl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</w:fldData>
        </w:fldChar>
      </w:r>
      <w:r w:rsidR="00E620C7">
        <w:rPr>
          <w:rFonts w:ascii="Palatino Linotype" w:eastAsia="Palatino Linotype" w:hAnsi="Palatino Linotype" w:cs="Palatino Linotype"/>
          <w:sz w:val="24"/>
          <w:szCs w:val="24"/>
        </w:rPr>
        <w:instrText xml:space="preserve"> ADDIN EN.CITE.DATA </w:instrText>
      </w:r>
      <w:r w:rsidR="00E620C7">
        <w:rPr>
          <w:rFonts w:ascii="Palatino Linotype" w:eastAsia="Palatino Linotype" w:hAnsi="Palatino Linotype" w:cs="Palatino Linotype"/>
          <w:sz w:val="24"/>
          <w:szCs w:val="24"/>
        </w:rPr>
      </w:r>
      <w:r w:rsidR="00E620C7">
        <w:rPr>
          <w:rFonts w:ascii="Palatino Linotype" w:eastAsia="Palatino Linotype" w:hAnsi="Palatino Linotype" w:cs="Palatino Linotype"/>
          <w:sz w:val="24"/>
          <w:szCs w:val="24"/>
        </w:rPr>
        <w:fldChar w:fldCharType="end"/>
      </w:r>
      <w:r w:rsidR="00C57B56">
        <w:rPr>
          <w:rFonts w:ascii="Palatino Linotype" w:eastAsia="Palatino Linotype" w:hAnsi="Palatino Linotype" w:cs="Palatino Linotype"/>
          <w:sz w:val="24"/>
          <w:szCs w:val="24"/>
        </w:rPr>
      </w:r>
      <w:r w:rsidR="00C57B56">
        <w:rPr>
          <w:rFonts w:ascii="Palatino Linotype" w:eastAsia="Palatino Linotype" w:hAnsi="Palatino Linotype" w:cs="Palatino Linotype"/>
          <w:sz w:val="24"/>
          <w:szCs w:val="24"/>
        </w:rPr>
        <w:fldChar w:fldCharType="separate"/>
      </w:r>
      <w:r w:rsidR="1F4CE3C7" w:rsidRPr="00E620C7">
        <w:rPr>
          <w:rFonts w:ascii="Palatino Linotype" w:eastAsia="Palatino Linotype" w:hAnsi="Palatino Linotype" w:cs="Palatino Linotype"/>
          <w:noProof/>
          <w:sz w:val="24"/>
          <w:szCs w:val="24"/>
          <w:vertAlign w:val="superscript"/>
        </w:rPr>
        <w:t>2</w:t>
      </w:r>
      <w:r w:rsidR="00C57B56">
        <w:rPr>
          <w:rFonts w:ascii="Palatino Linotype" w:eastAsia="Palatino Linotype" w:hAnsi="Palatino Linotype" w:cs="Palatino Linotype"/>
          <w:sz w:val="24"/>
          <w:szCs w:val="24"/>
        </w:rPr>
        <w:fldChar w:fldCharType="end"/>
      </w:r>
      <w:r w:rsidR="599B0A96">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a disease that still kills 600,000 yearly</w:t>
      </w:r>
      <w:r w:rsidR="00A14B30">
        <w:rPr>
          <w:rFonts w:ascii="Palatino Linotype" w:eastAsia="Palatino Linotype" w:hAnsi="Palatino Linotype" w:cs="Palatino Linotype"/>
          <w:sz w:val="24"/>
          <w:szCs w:val="24"/>
        </w:rPr>
        <w:fldChar w:fldCharType="begin"/>
      </w:r>
      <w:r w:rsidR="00982DCC">
        <w:rPr>
          <w:rFonts w:ascii="Palatino Linotype" w:eastAsia="Palatino Linotype" w:hAnsi="Palatino Linotype" w:cs="Palatino Linotype"/>
          <w:sz w:val="24"/>
          <w:szCs w:val="24"/>
        </w:rPr>
        <w:instrText xml:space="preserve"> ADDIN EN.CITE &lt;EndNote&gt;&lt;Cite&gt;&lt;Author&gt;WHO&lt;/Author&gt;&lt;Year&gt;2023&lt;/Year&gt;&lt;RecNum&gt;578&lt;/RecNum&gt;&lt;DisplayText&gt;&lt;style face="superscript"&gt;1&lt;/style&gt;&lt;/DisplayText&gt;&lt;record&gt;&lt;rec-number&gt;578&lt;/rec-number&gt;&lt;foreign-keys&gt;&lt;key app="EN" db-id="0tverst04vdvehe5fax5sp572a0e0ta2wa0s" timestamp="1705474413"&gt;578&lt;/key&gt;&lt;/foreign-keys&gt;&lt;ref-type name="Web Page"&gt;12&lt;/ref-type&gt;&lt;contributors&gt;&lt;authors&gt;&lt;author&gt;WHO&lt;/author&gt;&lt;/authors&gt;&lt;/contributors&gt;&lt;titles&gt;&lt;title&gt;World malaria report 2023&lt;/title&gt;&lt;/titles&gt;&lt;number&gt;5 January 2024&lt;/number&gt;&lt;dates&gt;&lt;year&gt;2023&lt;/year&gt;&lt;/dates&gt;&lt;publisher&gt;WHO&lt;/publisher&gt;&lt;urls&gt;&lt;related-urls&gt;&lt;url&gt;https://www.who.int/teams/global-malaria-programme/reports/world-malaria-report-2023&lt;/url&gt;&lt;/related-urls&gt;&lt;/urls&gt;&lt;/record&gt;&lt;/Cite&gt;&lt;/EndNote&gt;</w:instrText>
      </w:r>
      <w:r w:rsidR="00A14B30">
        <w:rPr>
          <w:rFonts w:ascii="Palatino Linotype" w:eastAsia="Palatino Linotype" w:hAnsi="Palatino Linotype" w:cs="Palatino Linotype"/>
          <w:sz w:val="24"/>
          <w:szCs w:val="24"/>
        </w:rPr>
        <w:fldChar w:fldCharType="separate"/>
      </w:r>
      <w:r w:rsidR="1F4CE3C7" w:rsidRPr="00E620C7">
        <w:rPr>
          <w:rFonts w:ascii="Palatino Linotype" w:eastAsia="Palatino Linotype" w:hAnsi="Palatino Linotype" w:cs="Palatino Linotype"/>
          <w:noProof/>
          <w:sz w:val="24"/>
          <w:szCs w:val="24"/>
          <w:vertAlign w:val="superscript"/>
        </w:rPr>
        <w:t>1</w:t>
      </w:r>
      <w:r w:rsidR="00A14B30">
        <w:rPr>
          <w:rFonts w:ascii="Palatino Linotype" w:eastAsia="Palatino Linotype" w:hAnsi="Palatino Linotype" w:cs="Palatino Linotype"/>
          <w:sz w:val="24"/>
          <w:szCs w:val="24"/>
        </w:rPr>
        <w:fldChar w:fldCharType="end"/>
      </w:r>
      <w:r w:rsidR="2A193F52">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However, the widespread use of insecticide</w:t>
      </w:r>
      <w:r w:rsidR="5E54A469">
        <w:rPr>
          <w:rFonts w:ascii="Palatino Linotype" w:eastAsia="Palatino Linotype" w:hAnsi="Palatino Linotype" w:cs="Palatino Linotype"/>
          <w:sz w:val="24"/>
          <w:szCs w:val="24"/>
        </w:rPr>
        <w:t>s</w:t>
      </w:r>
      <w:r>
        <w:rPr>
          <w:rFonts w:ascii="Palatino Linotype" w:eastAsia="Palatino Linotype" w:hAnsi="Palatino Linotype" w:cs="Palatino Linotype"/>
          <w:sz w:val="24"/>
          <w:szCs w:val="24"/>
        </w:rPr>
        <w:t xml:space="preserve"> for agricultural pest and disease vector control also has detrimental consequences, including direct lethal and sub-lethal effects on </w:t>
      </w:r>
      <w:r w:rsidR="1F4CE3C7">
        <w:rPr>
          <w:rFonts w:ascii="Palatino Linotype" w:eastAsia="Palatino Linotype" w:hAnsi="Palatino Linotype" w:cs="Palatino Linotype"/>
          <w:sz w:val="24"/>
          <w:szCs w:val="24"/>
        </w:rPr>
        <w:t>human</w:t>
      </w:r>
      <w:r w:rsidR="346733F4">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xml:space="preserve">and animal </w:t>
      </w:r>
      <w:r w:rsidR="05E53423">
        <w:rPr>
          <w:rFonts w:ascii="Palatino Linotype" w:eastAsia="Palatino Linotype" w:hAnsi="Palatino Linotype" w:cs="Palatino Linotype"/>
          <w:sz w:val="24"/>
          <w:szCs w:val="24"/>
        </w:rPr>
        <w:t>health</w:t>
      </w:r>
      <w:r w:rsidR="0089473B">
        <w:rPr>
          <w:rFonts w:ascii="Palatino Linotype" w:eastAsia="Palatino Linotype" w:hAnsi="Palatino Linotype" w:cs="Palatino Linotype"/>
          <w:sz w:val="24"/>
          <w:szCs w:val="24"/>
        </w:rPr>
        <w:fldChar w:fldCharType="begin">
          <w:fldData xml:space="preserve">PEVuZE5vdGU+PENpdGU+PEF1dGhvcj5CZXJueTwvQXV0aG9yPjxZZWFyPjIwMDc8L1llYXI+PFJl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</w:fldData>
        </w:fldChar>
      </w:r>
      <w:r w:rsidR="003B5EE3">
        <w:rPr>
          <w:rFonts w:ascii="Palatino Linotype" w:eastAsia="Palatino Linotype" w:hAnsi="Palatino Linotype" w:cs="Palatino Linotype"/>
          <w:sz w:val="24"/>
          <w:szCs w:val="24"/>
        </w:rPr>
        <w:instrText xml:space="preserve"> ADDIN EN.CITE </w:instrText>
      </w:r>
      <w:r w:rsidR="003B5EE3">
        <w:rPr>
          <w:rFonts w:ascii="Palatino Linotype" w:eastAsia="Palatino Linotype" w:hAnsi="Palatino Linotype" w:cs="Palatino Linotype"/>
          <w:sz w:val="24"/>
          <w:szCs w:val="24"/>
        </w:rPr>
        <w:fldChar w:fldCharType="begin">
          <w:fldData xml:space="preserve">PEVuZE5vdGU+PENpdGU+PEF1dGhvcj5CZXJueTwvQXV0aG9yPjxZZWFyPjIwMDc8L1llYXI+PFJl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</w:fldData>
        </w:fldChar>
      </w:r>
      <w:r w:rsidR="003B5EE3">
        <w:rPr>
          <w:rFonts w:ascii="Palatino Linotype" w:eastAsia="Palatino Linotype" w:hAnsi="Palatino Linotype" w:cs="Palatino Linotype"/>
          <w:sz w:val="24"/>
          <w:szCs w:val="24"/>
        </w:rPr>
        <w:instrText xml:space="preserve"> ADDIN EN.CITE.DATA </w:instrText>
      </w:r>
      <w:r w:rsidR="003B5EE3">
        <w:rPr>
          <w:rFonts w:ascii="Palatino Linotype" w:eastAsia="Palatino Linotype" w:hAnsi="Palatino Linotype" w:cs="Palatino Linotype"/>
          <w:sz w:val="24"/>
          <w:szCs w:val="24"/>
        </w:rPr>
      </w:r>
      <w:r w:rsidR="003B5EE3">
        <w:rPr>
          <w:rFonts w:ascii="Palatino Linotype" w:eastAsia="Palatino Linotype" w:hAnsi="Palatino Linotype" w:cs="Palatino Linotype"/>
          <w:sz w:val="24"/>
          <w:szCs w:val="24"/>
        </w:rPr>
        <w:fldChar w:fldCharType="end"/>
      </w:r>
      <w:r w:rsidR="0089473B">
        <w:rPr>
          <w:rFonts w:ascii="Palatino Linotype" w:eastAsia="Palatino Linotype" w:hAnsi="Palatino Linotype" w:cs="Palatino Linotype"/>
          <w:sz w:val="24"/>
          <w:szCs w:val="24"/>
        </w:rPr>
      </w:r>
      <w:r w:rsidR="0089473B">
        <w:rPr>
          <w:rFonts w:ascii="Palatino Linotype" w:eastAsia="Palatino Linotype" w:hAnsi="Palatino Linotype" w:cs="Palatino Linotype"/>
          <w:sz w:val="24"/>
          <w:szCs w:val="24"/>
        </w:rPr>
        <w:fldChar w:fldCharType="separate"/>
      </w:r>
      <w:r w:rsidR="346733F4" w:rsidRPr="003B5EE3">
        <w:rPr>
          <w:rFonts w:ascii="Palatino Linotype" w:eastAsia="Palatino Linotype" w:hAnsi="Palatino Linotype" w:cs="Palatino Linotype"/>
          <w:noProof/>
          <w:sz w:val="24"/>
          <w:szCs w:val="24"/>
          <w:vertAlign w:val="superscript"/>
        </w:rPr>
        <w:t>3,4</w:t>
      </w:r>
      <w:r w:rsidR="0089473B">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and destabili</w:t>
      </w:r>
      <w:r w:rsidR="4FD50D01">
        <w:rPr>
          <w:rFonts w:ascii="Palatino Linotype" w:eastAsia="Palatino Linotype" w:hAnsi="Palatino Linotype" w:cs="Palatino Linotype"/>
          <w:sz w:val="24"/>
          <w:szCs w:val="24"/>
        </w:rPr>
        <w:t>z</w:t>
      </w:r>
      <w:r>
        <w:rPr>
          <w:rFonts w:ascii="Palatino Linotype" w:eastAsia="Palatino Linotype" w:hAnsi="Palatino Linotype" w:cs="Palatino Linotype"/>
          <w:sz w:val="24"/>
          <w:szCs w:val="24"/>
        </w:rPr>
        <w:t xml:space="preserve">ing effects on ecosystem structure and function. For example, insecticide exposure is a key stressor affecting </w:t>
      </w:r>
      <w:r w:rsidR="0C0C024C">
        <w:rPr>
          <w:rFonts w:ascii="Palatino Linotype" w:eastAsia="Palatino Linotype" w:hAnsi="Palatino Linotype" w:cs="Palatino Linotype"/>
          <w:sz w:val="24"/>
          <w:szCs w:val="24"/>
        </w:rPr>
        <w:t xml:space="preserve">the </w:t>
      </w:r>
      <w:r>
        <w:rPr>
          <w:rFonts w:ascii="Palatino Linotype" w:eastAsia="Palatino Linotype" w:hAnsi="Palatino Linotype" w:cs="Palatino Linotype"/>
          <w:sz w:val="24"/>
          <w:szCs w:val="24"/>
        </w:rPr>
        <w:t>population decline of pollinators, essential for ecosystem health and food production</w:t>
      </w:r>
      <w:r w:rsidR="00F85E17">
        <w:rPr>
          <w:rFonts w:ascii="Palatino Linotype" w:eastAsia="Palatino Linotype" w:hAnsi="Palatino Linotype" w:cs="Palatino Linotype"/>
          <w:sz w:val="24"/>
          <w:szCs w:val="24"/>
        </w:rPr>
        <w:fldChar w:fldCharType="begin">
          <w:fldData xml:space="preserve">PEVuZE5vdGU+PENpdGU+PEF1dGhvcj5OaWNob2xzb248L0F1dGhvcj48WWVhcj4yMDIzPC9ZZWFy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</w:fldData>
        </w:fldChar>
      </w:r>
      <w:r w:rsidR="003B5EE3">
        <w:rPr>
          <w:rFonts w:ascii="Palatino Linotype" w:eastAsia="Palatino Linotype" w:hAnsi="Palatino Linotype" w:cs="Palatino Linotype"/>
          <w:sz w:val="24"/>
          <w:szCs w:val="24"/>
        </w:rPr>
        <w:instrText xml:space="preserve"> ADDIN EN.CITE </w:instrText>
      </w:r>
      <w:r w:rsidR="003B5EE3">
        <w:rPr>
          <w:rFonts w:ascii="Palatino Linotype" w:eastAsia="Palatino Linotype" w:hAnsi="Palatino Linotype" w:cs="Palatino Linotype"/>
          <w:sz w:val="24"/>
          <w:szCs w:val="24"/>
        </w:rPr>
        <w:fldChar w:fldCharType="begin">
          <w:fldData xml:space="preserve">PEVuZE5vdGU+PENpdGU+PEF1dGhvcj5OaWNob2xzb248L0F1dGhvcj48WWVhcj4yMDIzPC9ZZWFy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</w:fldData>
        </w:fldChar>
      </w:r>
      <w:r w:rsidR="003B5EE3">
        <w:rPr>
          <w:rFonts w:ascii="Palatino Linotype" w:eastAsia="Palatino Linotype" w:hAnsi="Palatino Linotype" w:cs="Palatino Linotype"/>
          <w:sz w:val="24"/>
          <w:szCs w:val="24"/>
        </w:rPr>
        <w:instrText xml:space="preserve"> ADDIN EN.CITE.DATA </w:instrText>
      </w:r>
      <w:r w:rsidR="003B5EE3">
        <w:rPr>
          <w:rFonts w:ascii="Palatino Linotype" w:eastAsia="Palatino Linotype" w:hAnsi="Palatino Linotype" w:cs="Palatino Linotype"/>
          <w:sz w:val="24"/>
          <w:szCs w:val="24"/>
        </w:rPr>
      </w:r>
      <w:r w:rsidR="003B5EE3">
        <w:rPr>
          <w:rFonts w:ascii="Palatino Linotype" w:eastAsia="Palatino Linotype" w:hAnsi="Palatino Linotype" w:cs="Palatino Linotype"/>
          <w:sz w:val="24"/>
          <w:szCs w:val="24"/>
        </w:rPr>
        <w:fldChar w:fldCharType="end"/>
      </w:r>
      <w:r w:rsidR="00F85E17">
        <w:rPr>
          <w:rFonts w:ascii="Palatino Linotype" w:eastAsia="Palatino Linotype" w:hAnsi="Palatino Linotype" w:cs="Palatino Linotype"/>
          <w:sz w:val="24"/>
          <w:szCs w:val="24"/>
        </w:rPr>
      </w:r>
      <w:r w:rsidR="00F85E17">
        <w:rPr>
          <w:rFonts w:ascii="Palatino Linotype" w:eastAsia="Palatino Linotype" w:hAnsi="Palatino Linotype" w:cs="Palatino Linotype"/>
          <w:sz w:val="24"/>
          <w:szCs w:val="24"/>
        </w:rPr>
        <w:fldChar w:fldCharType="separate"/>
      </w:r>
      <w:r w:rsidR="346733F4" w:rsidRPr="003B5EE3">
        <w:rPr>
          <w:rFonts w:ascii="Palatino Linotype" w:eastAsia="Palatino Linotype" w:hAnsi="Palatino Linotype" w:cs="Palatino Linotype"/>
          <w:noProof/>
          <w:sz w:val="24"/>
          <w:szCs w:val="24"/>
          <w:vertAlign w:val="superscript"/>
        </w:rPr>
        <w:t>5,6</w:t>
      </w:r>
      <w:r w:rsidR="00F85E17">
        <w:rPr>
          <w:rFonts w:ascii="Palatino Linotype" w:eastAsia="Palatino Linotype" w:hAnsi="Palatino Linotype" w:cs="Palatino Linotype"/>
          <w:sz w:val="24"/>
          <w:szCs w:val="24"/>
        </w:rPr>
        <w:fldChar w:fldCharType="end"/>
      </w:r>
      <w:r w:rsidR="04018AAA">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w:t>
      </w:r>
      <w:del w:id="50" w:author="Tristan Dennis" w:date="2024-04-16T11:58:00Z">
        <w:r w:rsidDel="00167613">
          <w:rPr>
            <w:rFonts w:ascii="Palatino Linotype" w:eastAsia="Palatino Linotype" w:hAnsi="Palatino Linotype" w:cs="Palatino Linotype"/>
            <w:sz w:val="24"/>
            <w:szCs w:val="24"/>
          </w:rPr>
          <w:delText>These impacts are often unpredictable</w:delText>
        </w:r>
        <w:r w:rsidR="005B4832" w:rsidDel="00167613">
          <w:rPr>
            <w:rFonts w:ascii="Palatino Linotype" w:eastAsia="Palatino Linotype" w:hAnsi="Palatino Linotype" w:cs="Palatino Linotype"/>
            <w:sz w:val="24"/>
            <w:szCs w:val="24"/>
          </w:rPr>
          <w:fldChar w:fldCharType="begin"/>
        </w:r>
        <w:r w:rsidR="003B5EE3" w:rsidDel="00167613">
          <w:rPr>
            <w:rFonts w:ascii="Palatino Linotype" w:eastAsia="Palatino Linotype" w:hAnsi="Palatino Linotype" w:cs="Palatino Linotype"/>
            <w:sz w:val="24"/>
            <w:szCs w:val="24"/>
          </w:rPr>
          <w:delInstrText xml:space="preserve"> ADDIN EN.CITE &lt;EndNote&gt;&lt;Cite&gt;&lt;Author&gt;Köhler&lt;/Author&gt;&lt;Year&gt;2013&lt;/Year&gt;&lt;RecNum&gt;583&lt;/RecNum&gt;&lt;DisplayText&gt;&lt;style face="superscript"&gt;7&lt;/style&gt;&lt;/DisplayText&gt;&lt;record&gt;&lt;rec-number&gt;583&lt;/rec-number&gt;&lt;foreign-keys&gt;&lt;key app="EN" db-id="0tverst04vdvehe5fax5sp572a0e0ta2wa0s" timestamp="1705475356"&gt;583&lt;/key&gt;&lt;/foreign-keys&gt;&lt;ref-type name="Journal Article"&gt;17&lt;/ref-type&gt;&lt;contributors&gt;&lt;authors&gt;&lt;author&gt;Heinz-R. Köhler&lt;/author&gt;&lt;author&gt;Rita Triebskorn&lt;/author&gt;&lt;/authors&gt;&lt;/contributors&gt;&lt;titles&gt;&lt;title&gt;Wildlife Ecotoxicology of Pesticides: Can We Track Effects to the Population Level and Beyond?&lt;/title&gt;&lt;secondary-title&gt;Science&lt;/secondary-title&gt;&lt;/titles&gt;&lt;periodical&gt;&lt;full-title&gt;Science&lt;/full-title&gt;&lt;/periodical&gt;&lt;pages&gt;759-65&amp;#xD;&lt;/pages&gt;&lt;volume&gt;16&lt;/volume&gt;&lt;number&gt;341(6147)&lt;/number&gt;&lt;dates&gt;&lt;year&gt;2013&lt;/year&gt;&lt;/dates&gt;&lt;urls&gt;&lt;/urls&gt;&lt;electronic-resource-num&gt;10.1126/science.1237591&lt;/electronic-resource-num&gt;&lt;/record&gt;&lt;/Cite&gt;&lt;/EndNote&gt;</w:delInstrText>
        </w:r>
        <w:r w:rsidR="005B4832" w:rsidDel="00167613">
          <w:rPr>
            <w:rFonts w:ascii="Palatino Linotype" w:eastAsia="Palatino Linotype" w:hAnsi="Palatino Linotype" w:cs="Palatino Linotype"/>
            <w:sz w:val="24"/>
            <w:szCs w:val="24"/>
          </w:rPr>
          <w:fldChar w:fldCharType="separate"/>
        </w:r>
        <w:r w:rsidR="346733F4" w:rsidRPr="003B5EE3" w:rsidDel="00167613">
          <w:rPr>
            <w:rFonts w:ascii="Palatino Linotype" w:eastAsia="Palatino Linotype" w:hAnsi="Palatino Linotype" w:cs="Palatino Linotype"/>
            <w:noProof/>
            <w:sz w:val="24"/>
            <w:szCs w:val="24"/>
            <w:vertAlign w:val="superscript"/>
          </w:rPr>
          <w:delText>7</w:delText>
        </w:r>
        <w:r w:rsidR="005B4832" w:rsidDel="00167613">
          <w:rPr>
            <w:rFonts w:ascii="Palatino Linotype" w:eastAsia="Palatino Linotype" w:hAnsi="Palatino Linotype" w:cs="Palatino Linotype"/>
            <w:sz w:val="24"/>
            <w:szCs w:val="24"/>
          </w:rPr>
          <w:fldChar w:fldCharType="end"/>
        </w:r>
        <w:r w:rsidDel="00167613">
          <w:rPr>
            <w:rFonts w:ascii="Palatino Linotype" w:eastAsia="Palatino Linotype" w:hAnsi="Palatino Linotype" w:cs="Palatino Linotype"/>
            <w:sz w:val="24"/>
            <w:szCs w:val="24"/>
          </w:rPr>
          <w:delText>.</w:delText>
        </w:r>
      </w:del>
    </w:p>
    <w:p w14:paraId="5ED9003F" w14:textId="6D178E48" w:rsidR="009F7BAC" w:rsidRPr="009C5F50" w:rsidRDefault="00EE4F3E" w:rsidP="009C5F50">
      <w:pPr>
        <w:spacing w:line="360" w:lineRule="auto"/>
        <w:ind w:firstLine="720"/>
        <w:jc w:val="both"/>
        <w:rPr>
          <w:ins w:id="51" w:author="Tristan Dennis" w:date="2024-04-16T12:14:00Z"/>
          <w:rFonts w:ascii="Palatino Linotype" w:hAnsi="Palatino Linotype"/>
          <w:bCs/>
          <w:color w:val="000000"/>
        </w:rPr>
      </w:pPr>
      <w:ins w:id="52" w:author="Tristan Dennis" w:date="2024-04-16T12:11:00Z">
        <w:r>
          <w:rPr>
            <w:rFonts w:ascii="Palatino Linotype" w:eastAsia="Palatino Linotype" w:hAnsi="Palatino Linotype" w:cs="Palatino Linotype"/>
            <w:sz w:val="24"/>
            <w:szCs w:val="24"/>
          </w:rPr>
          <w:t xml:space="preserve">A key obstacle to the sustainable control </w:t>
        </w:r>
      </w:ins>
      <w:ins w:id="53" w:author="Tristan Dennis" w:date="2024-04-16T12:12:00Z">
        <w:r>
          <w:rPr>
            <w:rFonts w:ascii="Palatino Linotype" w:eastAsia="Palatino Linotype" w:hAnsi="Palatino Linotype" w:cs="Palatino Linotype"/>
            <w:sz w:val="24"/>
            <w:szCs w:val="24"/>
          </w:rPr>
          <w:t xml:space="preserve">of malaria is the </w:t>
        </w:r>
        <w:del w:id="54" w:author="Tristan Dennis [2]" w:date="2024-04-16T14:21:00Z">
          <w:r w:rsidDel="00095BC8">
            <w:rPr>
              <w:rFonts w:ascii="Palatino Linotype" w:eastAsia="Palatino Linotype" w:hAnsi="Palatino Linotype" w:cs="Palatino Linotype"/>
              <w:sz w:val="24"/>
              <w:szCs w:val="24"/>
            </w:rPr>
            <w:delText xml:space="preserve">constant </w:delText>
          </w:r>
        </w:del>
        <w:r>
          <w:rPr>
            <w:rFonts w:ascii="Palatino Linotype" w:eastAsia="Palatino Linotype" w:hAnsi="Palatino Linotype" w:cs="Palatino Linotype"/>
            <w:sz w:val="24"/>
            <w:szCs w:val="24"/>
          </w:rPr>
          <w:t xml:space="preserve">evolutionary arms race between mosquitoes, and insecticide-based mosquito control. </w:t>
        </w:r>
      </w:ins>
      <w:r w:rsidR="0FF927E4">
        <w:rPr>
          <w:rFonts w:ascii="Palatino Linotype" w:eastAsia="Palatino Linotype" w:hAnsi="Palatino Linotype" w:cs="Palatino Linotype"/>
          <w:sz w:val="24"/>
          <w:szCs w:val="24"/>
        </w:rPr>
        <w:t xml:space="preserve">Strong selection pressures generated by insecticide-based agricultural pest and disease vector control activities have resulted in the independent evolution of a diverse range of mechanisms that confer insecticide resistance (IR) phenotypes in numerous </w:t>
      </w:r>
      <w:r w:rsidR="222BC04F">
        <w:rPr>
          <w:rFonts w:ascii="Palatino Linotype" w:eastAsia="Palatino Linotype" w:hAnsi="Palatino Linotype" w:cs="Palatino Linotype"/>
          <w:sz w:val="24"/>
          <w:szCs w:val="24"/>
        </w:rPr>
        <w:t xml:space="preserve">insect </w:t>
      </w:r>
      <w:r w:rsidR="0FF927E4">
        <w:rPr>
          <w:rFonts w:ascii="Palatino Linotype" w:eastAsia="Palatino Linotype" w:hAnsi="Palatino Linotype" w:cs="Palatino Linotype"/>
          <w:sz w:val="24"/>
          <w:szCs w:val="24"/>
        </w:rPr>
        <w:t>species</w:t>
      </w:r>
      <w:r w:rsidR="00332F04">
        <w:rPr>
          <w:rFonts w:ascii="Palatino Linotype" w:eastAsia="Palatino Linotype" w:hAnsi="Palatino Linotype" w:cs="Palatino Linotype"/>
          <w:sz w:val="24"/>
          <w:szCs w:val="24"/>
        </w:rPr>
        <w:fldChar w:fldCharType="begin"/>
      </w:r>
      <w:r w:rsidR="003B5EE3">
        <w:rPr>
          <w:rFonts w:ascii="Palatino Linotype" w:eastAsia="Palatino Linotype" w:hAnsi="Palatino Linotype" w:cs="Palatino Linotype"/>
          <w:sz w:val="24"/>
          <w:szCs w:val="24"/>
        </w:rPr>
        <w:instrText xml:space="preserve"> ADDIN EN.CITE &lt;EndNote&gt;&lt;Cite&gt;&lt;Author&gt;Hemingway&lt;/Author&gt;&lt;Year&gt;2000&lt;/Year&gt;&lt;RecNum&gt;584&lt;/RecNum&gt;&lt;DisplayText&gt;&lt;style face="superscript"&gt;8&lt;/style&gt;&lt;/DisplayText&gt;&lt;record&gt;&lt;rec-number&gt;584&lt;/rec-number&gt;&lt;foreign-keys&gt;&lt;key app="EN" db-id="0tverst04vdvehe5fax5sp572a0e0ta2wa0s" timestamp="1705475687"&gt;584&lt;/key&gt;&lt;/foreign-keys&gt;&lt;ref-type name="Journal Article"&gt;17&lt;/ref-type&gt;&lt;contributors&gt;&lt;authors&gt;&lt;author&gt;Hemingway, J.&lt;/author&gt;&lt;author&gt;Ranson, H.&lt;/author&gt;&lt;/authors&gt;&lt;/contributors&gt;&lt;auth-address&gt;School of Biosciences, University of Wales Cardiff.&lt;/auth-address&gt;&lt;titles&gt;&lt;title&gt;Insecticide resistance in insect vectors of human disease&lt;/title&gt;&lt;secondary-title&gt;Annu Rev Entomol&lt;/secondary-title&gt;&lt;/titles&gt;&lt;periodical&gt;&lt;full-title&gt;Annu Rev Entomol&lt;/full-title&gt;&lt;/periodical&gt;&lt;pages&gt;371-91&lt;/pages&gt;&lt;volume&gt;45&lt;/volume&gt;&lt;edition&gt;2000/04/13&lt;/edition&gt;&lt;keywords&gt;&lt;keyword&gt;Animals&lt;/keyword&gt;&lt;keyword&gt;Disease Transmission, Infectious&lt;/keyword&gt;&lt;keyword&gt;Humans&lt;/keyword&gt;&lt;keyword&gt;Insect Control/methods&lt;/keyword&gt;&lt;keyword&gt;*Insect Vectors/genetics/metabolism&lt;/keyword&gt;&lt;keyword&gt;*Insecticide Resistance&lt;/keyword&gt;&lt;/keywords&gt;&lt;dates&gt;&lt;year&gt;2000&lt;/year&gt;&lt;/dates&gt;&lt;isbn&gt;0066-4170 (Print)&amp;#xD;0066-4170 (Linking)&lt;/isbn&gt;&lt;accession-num&gt;10761582&lt;/accession-num&gt;&lt;urls&gt;&lt;related-urls&gt;&lt;url&gt;https://www.ncbi.nlm.nih.gov/pubmed/10761582&lt;/url&gt;&lt;/related-urls&gt;&lt;/urls&gt;&lt;electronic-resource-num&gt;10.1146/annurev.ento.45.1.371&lt;/electronic-resource-num&gt;&lt;/record&gt;&lt;/Cite&gt;&lt;/EndNote&gt;</w:instrText>
      </w:r>
      <w:r w:rsidR="00332F04">
        <w:rPr>
          <w:rFonts w:ascii="Palatino Linotype" w:eastAsia="Palatino Linotype" w:hAnsi="Palatino Linotype" w:cs="Palatino Linotype"/>
          <w:sz w:val="24"/>
          <w:szCs w:val="24"/>
        </w:rPr>
        <w:fldChar w:fldCharType="separate"/>
      </w:r>
      <w:r w:rsidR="346733F4" w:rsidRPr="003B5EE3">
        <w:rPr>
          <w:rFonts w:ascii="Palatino Linotype" w:eastAsia="Palatino Linotype" w:hAnsi="Palatino Linotype" w:cs="Palatino Linotype"/>
          <w:noProof/>
          <w:sz w:val="24"/>
          <w:szCs w:val="24"/>
          <w:vertAlign w:val="superscript"/>
        </w:rPr>
        <w:t>8</w:t>
      </w:r>
      <w:r w:rsidR="00332F04">
        <w:rPr>
          <w:rFonts w:ascii="Palatino Linotype" w:eastAsia="Palatino Linotype" w:hAnsi="Palatino Linotype" w:cs="Palatino Linotype"/>
          <w:sz w:val="24"/>
          <w:szCs w:val="24"/>
        </w:rPr>
        <w:fldChar w:fldCharType="end"/>
      </w:r>
      <w:r w:rsidR="0FF927E4">
        <w:rPr>
          <w:rFonts w:ascii="Palatino Linotype" w:eastAsia="Palatino Linotype" w:hAnsi="Palatino Linotype" w:cs="Palatino Linotype"/>
          <w:sz w:val="24"/>
          <w:szCs w:val="24"/>
        </w:rPr>
        <w:t>. One of the earliest described IR mechanisms was the emergence of knock-down resistance (</w:t>
      </w:r>
      <w:r w:rsidR="0FF927E4" w:rsidRPr="137CD513">
        <w:rPr>
          <w:rFonts w:ascii="Palatino Linotype" w:eastAsia="Palatino Linotype" w:hAnsi="Palatino Linotype" w:cs="Palatino Linotype"/>
          <w:i/>
          <w:iCs/>
          <w:sz w:val="24"/>
          <w:szCs w:val="24"/>
        </w:rPr>
        <w:t>kdr</w:t>
      </w:r>
      <w:r w:rsidR="0FF927E4">
        <w:rPr>
          <w:rFonts w:ascii="Palatino Linotype" w:eastAsia="Palatino Linotype" w:hAnsi="Palatino Linotype" w:cs="Palatino Linotype"/>
          <w:sz w:val="24"/>
          <w:szCs w:val="24"/>
        </w:rPr>
        <w:t>), mediated by mutations in the target-site of pyrethroid and organochlorine insecticides, located in</w:t>
      </w:r>
      <w:r w:rsidR="60145992">
        <w:rPr>
          <w:rFonts w:ascii="Palatino Linotype" w:eastAsia="Palatino Linotype" w:hAnsi="Palatino Linotype" w:cs="Palatino Linotype"/>
          <w:sz w:val="24"/>
          <w:szCs w:val="24"/>
        </w:rPr>
        <w:t xml:space="preserve"> </w:t>
      </w:r>
      <w:r w:rsidR="0FF927E4">
        <w:rPr>
          <w:rFonts w:ascii="Palatino Linotype" w:eastAsia="Palatino Linotype" w:hAnsi="Palatino Linotype" w:cs="Palatino Linotype"/>
          <w:sz w:val="24"/>
          <w:szCs w:val="24"/>
        </w:rPr>
        <w:t>the voltage-gated sodium channel gene (</w:t>
      </w:r>
      <w:r w:rsidR="0FF927E4" w:rsidRPr="137CD513">
        <w:rPr>
          <w:rFonts w:ascii="Palatino Linotype" w:eastAsia="Palatino Linotype" w:hAnsi="Palatino Linotype" w:cs="Palatino Linotype"/>
          <w:i/>
          <w:iCs/>
          <w:sz w:val="24"/>
          <w:szCs w:val="24"/>
        </w:rPr>
        <w:t>Vgsc</w:t>
      </w:r>
      <w:r w:rsidR="0FF927E4">
        <w:rPr>
          <w:rFonts w:ascii="Palatino Linotype" w:eastAsia="Palatino Linotype" w:hAnsi="Palatino Linotype" w:cs="Palatino Linotype"/>
          <w:sz w:val="24"/>
          <w:szCs w:val="24"/>
        </w:rPr>
        <w:t>), an essential component of the nervous system</w:t>
      </w:r>
      <w:r w:rsidR="008049FA">
        <w:rPr>
          <w:rFonts w:ascii="Palatino Linotype" w:eastAsia="Palatino Linotype" w:hAnsi="Palatino Linotype" w:cs="Palatino Linotype"/>
          <w:sz w:val="24"/>
          <w:szCs w:val="24"/>
        </w:rPr>
        <w:fldChar w:fldCharType="begin">
          <w:fldData xml:space="preserve">PEVuZE5vdGU+PENpdGU+PEF1dGhvcj5EYXZpZXM8L0F1dGhvcj48WWVhcj4yMDA3PC9ZZWFyPjxS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</w:fldData>
        </w:fldChar>
      </w:r>
      <w:r w:rsidR="003B5EE3">
        <w:rPr>
          <w:rFonts w:ascii="Palatino Linotype" w:eastAsia="Palatino Linotype" w:hAnsi="Palatino Linotype" w:cs="Palatino Linotype"/>
          <w:sz w:val="24"/>
          <w:szCs w:val="24"/>
        </w:rPr>
        <w:instrText xml:space="preserve"> ADDIN EN.CITE </w:instrText>
      </w:r>
      <w:r w:rsidR="003B5EE3">
        <w:rPr>
          <w:rFonts w:ascii="Palatino Linotype" w:eastAsia="Palatino Linotype" w:hAnsi="Palatino Linotype" w:cs="Palatino Linotype"/>
          <w:sz w:val="24"/>
          <w:szCs w:val="24"/>
        </w:rPr>
        <w:fldChar w:fldCharType="begin">
          <w:fldData xml:space="preserve">PEVuZE5vdGU+PENpdGU+PEF1dGhvcj5EYXZpZXM8L0F1dGhvcj48WWVhcj4yMDA3PC9ZZWFyPjxS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</w:fldData>
        </w:fldChar>
      </w:r>
      <w:r w:rsidR="003B5EE3">
        <w:rPr>
          <w:rFonts w:ascii="Palatino Linotype" w:eastAsia="Palatino Linotype" w:hAnsi="Palatino Linotype" w:cs="Palatino Linotype"/>
          <w:sz w:val="24"/>
          <w:szCs w:val="24"/>
        </w:rPr>
        <w:instrText xml:space="preserve"> ADDIN EN.CITE.DATA </w:instrText>
      </w:r>
      <w:r w:rsidR="003B5EE3">
        <w:rPr>
          <w:rFonts w:ascii="Palatino Linotype" w:eastAsia="Palatino Linotype" w:hAnsi="Palatino Linotype" w:cs="Palatino Linotype"/>
          <w:sz w:val="24"/>
          <w:szCs w:val="24"/>
        </w:rPr>
      </w:r>
      <w:r w:rsidR="003B5EE3">
        <w:rPr>
          <w:rFonts w:ascii="Palatino Linotype" w:eastAsia="Palatino Linotype" w:hAnsi="Palatino Linotype" w:cs="Palatino Linotype"/>
          <w:sz w:val="24"/>
          <w:szCs w:val="24"/>
        </w:rPr>
        <w:fldChar w:fldCharType="end"/>
      </w:r>
      <w:r w:rsidR="008049FA">
        <w:rPr>
          <w:rFonts w:ascii="Palatino Linotype" w:eastAsia="Palatino Linotype" w:hAnsi="Palatino Linotype" w:cs="Palatino Linotype"/>
          <w:sz w:val="24"/>
          <w:szCs w:val="24"/>
        </w:rPr>
      </w:r>
      <w:r w:rsidR="008049FA">
        <w:rPr>
          <w:rFonts w:ascii="Palatino Linotype" w:eastAsia="Palatino Linotype" w:hAnsi="Palatino Linotype" w:cs="Palatino Linotype"/>
          <w:sz w:val="24"/>
          <w:szCs w:val="24"/>
        </w:rPr>
        <w:fldChar w:fldCharType="separate"/>
      </w:r>
      <w:r w:rsidR="346733F4" w:rsidRPr="003B5EE3">
        <w:rPr>
          <w:rFonts w:ascii="Palatino Linotype" w:eastAsia="Palatino Linotype" w:hAnsi="Palatino Linotype" w:cs="Palatino Linotype"/>
          <w:noProof/>
          <w:sz w:val="24"/>
          <w:szCs w:val="24"/>
          <w:vertAlign w:val="superscript"/>
        </w:rPr>
        <w:t>9</w:t>
      </w:r>
      <w:r w:rsidR="008049FA">
        <w:rPr>
          <w:rFonts w:ascii="Palatino Linotype" w:eastAsia="Palatino Linotype" w:hAnsi="Palatino Linotype" w:cs="Palatino Linotype"/>
          <w:sz w:val="24"/>
          <w:szCs w:val="24"/>
        </w:rPr>
        <w:fldChar w:fldCharType="end"/>
      </w:r>
      <w:r w:rsidR="0FF927E4">
        <w:rPr>
          <w:rFonts w:ascii="Palatino Linotype" w:eastAsia="Palatino Linotype" w:hAnsi="Palatino Linotype" w:cs="Palatino Linotype"/>
          <w:sz w:val="24"/>
          <w:szCs w:val="24"/>
        </w:rPr>
        <w:t xml:space="preserve">. These </w:t>
      </w:r>
      <w:r w:rsidR="0FF927E4" w:rsidRPr="137CD513">
        <w:rPr>
          <w:rFonts w:ascii="Palatino Linotype" w:eastAsia="Palatino Linotype" w:hAnsi="Palatino Linotype" w:cs="Palatino Linotype"/>
          <w:i/>
          <w:iCs/>
          <w:sz w:val="24"/>
          <w:szCs w:val="24"/>
        </w:rPr>
        <w:t>kdr-</w:t>
      </w:r>
      <w:r w:rsidR="0FF927E4">
        <w:rPr>
          <w:rFonts w:ascii="Palatino Linotype" w:eastAsia="Palatino Linotype" w:hAnsi="Palatino Linotype" w:cs="Palatino Linotype"/>
          <w:sz w:val="24"/>
          <w:szCs w:val="24"/>
        </w:rPr>
        <w:t>driven resistance phenotypes appeared rapidly after the introduction of the organochlorine dichloro-diphenyl-trichloroethane (DDT) spraying for insect control in the mid-20th century</w:t>
      </w:r>
      <w:r w:rsidR="004F584C">
        <w:rPr>
          <w:rFonts w:ascii="Palatino Linotype" w:eastAsia="Palatino Linotype" w:hAnsi="Palatino Linotype" w:cs="Palatino Linotype"/>
          <w:sz w:val="24"/>
          <w:szCs w:val="24"/>
        </w:rPr>
        <w:fldChar w:fldCharType="begin"/>
      </w:r>
      <w:r w:rsidR="003B5EE3">
        <w:rPr>
          <w:rFonts w:ascii="Palatino Linotype" w:eastAsia="Palatino Linotype" w:hAnsi="Palatino Linotype" w:cs="Palatino Linotype"/>
          <w:sz w:val="24"/>
          <w:szCs w:val="24"/>
        </w:rPr>
        <w:instrText xml:space="preserve"> ADDIN EN.CITE &lt;EndNote&gt;&lt;Cite&gt;&lt;Author&gt;Busvine&lt;/Author&gt;&lt;Year&gt;1951&lt;/Year&gt;&lt;RecNum&gt;586&lt;/RecNum&gt;&lt;DisplayText&gt;&lt;style face="superscript"&gt;10&lt;/style&gt;&lt;/DisplayText&gt;&lt;record&gt;&lt;rec-number&gt;586&lt;/rec-number&gt;&lt;foreign-keys&gt;&lt;key app="EN" db-id="0tverst04vdvehe5fax5sp572a0e0ta2wa0s" timestamp="1705475914"&gt;586&lt;/key&gt;&lt;/foreign-keys&gt;&lt;ref-type name="Journal Article"&gt;17&lt;/ref-type&gt;&lt;contributors&gt;&lt;authors&gt;&lt;author&gt;Busvine, J. R.&lt;/author&gt;&lt;/authors&gt;&lt;/contributors&gt;&lt;titles&gt;&lt;title&gt;Mechanism of resistance to insecticide in houseflies&lt;/title&gt;&lt;secondary-title&gt;Nature&lt;/secondary-title&gt;&lt;/titles&gt;&lt;periodical&gt;&lt;full-title&gt;Nature&lt;/full-title&gt;&lt;/periodical&gt;&lt;pages&gt;193-5&lt;/pages&gt;&lt;volume&gt;168&lt;/volume&gt;&lt;number&gt;4266&lt;/number&gt;&lt;edition&gt;1951/08/04&lt;/edition&gt;&lt;keywords&gt;&lt;keyword&gt;Animals&lt;/keyword&gt;&lt;keyword&gt;*Biochemical Phenomena&lt;/keyword&gt;&lt;keyword&gt;*Diptera&lt;/keyword&gt;&lt;keyword&gt;*Houseflies&lt;/keyword&gt;&lt;keyword&gt;*Insecticides&lt;/keyword&gt;&lt;keyword&gt;*flies&lt;/keyword&gt;&lt;/keywords&gt;&lt;dates&gt;&lt;year&gt;1951&lt;/year&gt;&lt;pub-dates&gt;&lt;date&gt;Aug 4&lt;/date&gt;&lt;/pub-dates&gt;&lt;/dates&gt;&lt;isbn&gt;0028-0836 (Print)&amp;#xD;0028-0836 (Linking)&lt;/isbn&gt;&lt;accession-num&gt;14875041&lt;/accession-num&gt;&lt;urls&gt;&lt;related-urls&gt;&lt;url&gt;https://www.ncbi.nlm.nih.gov/pubmed/14875041&lt;/url&gt;&lt;/related-urls&gt;&lt;/urls&gt;&lt;electronic-resource-num&gt;10.1038/168193a0&lt;/electronic-resource-num&gt;&lt;/record&gt;&lt;/Cite&gt;&lt;/EndNote&gt;</w:instrText>
      </w:r>
      <w:r w:rsidR="004F584C">
        <w:rPr>
          <w:rFonts w:ascii="Palatino Linotype" w:eastAsia="Palatino Linotype" w:hAnsi="Palatino Linotype" w:cs="Palatino Linotype"/>
          <w:sz w:val="24"/>
          <w:szCs w:val="24"/>
        </w:rPr>
        <w:fldChar w:fldCharType="separate"/>
      </w:r>
      <w:r w:rsidR="346733F4" w:rsidRPr="003B5EE3">
        <w:rPr>
          <w:rFonts w:ascii="Palatino Linotype" w:eastAsia="Palatino Linotype" w:hAnsi="Palatino Linotype" w:cs="Palatino Linotype"/>
          <w:noProof/>
          <w:sz w:val="24"/>
          <w:szCs w:val="24"/>
          <w:vertAlign w:val="superscript"/>
        </w:rPr>
        <w:t>10</w:t>
      </w:r>
      <w:r w:rsidR="004F584C">
        <w:rPr>
          <w:rFonts w:ascii="Palatino Linotype" w:eastAsia="Palatino Linotype" w:hAnsi="Palatino Linotype" w:cs="Palatino Linotype"/>
          <w:sz w:val="24"/>
          <w:szCs w:val="24"/>
        </w:rPr>
        <w:fldChar w:fldCharType="end"/>
      </w:r>
      <w:ins w:id="55" w:author="Joel Ouma Odero (PGR)" w:date="2024-03-26T23:53:00Z">
        <w:r w:rsidR="0063329B">
          <w:rPr>
            <w:rFonts w:ascii="Palatino Linotype" w:eastAsia="Palatino Linotype" w:hAnsi="Palatino Linotype" w:cs="Palatino Linotype"/>
            <w:sz w:val="24"/>
            <w:szCs w:val="24"/>
          </w:rPr>
          <w:t xml:space="preserve"> </w:t>
        </w:r>
      </w:ins>
      <w:commentRangeStart w:id="56"/>
      <w:ins w:id="57" w:author="Joel Ouma Odero (PGR)" w:date="2024-03-26T23:54:00Z">
        <w:r w:rsidR="001200E9">
          <w:rPr>
            <w:rFonts w:ascii="Palatino Linotype" w:eastAsia="Palatino Linotype" w:hAnsi="Palatino Linotype" w:cs="Palatino Linotype"/>
            <w:sz w:val="24"/>
            <w:szCs w:val="24"/>
          </w:rPr>
          <w:t xml:space="preserve">and eventually </w:t>
        </w:r>
      </w:ins>
      <w:ins w:id="58" w:author="Joel Ouma Odero (PGR)" w:date="2024-03-26T23:53:00Z">
        <w:r w:rsidR="0063329B">
          <w:rPr>
            <w:rFonts w:ascii="Palatino Linotype" w:eastAsia="Palatino Linotype" w:hAnsi="Palatino Linotype" w:cs="Palatino Linotype"/>
            <w:sz w:val="24"/>
            <w:szCs w:val="24"/>
          </w:rPr>
          <w:t>evolving to</w:t>
        </w:r>
        <w:r w:rsidR="007D4EB7">
          <w:rPr>
            <w:rFonts w:ascii="Palatino Linotype" w:eastAsia="Palatino Linotype" w:hAnsi="Palatino Linotype" w:cs="Palatino Linotype"/>
            <w:sz w:val="24"/>
            <w:szCs w:val="24"/>
          </w:rPr>
          <w:t xml:space="preserve"> confer resistance to pyrethroids</w:t>
        </w:r>
      </w:ins>
      <w:del w:id="59" w:author="Joel Ouma Odero (PGR)" w:date="2024-03-26T23:53:00Z">
        <w:r w:rsidR="6C1BE266" w:rsidDel="0063329B">
          <w:rPr>
            <w:rFonts w:ascii="Palatino Linotype" w:eastAsia="Palatino Linotype" w:hAnsi="Palatino Linotype" w:cs="Palatino Linotype"/>
            <w:sz w:val="24"/>
            <w:szCs w:val="24"/>
          </w:rPr>
          <w:delText>.</w:delText>
        </w:r>
      </w:del>
      <w:ins w:id="60" w:author="Joel Ouma Odero (PGR)" w:date="2024-03-26T23:53:00Z">
        <w:r w:rsidR="007D4EB7">
          <w:rPr>
            <w:rFonts w:ascii="Palatino Linotype" w:eastAsia="Palatino Linotype" w:hAnsi="Palatino Linotype" w:cs="Palatino Linotype"/>
            <w:sz w:val="24"/>
            <w:szCs w:val="24"/>
          </w:rPr>
          <w:t xml:space="preserve"> </w:t>
        </w:r>
      </w:ins>
      <w:commentRangeEnd w:id="56"/>
      <w:r w:rsidR="009F7BAC">
        <w:rPr>
          <w:rStyle w:val="CommentReference"/>
        </w:rPr>
        <w:commentReference w:id="56"/>
      </w:r>
      <w:del w:id="61" w:author="Joel Ouma Odero (PGR)" w:date="2024-03-26T23:53:00Z">
        <w:r w:rsidR="6C1BE266" w:rsidDel="007D4EB7">
          <w:rPr>
            <w:rFonts w:ascii="Palatino Linotype" w:eastAsia="Palatino Linotype" w:hAnsi="Palatino Linotype" w:cs="Palatino Linotype"/>
            <w:sz w:val="24"/>
            <w:szCs w:val="24"/>
          </w:rPr>
          <w:delText xml:space="preserve"> </w:delText>
        </w:r>
        <w:r w:rsidR="23EAF222" w:rsidDel="007D4EB7">
          <w:rPr>
            <w:rFonts w:ascii="Palatino Linotype" w:eastAsia="Palatino Linotype" w:hAnsi="Palatino Linotype" w:cs="Palatino Linotype"/>
            <w:sz w:val="24"/>
            <w:szCs w:val="24"/>
          </w:rPr>
          <w:delText>K</w:delText>
        </w:r>
        <w:r w:rsidR="23EAF222" w:rsidRPr="137CD513" w:rsidDel="007D4EB7">
          <w:rPr>
            <w:rFonts w:ascii="Palatino Linotype" w:eastAsia="Palatino Linotype" w:hAnsi="Palatino Linotype" w:cs="Palatino Linotype"/>
            <w:sz w:val="24"/>
            <w:szCs w:val="24"/>
          </w:rPr>
          <w:delText>nock-down resistance</w:delText>
        </w:r>
      </w:del>
      <w:r w:rsidR="00E17CDE">
        <w:rPr>
          <w:rFonts w:ascii="Palatino Linotype" w:eastAsia="Palatino Linotype" w:hAnsi="Palatino Linotype" w:cs="Palatino Linotype"/>
          <w:sz w:val="24"/>
          <w:szCs w:val="24"/>
        </w:rPr>
        <w:fldChar w:fldCharType="begin">
          <w:fldData xml:space="preserve">PEVuZE5vdGU+PENpdGU+PEF1dGhvcj5Hcmlnb3Jha2k8L0F1dGhvcj48WWVhcj4yMDIxPC9ZZWFy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</w:fldData>
        </w:fldChar>
      </w:r>
      <w:r w:rsidR="00DA2721">
        <w:rPr>
          <w:rFonts w:ascii="Palatino Linotype" w:eastAsia="Palatino Linotype" w:hAnsi="Palatino Linotype" w:cs="Palatino Linotype"/>
          <w:sz w:val="24"/>
          <w:szCs w:val="24"/>
        </w:rPr>
        <w:instrText xml:space="preserve"> ADDIN EN.CITE </w:instrText>
      </w:r>
      <w:r w:rsidR="00DA2721">
        <w:rPr>
          <w:rFonts w:ascii="Palatino Linotype" w:eastAsia="Palatino Linotype" w:hAnsi="Palatino Linotype" w:cs="Palatino Linotype"/>
          <w:sz w:val="24"/>
          <w:szCs w:val="24"/>
        </w:rPr>
        <w:fldChar w:fldCharType="begin">
          <w:fldData xml:space="preserve">PEVuZE5vdGU+PENpdGU+PEF1dGhvcj5Hcmlnb3Jha2k8L0F1dGhvcj48WWVhcj4yMDIxPC9ZZWFy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</w:fldData>
        </w:fldChar>
      </w:r>
      <w:r w:rsidR="00DA2721">
        <w:rPr>
          <w:rFonts w:ascii="Palatino Linotype" w:eastAsia="Palatino Linotype" w:hAnsi="Palatino Linotype" w:cs="Palatino Linotype"/>
          <w:sz w:val="24"/>
          <w:szCs w:val="24"/>
        </w:rPr>
        <w:instrText xml:space="preserve"> ADDIN EN.CITE.DATA </w:instrText>
      </w:r>
      <w:r w:rsidR="00DA2721">
        <w:rPr>
          <w:rFonts w:ascii="Palatino Linotype" w:eastAsia="Palatino Linotype" w:hAnsi="Palatino Linotype" w:cs="Palatino Linotype"/>
          <w:sz w:val="24"/>
          <w:szCs w:val="24"/>
        </w:rPr>
      </w:r>
      <w:r w:rsidR="00DA2721">
        <w:rPr>
          <w:rFonts w:ascii="Palatino Linotype" w:eastAsia="Palatino Linotype" w:hAnsi="Palatino Linotype" w:cs="Palatino Linotype"/>
          <w:sz w:val="24"/>
          <w:szCs w:val="24"/>
        </w:rPr>
        <w:fldChar w:fldCharType="end"/>
      </w:r>
      <w:r w:rsidR="00E17CDE">
        <w:rPr>
          <w:rFonts w:ascii="Palatino Linotype" w:eastAsia="Palatino Linotype" w:hAnsi="Palatino Linotype" w:cs="Palatino Linotype"/>
          <w:sz w:val="24"/>
          <w:szCs w:val="24"/>
        </w:rPr>
      </w:r>
      <w:r w:rsidR="00E17CDE">
        <w:rPr>
          <w:rFonts w:ascii="Palatino Linotype" w:eastAsia="Palatino Linotype" w:hAnsi="Palatino Linotype" w:cs="Palatino Linotype"/>
          <w:sz w:val="24"/>
          <w:szCs w:val="24"/>
        </w:rPr>
        <w:fldChar w:fldCharType="separate"/>
      </w:r>
      <w:r w:rsidR="00DA2721" w:rsidRPr="00DA2721">
        <w:rPr>
          <w:rFonts w:ascii="Palatino Linotype" w:eastAsia="Palatino Linotype" w:hAnsi="Palatino Linotype" w:cs="Palatino Linotype"/>
          <w:noProof/>
          <w:sz w:val="24"/>
          <w:szCs w:val="24"/>
          <w:vertAlign w:val="superscript"/>
        </w:rPr>
        <w:t>11,12</w:t>
      </w:r>
      <w:r w:rsidR="00E17CDE">
        <w:rPr>
          <w:rFonts w:ascii="Palatino Linotype" w:eastAsia="Palatino Linotype" w:hAnsi="Palatino Linotype" w:cs="Palatino Linotype"/>
          <w:sz w:val="24"/>
          <w:szCs w:val="24"/>
        </w:rPr>
        <w:fldChar w:fldCharType="end"/>
      </w:r>
      <w:r w:rsidR="0FF927E4">
        <w:rPr>
          <w:rFonts w:ascii="Palatino Linotype" w:eastAsia="Palatino Linotype" w:hAnsi="Palatino Linotype" w:cs="Palatino Linotype"/>
          <w:sz w:val="24"/>
          <w:szCs w:val="24"/>
        </w:rPr>
        <w:t xml:space="preserve">, the key ingredient in ITNs </w:t>
      </w:r>
      <w:del w:id="62" w:author="Joel Ouma Odero (PGR)" w:date="2024-03-26T23:54:00Z">
        <w:r w:rsidR="0FF927E4" w:rsidDel="00C22384">
          <w:rPr>
            <w:rFonts w:ascii="Palatino Linotype" w:eastAsia="Palatino Linotype" w:hAnsi="Palatino Linotype" w:cs="Palatino Linotype"/>
            <w:sz w:val="24"/>
            <w:szCs w:val="24"/>
          </w:rPr>
          <w:delText xml:space="preserve">- </w:delText>
        </w:r>
      </w:del>
      <w:ins w:id="63" w:author="Joel Ouma Odero (PGR)" w:date="2024-03-26T23:54:00Z">
        <w:r w:rsidR="00C22384">
          <w:rPr>
            <w:rFonts w:ascii="Palatino Linotype" w:eastAsia="Palatino Linotype" w:hAnsi="Palatino Linotype" w:cs="Palatino Linotype"/>
            <w:sz w:val="24"/>
            <w:szCs w:val="24"/>
          </w:rPr>
          <w:t xml:space="preserve">- </w:t>
        </w:r>
      </w:ins>
      <w:r w:rsidR="0FF927E4">
        <w:rPr>
          <w:rFonts w:ascii="Palatino Linotype" w:eastAsia="Palatino Linotype" w:hAnsi="Palatino Linotype" w:cs="Palatino Linotype"/>
          <w:sz w:val="24"/>
          <w:szCs w:val="24"/>
        </w:rPr>
        <w:t>the first line of defen</w:t>
      </w:r>
      <w:r w:rsidR="272559E1">
        <w:rPr>
          <w:rFonts w:ascii="Palatino Linotype" w:eastAsia="Palatino Linotype" w:hAnsi="Palatino Linotype" w:cs="Palatino Linotype"/>
          <w:sz w:val="24"/>
          <w:szCs w:val="24"/>
        </w:rPr>
        <w:t>c</w:t>
      </w:r>
      <w:r w:rsidR="0FF927E4">
        <w:rPr>
          <w:rFonts w:ascii="Palatino Linotype" w:eastAsia="Palatino Linotype" w:hAnsi="Palatino Linotype" w:cs="Palatino Linotype"/>
          <w:sz w:val="24"/>
          <w:szCs w:val="24"/>
        </w:rPr>
        <w:t>e against malaria.</w:t>
      </w:r>
      <w:ins w:id="64" w:author="Joel Ouma Odero (PGR)" w:date="2024-04-15T18:38:00Z">
        <w:r w:rsidR="00B8607D" w:rsidRPr="00B8607D">
          <w:rPr>
            <w:rFonts w:ascii="Palatino Linotype" w:hAnsi="Palatino Linotype"/>
            <w:color w:val="000000"/>
          </w:rPr>
          <w:t xml:space="preserve"> </w:t>
        </w:r>
      </w:ins>
      <w:commentRangeStart w:id="65"/>
      <w:ins w:id="66" w:author="Tristan Dennis" w:date="2024-04-16T12:14:00Z">
        <w:r w:rsidR="009F7BAC">
          <w:rPr>
            <w:rFonts w:ascii="Palatino Linotype" w:hAnsi="Palatino Linotype"/>
            <w:color w:val="000000"/>
          </w:rPr>
          <w:t xml:space="preserve">In an </w:t>
        </w:r>
      </w:ins>
      <w:commentRangeEnd w:id="65"/>
      <w:ins w:id="67" w:author="Tristan Dennis" w:date="2024-04-16T12:25:00Z">
        <w:r w:rsidR="009C5F50">
          <w:rPr>
            <w:rStyle w:val="CommentReference"/>
          </w:rPr>
          <w:commentReference w:id="65"/>
        </w:r>
      </w:ins>
      <w:ins w:id="68" w:author="Tristan Dennis" w:date="2024-04-16T12:14:00Z">
        <w:r w:rsidR="009F7BAC">
          <w:rPr>
            <w:rFonts w:ascii="Palatino Linotype" w:hAnsi="Palatino Linotype"/>
            <w:color w:val="000000"/>
          </w:rPr>
          <w:t>era of sta</w:t>
        </w:r>
      </w:ins>
      <w:ins w:id="69" w:author="Tristan Dennis" w:date="2024-04-16T12:15:00Z">
        <w:r w:rsidR="009F7BAC">
          <w:rPr>
            <w:rFonts w:ascii="Palatino Linotype" w:hAnsi="Palatino Linotype"/>
            <w:color w:val="000000"/>
          </w:rPr>
          <w:t>lling gains of malaria control [</w:t>
        </w:r>
        <w:r w:rsidR="009F7BAC">
          <w:rPr>
            <w:rFonts w:ascii="Palatino Linotype" w:hAnsi="Palatino Linotype"/>
            <w:b/>
            <w:bCs/>
            <w:color w:val="000000"/>
          </w:rPr>
          <w:t>REF</w:t>
        </w:r>
        <w:r w:rsidR="009F7BAC">
          <w:rPr>
            <w:rFonts w:ascii="Palatino Linotype" w:hAnsi="Palatino Linotype"/>
            <w:color w:val="000000"/>
          </w:rPr>
          <w:t xml:space="preserve">], and concerted efforts both to develop a new generation of </w:t>
        </w:r>
      </w:ins>
      <w:ins w:id="70" w:author="Tristan Dennis" w:date="2024-04-16T12:32:00Z">
        <w:r w:rsidR="008A0F30">
          <w:rPr>
            <w:rFonts w:ascii="Palatino Linotype" w:hAnsi="Palatino Linotype"/>
            <w:color w:val="000000"/>
          </w:rPr>
          <w:t>ITN</w:t>
        </w:r>
      </w:ins>
      <w:ins w:id="71" w:author="Tristan Dennis" w:date="2024-04-16T12:15:00Z">
        <w:r w:rsidR="009F7BAC">
          <w:rPr>
            <w:rFonts w:ascii="Palatino Linotype" w:hAnsi="Palatino Linotype"/>
            <w:color w:val="000000"/>
          </w:rPr>
          <w:t xml:space="preserve"> and IRS products</w:t>
        </w:r>
      </w:ins>
      <w:ins w:id="72" w:author="Tristan Dennis" w:date="2024-04-16T12:32:00Z">
        <w:r w:rsidR="008A0F30">
          <w:rPr>
            <w:rFonts w:ascii="Palatino Linotype" w:hAnsi="Palatino Linotype"/>
            <w:color w:val="000000"/>
          </w:rPr>
          <w:t xml:space="preserve"> [</w:t>
        </w:r>
        <w:commentRangeStart w:id="73"/>
        <w:commentRangeStart w:id="74"/>
        <w:r w:rsidR="008A0F30">
          <w:rPr>
            <w:rFonts w:ascii="Palatino Linotype" w:hAnsi="Palatino Linotype"/>
            <w:color w:val="000000"/>
          </w:rPr>
          <w:t>REF</w:t>
        </w:r>
      </w:ins>
      <w:commentRangeEnd w:id="73"/>
      <w:ins w:id="75" w:author="Tristan Dennis" w:date="2024-04-16T12:33:00Z">
        <w:r w:rsidR="008A0F30">
          <w:rPr>
            <w:rStyle w:val="CommentReference"/>
          </w:rPr>
          <w:commentReference w:id="73"/>
        </w:r>
      </w:ins>
      <w:commentRangeEnd w:id="74"/>
      <w:ins w:id="76" w:author="Tristan Dennis" w:date="2024-04-16T12:34:00Z">
        <w:r w:rsidR="008A0F30">
          <w:rPr>
            <w:rStyle w:val="CommentReference"/>
          </w:rPr>
          <w:commentReference w:id="74"/>
        </w:r>
      </w:ins>
      <w:ins w:id="77" w:author="Tristan Dennis" w:date="2024-04-16T12:32:00Z">
        <w:r w:rsidR="008A0F30">
          <w:rPr>
            <w:rFonts w:ascii="Palatino Linotype" w:hAnsi="Palatino Linotype"/>
            <w:color w:val="000000"/>
          </w:rPr>
          <w:t>]</w:t>
        </w:r>
      </w:ins>
      <w:ins w:id="78" w:author="Tristan Dennis" w:date="2024-04-16T12:15:00Z">
        <w:r w:rsidR="009F7BAC">
          <w:rPr>
            <w:rFonts w:ascii="Palatino Linotype" w:hAnsi="Palatino Linotype"/>
            <w:color w:val="000000"/>
          </w:rPr>
          <w:t xml:space="preserve">, and proactively manage the deployment existing insecticides to maximise </w:t>
        </w:r>
      </w:ins>
      <w:ins w:id="79" w:author="Tristan Dennis" w:date="2024-04-16T12:16:00Z">
        <w:r w:rsidR="009F7BAC">
          <w:rPr>
            <w:rFonts w:ascii="Palatino Linotype" w:hAnsi="Palatino Linotype"/>
            <w:color w:val="000000"/>
          </w:rPr>
          <w:t>efficacy, intensified surveillance</w:t>
        </w:r>
      </w:ins>
      <w:ins w:id="80" w:author="Tristan Dennis" w:date="2024-04-16T12:24:00Z">
        <w:r w:rsidR="009C5F50">
          <w:rPr>
            <w:rFonts w:ascii="Palatino Linotype" w:hAnsi="Palatino Linotype"/>
            <w:color w:val="000000"/>
          </w:rPr>
          <w:t>, including genomic surveillance</w:t>
        </w:r>
      </w:ins>
      <w:ins w:id="81" w:author="Tristan Dennis" w:date="2024-04-16T12:25:00Z">
        <w:r w:rsidR="009C5F50">
          <w:rPr>
            <w:rFonts w:ascii="Palatino Linotype" w:hAnsi="Palatino Linotype"/>
            <w:color w:val="000000"/>
          </w:rPr>
          <w:t xml:space="preserve"> [</w:t>
        </w:r>
        <w:commentRangeStart w:id="82"/>
        <w:commentRangeStart w:id="83"/>
        <w:r w:rsidR="009C5F50">
          <w:rPr>
            <w:rFonts w:ascii="Palatino Linotype" w:hAnsi="Palatino Linotype"/>
            <w:b/>
            <w:color w:val="000000"/>
          </w:rPr>
          <w:t>REF</w:t>
        </w:r>
        <w:commentRangeEnd w:id="82"/>
        <w:r w:rsidR="009C5F50">
          <w:rPr>
            <w:rStyle w:val="CommentReference"/>
          </w:rPr>
          <w:commentReference w:id="82"/>
        </w:r>
        <w:commentRangeEnd w:id="83"/>
        <w:r w:rsidR="009C5F50">
          <w:rPr>
            <w:rStyle w:val="CommentReference"/>
          </w:rPr>
          <w:commentReference w:id="83"/>
        </w:r>
        <w:r w:rsidR="009C5F50">
          <w:rPr>
            <w:rFonts w:ascii="Palatino Linotype" w:hAnsi="Palatino Linotype"/>
            <w:b/>
            <w:color w:val="000000"/>
          </w:rPr>
          <w:t>]</w:t>
        </w:r>
      </w:ins>
      <w:ins w:id="84" w:author="Tristan Dennis" w:date="2024-04-16T12:24:00Z">
        <w:r w:rsidR="009C5F50">
          <w:rPr>
            <w:rFonts w:ascii="Palatino Linotype" w:hAnsi="Palatino Linotype"/>
            <w:color w:val="000000"/>
          </w:rPr>
          <w:t xml:space="preserve">, </w:t>
        </w:r>
      </w:ins>
      <w:ins w:id="85" w:author="Tristan Dennis" w:date="2024-04-16T12:16:00Z">
        <w:r w:rsidR="009F7BAC">
          <w:rPr>
            <w:rFonts w:ascii="Palatino Linotype" w:hAnsi="Palatino Linotype"/>
            <w:color w:val="000000"/>
          </w:rPr>
          <w:t xml:space="preserve">of malaria vector populations is critical </w:t>
        </w:r>
      </w:ins>
      <w:ins w:id="86" w:author="Tristan Dennis" w:date="2024-04-16T12:17:00Z">
        <w:r w:rsidR="009F7BAC">
          <w:rPr>
            <w:rFonts w:ascii="Palatino Linotype" w:hAnsi="Palatino Linotype"/>
            <w:color w:val="000000"/>
          </w:rPr>
          <w:t>for</w:t>
        </w:r>
      </w:ins>
      <w:ins w:id="87" w:author="Tristan Dennis" w:date="2024-04-16T12:16:00Z">
        <w:r w:rsidR="009F7BAC">
          <w:rPr>
            <w:rFonts w:ascii="Palatino Linotype" w:hAnsi="Palatino Linotype"/>
            <w:color w:val="000000"/>
          </w:rPr>
          <w:t xml:space="preserve"> provid</w:t>
        </w:r>
      </w:ins>
      <w:ins w:id="88" w:author="Tristan Dennis" w:date="2024-04-16T12:17:00Z">
        <w:r w:rsidR="009F7BAC">
          <w:rPr>
            <w:rFonts w:ascii="Palatino Linotype" w:hAnsi="Palatino Linotype"/>
            <w:color w:val="000000"/>
          </w:rPr>
          <w:t>ing real-time warning of insecticide resistance emergence.</w:t>
        </w:r>
        <w:r w:rsidR="000D4859">
          <w:rPr>
            <w:rFonts w:ascii="Palatino Linotype" w:hAnsi="Palatino Linotype"/>
            <w:color w:val="000000"/>
          </w:rPr>
          <w:t xml:space="preserve"> </w:t>
        </w:r>
      </w:ins>
    </w:p>
    <w:p w14:paraId="323FA1B2" w14:textId="3142B66C" w:rsidR="00B42502" w:rsidDel="00846651" w:rsidRDefault="0FF927E4" w:rsidP="00D753E4">
      <w:pPr>
        <w:spacing w:line="360" w:lineRule="auto"/>
        <w:ind w:firstLine="720"/>
        <w:jc w:val="both"/>
        <w:rPr>
          <w:del w:id="89" w:author="Tristan Dennis" w:date="2024-04-16T12:23:00Z"/>
          <w:rFonts w:ascii="Palatino Linotype" w:eastAsia="Palatino Linotype" w:hAnsi="Palatino Linotype" w:cs="Palatino Linotype"/>
          <w:sz w:val="24"/>
          <w:szCs w:val="24"/>
        </w:rPr>
      </w:pPr>
      <w:del w:id="90" w:author="Tristan Dennis" w:date="2024-04-16T12:23:00Z">
        <w:r w:rsidDel="00846651">
          <w:rPr>
            <w:rFonts w:ascii="Palatino Linotype" w:eastAsia="Palatino Linotype" w:hAnsi="Palatino Linotype" w:cs="Palatino Linotype"/>
            <w:sz w:val="24"/>
            <w:szCs w:val="24"/>
          </w:rPr>
          <w:lastRenderedPageBreak/>
          <w:delText xml:space="preserve"> The threat posed b</w:delText>
        </w:r>
        <w:r w:rsidR="59A5358F" w:rsidRPr="137CD513" w:rsidDel="00846651">
          <w:rPr>
            <w:rFonts w:ascii="Palatino Linotype" w:eastAsia="Palatino Linotype" w:hAnsi="Palatino Linotype" w:cs="Palatino Linotype"/>
            <w:sz w:val="24"/>
            <w:szCs w:val="24"/>
          </w:rPr>
          <w:delText>y</w:delText>
        </w:r>
        <w:r w:rsidR="59A5358F" w:rsidDel="00846651">
          <w:rPr>
            <w:rFonts w:ascii="Palatino Linotype" w:eastAsia="Palatino Linotype" w:hAnsi="Palatino Linotype" w:cs="Palatino Linotype"/>
            <w:sz w:val="24"/>
            <w:szCs w:val="24"/>
          </w:rPr>
          <w:delText xml:space="preserve"> IR</w:delText>
        </w:r>
        <w:r w:rsidR="00406D05" w:rsidDel="00846651">
          <w:rPr>
            <w:rFonts w:ascii="Palatino Linotype" w:eastAsia="Palatino Linotype" w:hAnsi="Palatino Linotype" w:cs="Palatino Linotype"/>
            <w:sz w:val="24"/>
            <w:szCs w:val="24"/>
          </w:rPr>
          <w:delText xml:space="preserve"> </w:delText>
        </w:r>
        <w:r w:rsidR="00515E29" w:rsidDel="00846651">
          <w:rPr>
            <w:rFonts w:ascii="Palatino Linotype" w:eastAsia="Palatino Linotype" w:hAnsi="Palatino Linotype" w:cs="Palatino Linotype"/>
            <w:sz w:val="24"/>
            <w:szCs w:val="24"/>
          </w:rPr>
          <w:delText xml:space="preserve">to malaria </w:delText>
        </w:r>
        <w:r w:rsidR="00391A4C" w:rsidDel="00846651">
          <w:rPr>
            <w:rFonts w:ascii="Palatino Linotype" w:eastAsia="Palatino Linotype" w:hAnsi="Palatino Linotype" w:cs="Palatino Linotype"/>
            <w:sz w:val="24"/>
            <w:szCs w:val="24"/>
          </w:rPr>
          <w:delText xml:space="preserve">vector control has led to intense </w:delText>
        </w:r>
        <w:r w:rsidR="00580275" w:rsidDel="00846651">
          <w:rPr>
            <w:rFonts w:ascii="Palatino Linotype" w:eastAsia="Palatino Linotype" w:hAnsi="Palatino Linotype" w:cs="Palatino Linotype"/>
            <w:sz w:val="24"/>
            <w:szCs w:val="24"/>
          </w:rPr>
          <w:delText>efforts to develop co</w:delText>
        </w:r>
        <w:r w:rsidR="00A236C6" w:rsidDel="00846651">
          <w:rPr>
            <w:rFonts w:ascii="Palatino Linotype" w:eastAsia="Palatino Linotype" w:hAnsi="Palatino Linotype" w:cs="Palatino Linotype"/>
            <w:sz w:val="24"/>
            <w:szCs w:val="24"/>
          </w:rPr>
          <w:delText xml:space="preserve">ordinated strategies </w:delText>
        </w:r>
        <w:r w:rsidR="00245720" w:rsidDel="00846651">
          <w:rPr>
            <w:rFonts w:ascii="Palatino Linotype" w:eastAsia="Palatino Linotype" w:hAnsi="Palatino Linotype" w:cs="Palatino Linotype"/>
            <w:sz w:val="24"/>
            <w:szCs w:val="24"/>
          </w:rPr>
          <w:delText>for IR management</w:delText>
        </w:r>
        <w:r w:rsidR="00883B00" w:rsidDel="00846651">
          <w:rPr>
            <w:rFonts w:ascii="Palatino Linotype" w:eastAsia="Palatino Linotype" w:hAnsi="Palatino Linotype" w:cs="Palatino Linotype"/>
            <w:sz w:val="24"/>
            <w:szCs w:val="24"/>
          </w:rPr>
          <w:delText xml:space="preserve"> that integrate </w:delText>
        </w:r>
        <w:r w:rsidR="006F5B22" w:rsidDel="00846651">
          <w:rPr>
            <w:rFonts w:ascii="Palatino Linotype" w:eastAsia="Palatino Linotype" w:hAnsi="Palatino Linotype" w:cs="Palatino Linotype"/>
            <w:sz w:val="24"/>
            <w:szCs w:val="24"/>
          </w:rPr>
          <w:delText>entomo</w:delText>
        </w:r>
        <w:r w:rsidR="007A1051" w:rsidDel="00846651">
          <w:rPr>
            <w:rFonts w:ascii="Palatino Linotype" w:eastAsia="Palatino Linotype" w:hAnsi="Palatino Linotype" w:cs="Palatino Linotype"/>
            <w:sz w:val="24"/>
            <w:szCs w:val="24"/>
          </w:rPr>
          <w:delText>logical</w:delText>
        </w:r>
        <w:r w:rsidR="009347E0" w:rsidDel="00846651">
          <w:rPr>
            <w:rFonts w:ascii="Palatino Linotype" w:eastAsia="Palatino Linotype" w:hAnsi="Palatino Linotype" w:cs="Palatino Linotype"/>
            <w:sz w:val="24"/>
            <w:szCs w:val="24"/>
          </w:rPr>
          <w:delText>, molecular, and genomic</w:delText>
        </w:r>
        <w:r w:rsidR="004042B2" w:rsidDel="00846651">
          <w:rPr>
            <w:rFonts w:ascii="Palatino Linotype" w:eastAsia="Palatino Linotype" w:hAnsi="Palatino Linotype" w:cs="Palatino Linotype"/>
            <w:sz w:val="24"/>
            <w:szCs w:val="24"/>
          </w:rPr>
          <w:delText xml:space="preserve"> surveillance </w:delText>
        </w:r>
        <w:r w:rsidR="00C348DC" w:rsidDel="00846651">
          <w:rPr>
            <w:rFonts w:ascii="Palatino Linotype" w:eastAsia="Palatino Linotype" w:hAnsi="Palatino Linotype" w:cs="Palatino Linotype"/>
            <w:sz w:val="24"/>
            <w:szCs w:val="24"/>
          </w:rPr>
          <w:delText xml:space="preserve">data towards </w:delText>
        </w:r>
        <w:r w:rsidR="00D871E3" w:rsidDel="00846651">
          <w:rPr>
            <w:rFonts w:ascii="Palatino Linotype" w:eastAsia="Palatino Linotype" w:hAnsi="Palatino Linotype" w:cs="Palatino Linotype"/>
            <w:sz w:val="24"/>
            <w:szCs w:val="24"/>
          </w:rPr>
          <w:delText>proactive</w:delText>
        </w:r>
        <w:r w:rsidR="00757912" w:rsidDel="00846651">
          <w:rPr>
            <w:rFonts w:ascii="Palatino Linotype" w:eastAsia="Palatino Linotype" w:hAnsi="Palatino Linotype" w:cs="Palatino Linotype"/>
            <w:sz w:val="24"/>
            <w:szCs w:val="24"/>
          </w:rPr>
          <w:delText xml:space="preserve"> strategies for mitigating </w:delText>
        </w:r>
        <w:r w:rsidR="005A29E0" w:rsidDel="00846651">
          <w:rPr>
            <w:rFonts w:ascii="Palatino Linotype" w:eastAsia="Palatino Linotype" w:hAnsi="Palatino Linotype" w:cs="Palatino Linotype"/>
            <w:sz w:val="24"/>
            <w:szCs w:val="24"/>
          </w:rPr>
          <w:delText>the impacts of IR</w:delText>
        </w:r>
        <w:r w:rsidR="0025116F" w:rsidDel="00846651">
          <w:rPr>
            <w:rFonts w:ascii="Palatino Linotype" w:eastAsia="Palatino Linotype" w:hAnsi="Palatino Linotype" w:cs="Palatino Linotype"/>
            <w:sz w:val="24"/>
            <w:szCs w:val="24"/>
          </w:rPr>
          <w:fldChar w:fldCharType="begin">
            <w:fldData xml:space="preserve">PEVuZE5vdGU+PENpdGU+PEF1dGhvcj5IZW1pbmd3YXk8L0F1dGhvcj48WWVhcj4yMDE2PC9ZZWFy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</w:fldData>
          </w:fldChar>
        </w:r>
        <w:r w:rsidR="00DA2721" w:rsidDel="00846651">
          <w:rPr>
            <w:rFonts w:ascii="Palatino Linotype" w:eastAsia="Palatino Linotype" w:hAnsi="Palatino Linotype" w:cs="Palatino Linotype"/>
            <w:sz w:val="24"/>
            <w:szCs w:val="24"/>
          </w:rPr>
          <w:delInstrText xml:space="preserve"> ADDIN EN.CITE </w:delInstrText>
        </w:r>
        <w:r w:rsidR="00DA2721" w:rsidDel="00846651">
          <w:rPr>
            <w:rFonts w:ascii="Palatino Linotype" w:eastAsia="Palatino Linotype" w:hAnsi="Palatino Linotype" w:cs="Palatino Linotype"/>
            <w:sz w:val="24"/>
            <w:szCs w:val="24"/>
          </w:rPr>
          <w:fldChar w:fldCharType="begin">
            <w:fldData xml:space="preserve">PEVuZE5vdGU+PENpdGU+PEF1dGhvcj5IZW1pbmd3YXk8L0F1dGhvcj48WWVhcj4yMDE2PC9ZZWFy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</w:fldData>
          </w:fldChar>
        </w:r>
        <w:r w:rsidR="00DA2721" w:rsidDel="00846651">
          <w:rPr>
            <w:rFonts w:ascii="Palatino Linotype" w:eastAsia="Palatino Linotype" w:hAnsi="Palatino Linotype" w:cs="Palatino Linotype"/>
            <w:sz w:val="24"/>
            <w:szCs w:val="24"/>
          </w:rPr>
          <w:delInstrText xml:space="preserve"> ADDIN EN.CITE.DATA </w:delInstrText>
        </w:r>
        <w:r w:rsidR="00DA2721" w:rsidDel="00846651">
          <w:rPr>
            <w:rFonts w:ascii="Palatino Linotype" w:eastAsia="Palatino Linotype" w:hAnsi="Palatino Linotype" w:cs="Palatino Linotype"/>
            <w:sz w:val="24"/>
            <w:szCs w:val="24"/>
          </w:rPr>
        </w:r>
        <w:r w:rsidR="00DA2721" w:rsidDel="00846651">
          <w:rPr>
            <w:rFonts w:ascii="Palatino Linotype" w:eastAsia="Palatino Linotype" w:hAnsi="Palatino Linotype" w:cs="Palatino Linotype"/>
            <w:sz w:val="24"/>
            <w:szCs w:val="24"/>
          </w:rPr>
          <w:fldChar w:fldCharType="end"/>
        </w:r>
        <w:r w:rsidR="0025116F" w:rsidDel="00846651">
          <w:rPr>
            <w:rFonts w:ascii="Palatino Linotype" w:eastAsia="Palatino Linotype" w:hAnsi="Palatino Linotype" w:cs="Palatino Linotype"/>
            <w:sz w:val="24"/>
            <w:szCs w:val="24"/>
          </w:rPr>
        </w:r>
        <w:r w:rsidR="0025116F" w:rsidDel="00846651">
          <w:rPr>
            <w:rFonts w:ascii="Palatino Linotype" w:eastAsia="Palatino Linotype" w:hAnsi="Palatino Linotype" w:cs="Palatino Linotype"/>
            <w:sz w:val="24"/>
            <w:szCs w:val="24"/>
          </w:rPr>
          <w:fldChar w:fldCharType="separate"/>
        </w:r>
        <w:r w:rsidR="00DA2721" w:rsidRPr="00DA2721" w:rsidDel="00846651">
          <w:rPr>
            <w:rFonts w:ascii="Palatino Linotype" w:eastAsia="Palatino Linotype" w:hAnsi="Palatino Linotype" w:cs="Palatino Linotype"/>
            <w:noProof/>
            <w:sz w:val="24"/>
            <w:szCs w:val="24"/>
            <w:vertAlign w:val="superscript"/>
          </w:rPr>
          <w:delText>13,14</w:delText>
        </w:r>
        <w:r w:rsidR="0025116F" w:rsidDel="00846651">
          <w:rPr>
            <w:rFonts w:ascii="Palatino Linotype" w:eastAsia="Palatino Linotype" w:hAnsi="Palatino Linotype" w:cs="Palatino Linotype"/>
            <w:sz w:val="24"/>
            <w:szCs w:val="24"/>
          </w:rPr>
          <w:fldChar w:fldCharType="end"/>
        </w:r>
        <w:r w:rsidR="79091426" w:rsidRPr="137CD513" w:rsidDel="00846651">
          <w:rPr>
            <w:rFonts w:ascii="Palatino Linotype" w:eastAsia="Palatino Linotype" w:hAnsi="Palatino Linotype" w:cs="Palatino Linotype"/>
            <w:sz w:val="24"/>
            <w:szCs w:val="24"/>
          </w:rPr>
          <w:delText>.</w:delText>
        </w:r>
      </w:del>
    </w:p>
    <w:p w14:paraId="7D50A69C" w14:textId="3E7B9EE2" w:rsidR="003B53A1" w:rsidRDefault="0FF927E4" w:rsidP="001F3646">
      <w:pPr>
        <w:spacing w:line="360" w:lineRule="auto"/>
        <w:ind w:firstLine="720"/>
        <w:jc w:val="both"/>
        <w:rPr>
          <w:ins w:id="91" w:author="Joel Ouma Odero (PGR)" w:date="2024-03-26T08:25:00Z"/>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As part of</w:t>
      </w:r>
      <w:del w:id="92" w:author="Tristan Dennis [2]" w:date="2024-04-16T09:29:00Z">
        <w:r w:rsidDel="00985CDC">
          <w:rPr>
            <w:rFonts w:ascii="Palatino Linotype" w:eastAsia="Palatino Linotype" w:hAnsi="Palatino Linotype" w:cs="Palatino Linotype"/>
            <w:sz w:val="24"/>
            <w:szCs w:val="24"/>
          </w:rPr>
          <w:delText xml:space="preserve"> a</w:delText>
        </w:r>
      </w:del>
      <w:r>
        <w:rPr>
          <w:rFonts w:ascii="Palatino Linotype" w:eastAsia="Palatino Linotype" w:hAnsi="Palatino Linotype" w:cs="Palatino Linotype"/>
          <w:sz w:val="24"/>
          <w:szCs w:val="24"/>
        </w:rPr>
        <w:t xml:space="preserve"> </w:t>
      </w:r>
      <w:ins w:id="93" w:author="Joel Ouma Odero (PGR)" w:date="2024-03-26T23:55:00Z">
        <w:r w:rsidR="00051136">
          <w:rPr>
            <w:rFonts w:ascii="Palatino Linotype" w:eastAsia="Palatino Linotype" w:hAnsi="Palatino Linotype" w:cs="Palatino Linotype"/>
            <w:sz w:val="24"/>
            <w:szCs w:val="24"/>
          </w:rPr>
          <w:t xml:space="preserve">phenotypic and </w:t>
        </w:r>
      </w:ins>
      <w:r>
        <w:rPr>
          <w:rFonts w:ascii="Palatino Linotype" w:eastAsia="Palatino Linotype" w:hAnsi="Palatino Linotype" w:cs="Palatino Linotype"/>
          <w:sz w:val="24"/>
          <w:szCs w:val="24"/>
        </w:rPr>
        <w:t>genomic surve</w:t>
      </w:r>
      <w:ins w:id="94" w:author="Joel Ouma Odero (PGR)" w:date="2024-03-26T23:55:00Z">
        <w:r w:rsidR="00C3106B">
          <w:rPr>
            <w:rFonts w:ascii="Palatino Linotype" w:eastAsia="Palatino Linotype" w:hAnsi="Palatino Linotype" w:cs="Palatino Linotype"/>
            <w:sz w:val="24"/>
            <w:szCs w:val="24"/>
          </w:rPr>
          <w:t>illance</w:t>
        </w:r>
      </w:ins>
      <w:del w:id="95" w:author="Joel Ouma Odero (PGR)" w:date="2024-03-26T23:55:00Z">
        <w:r w:rsidDel="00C3106B">
          <w:rPr>
            <w:rFonts w:ascii="Palatino Linotype" w:eastAsia="Palatino Linotype" w:hAnsi="Palatino Linotype" w:cs="Palatino Linotype"/>
            <w:sz w:val="24"/>
            <w:szCs w:val="24"/>
          </w:rPr>
          <w:delText>y</w:delText>
        </w:r>
      </w:del>
      <w:r>
        <w:rPr>
          <w:rFonts w:ascii="Palatino Linotype" w:eastAsia="Palatino Linotype" w:hAnsi="Palatino Linotype" w:cs="Palatino Linotype"/>
          <w:sz w:val="24"/>
          <w:szCs w:val="24"/>
        </w:rPr>
        <w:t xml:space="preserve"> done in Tanzania </w:t>
      </w:r>
      <w:r w:rsidR="79091426">
        <w:rPr>
          <w:rFonts w:ascii="Palatino Linotype" w:eastAsia="Palatino Linotype" w:hAnsi="Palatino Linotype" w:cs="Palatino Linotype"/>
          <w:sz w:val="24"/>
          <w:szCs w:val="24"/>
        </w:rPr>
        <w:t>to understand</w:t>
      </w:r>
      <w:r>
        <w:rPr>
          <w:rFonts w:ascii="Palatino Linotype" w:eastAsia="Palatino Linotype" w:hAnsi="Palatino Linotype" w:cs="Palatino Linotype"/>
          <w:sz w:val="24"/>
          <w:szCs w:val="24"/>
        </w:rPr>
        <w:t xml:space="preserve"> the evolution and spread of insecticide resistance in </w:t>
      </w:r>
      <w:r w:rsidRPr="137CD513">
        <w:rPr>
          <w:rFonts w:ascii="Palatino Linotype" w:eastAsia="Palatino Linotype" w:hAnsi="Palatino Linotype" w:cs="Palatino Linotype"/>
          <w:i/>
          <w:iCs/>
          <w:sz w:val="24"/>
          <w:szCs w:val="24"/>
        </w:rPr>
        <w:t xml:space="preserve">Anopheles funestus </w:t>
      </w:r>
      <w:r w:rsidR="79091426" w:rsidRPr="137CD513">
        <w:rPr>
          <w:rFonts w:ascii="Palatino Linotype" w:eastAsia="Palatino Linotype" w:hAnsi="Palatino Linotype" w:cs="Palatino Linotype"/>
          <w:i/>
          <w:iCs/>
          <w:sz w:val="24"/>
          <w:szCs w:val="24"/>
        </w:rPr>
        <w:t xml:space="preserve">- </w:t>
      </w:r>
      <w:r w:rsidR="79091426">
        <w:rPr>
          <w:rFonts w:ascii="Palatino Linotype" w:eastAsia="Palatino Linotype" w:hAnsi="Palatino Linotype" w:cs="Palatino Linotype"/>
          <w:sz w:val="24"/>
          <w:szCs w:val="24"/>
        </w:rPr>
        <w:t>the</w:t>
      </w:r>
      <w:r>
        <w:rPr>
          <w:rFonts w:ascii="Palatino Linotype" w:eastAsia="Palatino Linotype" w:hAnsi="Palatino Linotype" w:cs="Palatino Linotype"/>
          <w:sz w:val="24"/>
          <w:szCs w:val="24"/>
        </w:rPr>
        <w:t xml:space="preserve"> dominant malaria vector in Eastern and Southern Africa</w:t>
      </w:r>
      <w:r w:rsidR="008E35CC">
        <w:rPr>
          <w:rFonts w:ascii="Palatino Linotype" w:eastAsia="Palatino Linotype" w:hAnsi="Palatino Linotype" w:cs="Palatino Linotype"/>
          <w:sz w:val="24"/>
          <w:szCs w:val="24"/>
        </w:rPr>
        <w:fldChar w:fldCharType="begin">
          <w:fldData xml:space="preserve">PEVuZE5vdGU+PENpdGU+PEF1dGhvcj5Nc3VndXBha3VseWE8L0F1dGhvcj48WWVhcj4yMDIzPC9Z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</w:fldData>
        </w:fldChar>
      </w:r>
      <w:r w:rsidR="003B5EE3">
        <w:rPr>
          <w:rFonts w:ascii="Palatino Linotype" w:eastAsia="Palatino Linotype" w:hAnsi="Palatino Linotype" w:cs="Palatino Linotype"/>
          <w:sz w:val="24"/>
          <w:szCs w:val="24"/>
        </w:rPr>
        <w:instrText xml:space="preserve"> ADDIN EN.CITE </w:instrText>
      </w:r>
      <w:r w:rsidR="003B5EE3">
        <w:rPr>
          <w:rFonts w:ascii="Palatino Linotype" w:eastAsia="Palatino Linotype" w:hAnsi="Palatino Linotype" w:cs="Palatino Linotype"/>
          <w:sz w:val="24"/>
          <w:szCs w:val="24"/>
        </w:rPr>
        <w:fldChar w:fldCharType="begin">
          <w:fldData xml:space="preserve">PEVuZE5vdGU+PENpdGU+PEF1dGhvcj5Nc3VndXBha3VseWE8L0F1dGhvcj48WWVhcj4yMDIzPC9Z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</w:fldData>
        </w:fldChar>
      </w:r>
      <w:r w:rsidR="003B5EE3">
        <w:rPr>
          <w:rFonts w:ascii="Palatino Linotype" w:eastAsia="Palatino Linotype" w:hAnsi="Palatino Linotype" w:cs="Palatino Linotype"/>
          <w:sz w:val="24"/>
          <w:szCs w:val="24"/>
        </w:rPr>
        <w:instrText xml:space="preserve"> ADDIN EN.CITE.DATA </w:instrText>
      </w:r>
      <w:r w:rsidR="003B5EE3">
        <w:rPr>
          <w:rFonts w:ascii="Palatino Linotype" w:eastAsia="Palatino Linotype" w:hAnsi="Palatino Linotype" w:cs="Palatino Linotype"/>
          <w:sz w:val="24"/>
          <w:szCs w:val="24"/>
        </w:rPr>
      </w:r>
      <w:r w:rsidR="003B5EE3">
        <w:rPr>
          <w:rFonts w:ascii="Palatino Linotype" w:eastAsia="Palatino Linotype" w:hAnsi="Palatino Linotype" w:cs="Palatino Linotype"/>
          <w:sz w:val="24"/>
          <w:szCs w:val="24"/>
        </w:rPr>
        <w:fldChar w:fldCharType="end"/>
      </w:r>
      <w:r w:rsidR="008E35CC">
        <w:rPr>
          <w:rFonts w:ascii="Palatino Linotype" w:eastAsia="Palatino Linotype" w:hAnsi="Palatino Linotype" w:cs="Palatino Linotype"/>
          <w:sz w:val="24"/>
          <w:szCs w:val="24"/>
        </w:rPr>
      </w:r>
      <w:r w:rsidR="008E35CC">
        <w:rPr>
          <w:rFonts w:ascii="Palatino Linotype" w:eastAsia="Palatino Linotype" w:hAnsi="Palatino Linotype" w:cs="Palatino Linotype"/>
          <w:sz w:val="24"/>
          <w:szCs w:val="24"/>
        </w:rPr>
        <w:fldChar w:fldCharType="separate"/>
      </w:r>
      <w:r w:rsidR="346733F4" w:rsidRPr="003B5EE3">
        <w:rPr>
          <w:rFonts w:ascii="Palatino Linotype" w:eastAsia="Palatino Linotype" w:hAnsi="Palatino Linotype" w:cs="Palatino Linotype"/>
          <w:noProof/>
          <w:sz w:val="24"/>
          <w:szCs w:val="24"/>
          <w:vertAlign w:val="superscript"/>
        </w:rPr>
        <w:t>15</w:t>
      </w:r>
      <w:r w:rsidR="008E35CC">
        <w:rPr>
          <w:rFonts w:ascii="Palatino Linotype" w:eastAsia="Palatino Linotype" w:hAnsi="Palatino Linotype" w:cs="Palatino Linotype"/>
          <w:sz w:val="24"/>
          <w:szCs w:val="24"/>
        </w:rPr>
        <w:fldChar w:fldCharType="end"/>
      </w:r>
      <w:r w:rsidR="47D2E748">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we report the first discovery of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 xml:space="preserve">mutations in </w:t>
      </w:r>
      <w:r w:rsidRPr="137CD513">
        <w:rPr>
          <w:rFonts w:ascii="Palatino Linotype" w:eastAsia="Palatino Linotype" w:hAnsi="Palatino Linotype" w:cs="Palatino Linotype"/>
          <w:i/>
          <w:iCs/>
          <w:sz w:val="24"/>
          <w:szCs w:val="24"/>
        </w:rPr>
        <w:t xml:space="preserve">An. funestus. </w:t>
      </w:r>
      <w:del w:id="96" w:author="Tristan Dennis [2]" w:date="2024-04-16T14:23:00Z">
        <w:r w:rsidDel="001F3646">
          <w:rPr>
            <w:rFonts w:ascii="Palatino Linotype" w:eastAsia="Palatino Linotype" w:hAnsi="Palatino Linotype" w:cs="Palatino Linotype"/>
            <w:sz w:val="24"/>
            <w:szCs w:val="24"/>
          </w:rPr>
          <w:delText xml:space="preserve">Despite a complete ban on DDT use for agriculture and vector control in Tanzania since </w:delText>
        </w:r>
        <w:r w:rsidRPr="137CD513" w:rsidDel="001F3646">
          <w:rPr>
            <w:rFonts w:ascii="Palatino Linotype" w:eastAsia="Palatino Linotype" w:hAnsi="Palatino Linotype" w:cs="Palatino Linotype"/>
            <w:sz w:val="24"/>
            <w:szCs w:val="24"/>
          </w:rPr>
          <w:delText>2008</w:delText>
        </w:r>
        <w:r w:rsidR="00F517C2" w:rsidRPr="137CD513" w:rsidDel="001F3646">
          <w:rPr>
            <w:rFonts w:ascii="Palatino Linotype" w:eastAsia="Palatino Linotype" w:hAnsi="Palatino Linotype" w:cs="Palatino Linotype"/>
            <w:sz w:val="24"/>
            <w:szCs w:val="24"/>
          </w:rPr>
          <w:fldChar w:fldCharType="begin"/>
        </w:r>
        <w:r w:rsidR="00F92505" w:rsidDel="001F3646">
          <w:rPr>
            <w:rFonts w:ascii="Palatino Linotype" w:eastAsia="Palatino Linotype" w:hAnsi="Palatino Linotype" w:cs="Palatino Linotype"/>
            <w:sz w:val="24"/>
            <w:szCs w:val="24"/>
          </w:rPr>
          <w:delInstrText xml:space="preserve"> ADDIN EN.CITE &lt;EndNote&gt;&lt;Cite&gt;&lt;Author&gt;UNEP&lt;/Author&gt;&lt;Year&gt;2005&lt;/Year&gt;&lt;RecNum&gt;606&lt;/RecNum&gt;&lt;DisplayText&gt;&lt;style face="superscript"&gt;16&lt;/style&gt;&lt;/DisplayText&gt;&lt;record&gt;&lt;rec-number&gt;606&lt;/rec-number&gt;&lt;foreign-keys&gt;&lt;key app="EN" db-id="0tverst04vdvehe5fax5sp572a0e0ta2wa0s" timestamp="1705479288"&gt;606&lt;/key&gt;&lt;/foreign-keys&gt;&lt;ref-type name="Web Page"&gt;12&lt;/ref-type&gt;&lt;contributors&gt;&lt;authors&gt;&lt;author&gt;UNEP&lt;/author&gt;&lt;/authors&gt;&lt;/contributors&gt;&lt;titles&gt;&lt;title&gt;Stockholm Convention on persistent organic pollutants (POPs)&lt;/title&gt;&lt;/titles&gt;&lt;number&gt;12 January 2024&lt;/number&gt;&lt;dates&gt;&lt;year&gt;2005&lt;/year&gt;&lt;/dates&gt;&lt;publisher&gt;UNEP&lt;/publisher&gt;&lt;urls&gt;&lt;related-urls&gt;&lt;url&gt;https://chm.pops.int/TheConvention/Overview/TextoftheConvention/tabid/2232/Default.aspx&lt;/url&gt;&lt;/related-urls&gt;&lt;/urls&gt;&lt;/record&gt;&lt;/Cite&gt;&lt;/EndNote&gt;</w:delInstrText>
        </w:r>
        <w:r w:rsidR="00F517C2" w:rsidRPr="137CD513" w:rsidDel="001F3646">
          <w:rPr>
            <w:rFonts w:ascii="Palatino Linotype" w:eastAsia="Palatino Linotype" w:hAnsi="Palatino Linotype" w:cs="Palatino Linotype"/>
            <w:sz w:val="24"/>
            <w:szCs w:val="24"/>
          </w:rPr>
          <w:fldChar w:fldCharType="separate"/>
        </w:r>
        <w:r w:rsidR="44E15756" w:rsidRPr="137CD513" w:rsidDel="001F3646">
          <w:rPr>
            <w:rFonts w:ascii="Palatino Linotype" w:eastAsia="Palatino Linotype" w:hAnsi="Palatino Linotype" w:cs="Palatino Linotype"/>
            <w:noProof/>
            <w:sz w:val="24"/>
            <w:szCs w:val="24"/>
            <w:vertAlign w:val="superscript"/>
          </w:rPr>
          <w:delText>16</w:delText>
        </w:r>
        <w:r w:rsidR="00F517C2" w:rsidRPr="137CD513" w:rsidDel="001F3646">
          <w:rPr>
            <w:rFonts w:ascii="Palatino Linotype" w:eastAsia="Palatino Linotype" w:hAnsi="Palatino Linotype" w:cs="Palatino Linotype"/>
            <w:sz w:val="24"/>
            <w:szCs w:val="24"/>
          </w:rPr>
          <w:fldChar w:fldCharType="end"/>
        </w:r>
        <w:r w:rsidDel="001F3646">
          <w:rPr>
            <w:rFonts w:ascii="Palatino Linotype" w:eastAsia="Palatino Linotype" w:hAnsi="Palatino Linotype" w:cs="Palatino Linotype"/>
            <w:sz w:val="24"/>
            <w:szCs w:val="24"/>
          </w:rPr>
          <w:delText xml:space="preserve">, </w:delText>
        </w:r>
      </w:del>
      <w:ins w:id="97" w:author="Tristan Dennis [2]" w:date="2024-04-16T14:23:00Z">
        <w:r w:rsidR="001F3646">
          <w:rPr>
            <w:rFonts w:ascii="Palatino Linotype" w:eastAsia="Palatino Linotype" w:hAnsi="Palatino Linotype" w:cs="Palatino Linotype"/>
            <w:sz w:val="24"/>
            <w:szCs w:val="24"/>
          </w:rPr>
          <w:t>W</w:t>
        </w:r>
      </w:ins>
      <w:del w:id="98" w:author="Tristan Dennis [2]" w:date="2024-04-16T14:23:00Z">
        <w:r w:rsidDel="001F3646">
          <w:rPr>
            <w:rFonts w:ascii="Palatino Linotype" w:eastAsia="Palatino Linotype" w:hAnsi="Palatino Linotype" w:cs="Palatino Linotype"/>
            <w:sz w:val="24"/>
            <w:szCs w:val="24"/>
          </w:rPr>
          <w:delText>w</w:delText>
        </w:r>
      </w:del>
      <w:r>
        <w:rPr>
          <w:rFonts w:ascii="Palatino Linotype" w:eastAsia="Palatino Linotype" w:hAnsi="Palatino Linotype" w:cs="Palatino Linotype"/>
          <w:sz w:val="24"/>
          <w:szCs w:val="24"/>
        </w:rPr>
        <w:t>e discover that this mutation confers resistance to DDT,</w:t>
      </w:r>
      <w:ins w:id="99" w:author="Tristan Dennis [2]" w:date="2024-04-16T14:23:00Z">
        <w:r w:rsidR="00095BC8">
          <w:rPr>
            <w:rFonts w:ascii="Palatino Linotype" w:eastAsia="Palatino Linotype" w:hAnsi="Palatino Linotype" w:cs="Palatino Linotype"/>
            <w:sz w:val="24"/>
            <w:szCs w:val="24"/>
          </w:rPr>
          <w:t xml:space="preserve"> but not deltamethrin,</w:t>
        </w:r>
      </w:ins>
      <w:r>
        <w:rPr>
          <w:rFonts w:ascii="Palatino Linotype" w:eastAsia="Palatino Linotype" w:hAnsi="Palatino Linotype" w:cs="Palatino Linotype"/>
          <w:sz w:val="24"/>
          <w:szCs w:val="24"/>
        </w:rPr>
        <w:t xml:space="preserve"> </w:t>
      </w:r>
      <w:ins w:id="100" w:author="Tristan Dennis [2]" w:date="2024-04-16T14:23:00Z">
        <w:r w:rsidR="001F3646">
          <w:rPr>
            <w:rFonts w:ascii="Palatino Linotype" w:eastAsia="Palatino Linotype" w:hAnsi="Palatino Linotype" w:cs="Palatino Linotype"/>
            <w:sz w:val="24"/>
            <w:szCs w:val="24"/>
          </w:rPr>
          <w:t xml:space="preserve">despite a complete ban on DDT use for agriculture and vector control in Tanzania since </w:t>
        </w:r>
        <w:r w:rsidR="001F3646" w:rsidRPr="137CD513">
          <w:rPr>
            <w:rFonts w:ascii="Palatino Linotype" w:eastAsia="Palatino Linotype" w:hAnsi="Palatino Linotype" w:cs="Palatino Linotype"/>
            <w:sz w:val="24"/>
            <w:szCs w:val="24"/>
          </w:rPr>
          <w:t>2008</w:t>
        </w:r>
        <w:r w:rsidR="001F3646" w:rsidRPr="137CD513">
          <w:rPr>
            <w:rFonts w:ascii="Palatino Linotype" w:eastAsia="Palatino Linotype" w:hAnsi="Palatino Linotype" w:cs="Palatino Linotype"/>
            <w:sz w:val="24"/>
            <w:szCs w:val="24"/>
          </w:rPr>
          <w:fldChar w:fldCharType="begin"/>
        </w:r>
        <w:r w:rsidR="001F3646">
          <w:rPr>
            <w:rFonts w:ascii="Palatino Linotype" w:eastAsia="Palatino Linotype" w:hAnsi="Palatino Linotype" w:cs="Palatino Linotype"/>
            <w:sz w:val="24"/>
            <w:szCs w:val="24"/>
          </w:rPr>
          <w:instrText xml:space="preserve"> ADDIN EN.CITE &lt;EndNote&gt;&lt;Cite&gt;&lt;Author&gt;UNEP&lt;/Author&gt;&lt;Year&gt;2005&lt;/Year&gt;&lt;RecNum&gt;606&lt;/RecNum&gt;&lt;DisplayText&gt;&lt;style face="superscript"&gt;16&lt;/style&gt;&lt;/DisplayText&gt;&lt;record&gt;&lt;rec-number&gt;606&lt;/rec-number&gt;&lt;foreign-keys&gt;&lt;key app="EN" db-id="0tverst04vdvehe5fax5sp572a0e0ta2wa0s" timestamp="1705479288"&gt;606&lt;/key&gt;&lt;/foreign-keys&gt;&lt;ref-type name="Web Page"&gt;12&lt;/ref-type&gt;&lt;contributors&gt;&lt;authors&gt;&lt;author&gt;UNEP&lt;/author&gt;&lt;/authors&gt;&lt;/contributors&gt;&lt;titles&gt;&lt;title&gt;Stockholm Convention on persistent organic pollutants (POPs)&lt;/title&gt;&lt;/titles&gt;&lt;number&gt;12 January 2024&lt;/number&gt;&lt;dates&gt;&lt;year&gt;2005&lt;/year&gt;&lt;/dates&gt;&lt;publisher&gt;UNEP&lt;/publisher&gt;&lt;urls&gt;&lt;related-urls&gt;&lt;url&gt;https://chm.pops.int/TheConvention/Overview/TextoftheConvention/tabid/2232/Default.aspx&lt;/url&gt;&lt;/related-urls&gt;&lt;/urls&gt;&lt;/record&gt;&lt;/Cite&gt;&lt;/EndNote&gt;</w:instrText>
        </w:r>
        <w:r w:rsidR="001F3646" w:rsidRPr="137CD513">
          <w:rPr>
            <w:rFonts w:ascii="Palatino Linotype" w:eastAsia="Palatino Linotype" w:hAnsi="Palatino Linotype" w:cs="Palatino Linotype"/>
            <w:sz w:val="24"/>
            <w:szCs w:val="24"/>
          </w:rPr>
          <w:fldChar w:fldCharType="separate"/>
        </w:r>
        <w:r w:rsidR="001F3646" w:rsidRPr="137CD513">
          <w:rPr>
            <w:rFonts w:ascii="Palatino Linotype" w:eastAsia="Palatino Linotype" w:hAnsi="Palatino Linotype" w:cs="Palatino Linotype"/>
            <w:noProof/>
            <w:sz w:val="24"/>
            <w:szCs w:val="24"/>
            <w:vertAlign w:val="superscript"/>
          </w:rPr>
          <w:t>16</w:t>
        </w:r>
        <w:r w:rsidR="001F3646" w:rsidRPr="137CD513">
          <w:rPr>
            <w:rFonts w:ascii="Palatino Linotype" w:eastAsia="Palatino Linotype" w:hAnsi="Palatino Linotype" w:cs="Palatino Linotype"/>
            <w:sz w:val="24"/>
            <w:szCs w:val="24"/>
          </w:rPr>
          <w:fldChar w:fldCharType="end"/>
        </w:r>
        <w:r w:rsidR="001F3646">
          <w:rPr>
            <w:rFonts w:ascii="Palatino Linotype" w:eastAsia="Palatino Linotype" w:hAnsi="Palatino Linotype" w:cs="Palatino Linotype"/>
            <w:sz w:val="24"/>
            <w:szCs w:val="24"/>
          </w:rPr>
          <w:t xml:space="preserve">. We </w:t>
        </w:r>
      </w:ins>
      <w:del w:id="101" w:author="Tristan Dennis [2]" w:date="2024-04-16T14:23:00Z">
        <w:r w:rsidDel="001F3646">
          <w:rPr>
            <w:rFonts w:ascii="Palatino Linotype" w:eastAsia="Palatino Linotype" w:hAnsi="Palatino Linotype" w:cs="Palatino Linotype"/>
            <w:sz w:val="24"/>
            <w:szCs w:val="24"/>
          </w:rPr>
          <w:delText xml:space="preserve">and </w:delText>
        </w:r>
      </w:del>
      <w:r>
        <w:rPr>
          <w:rFonts w:ascii="Palatino Linotype" w:eastAsia="Palatino Linotype" w:hAnsi="Palatino Linotype" w:cs="Palatino Linotype"/>
          <w:sz w:val="24"/>
          <w:szCs w:val="24"/>
        </w:rPr>
        <w:t>suggest</w:t>
      </w:r>
      <w:del w:id="102" w:author="Tristan Dennis [2]" w:date="2024-04-16T09:30:00Z">
        <w:r w:rsidR="56FF8A8A" w:rsidDel="00985CDC">
          <w:rPr>
            <w:rFonts w:ascii="Palatino Linotype" w:eastAsia="Palatino Linotype" w:hAnsi="Palatino Linotype" w:cs="Palatino Linotype"/>
            <w:sz w:val="24"/>
            <w:szCs w:val="24"/>
          </w:rPr>
          <w:delText>s</w:delText>
        </w:r>
      </w:del>
      <w:r>
        <w:rPr>
          <w:rFonts w:ascii="Palatino Linotype" w:eastAsia="Palatino Linotype" w:hAnsi="Palatino Linotype" w:cs="Palatino Linotype"/>
          <w:sz w:val="24"/>
          <w:szCs w:val="24"/>
        </w:rPr>
        <w:t xml:space="preserve"> environmental contamination from extensive DDT stockpiles</w:t>
      </w:r>
      <w:r w:rsidR="00DD2A52">
        <w:rPr>
          <w:rFonts w:ascii="Palatino Linotype" w:eastAsia="Palatino Linotype" w:hAnsi="Palatino Linotype" w:cs="Palatino Linotype"/>
          <w:sz w:val="24"/>
          <w:szCs w:val="24"/>
        </w:rPr>
        <w:fldChar w:fldCharType="begin"/>
      </w:r>
      <w:r w:rsidR="00376265">
        <w:rPr>
          <w:rFonts w:ascii="Palatino Linotype" w:eastAsia="Palatino Linotype" w:hAnsi="Palatino Linotype" w:cs="Palatino Linotype"/>
          <w:sz w:val="24"/>
          <w:szCs w:val="24"/>
        </w:rPr>
        <w:instrText xml:space="preserve"> ADDIN EN.CITE &lt;EndNote&gt;&lt;Cite&gt;&lt;Author&gt;WorldBank&lt;/Author&gt;&lt;Year&gt;2012&lt;/Year&gt;&lt;RecNum&gt;610&lt;/RecNum&gt;&lt;DisplayText&gt;&lt;style face="superscript"&gt;17&lt;/style&gt;&lt;/DisplayText&gt;&lt;record&gt;&lt;rec-number&gt;610&lt;/rec-number&gt;&lt;foreign-keys&gt;&lt;key app="EN" db-id="0tverst04vdvehe5fax5sp572a0e0ta2wa0s" timestamp="1705481250"&gt;610&lt;/key&gt;&lt;/foreign-keys&gt;&lt;ref-type name="Web Page"&gt;12&lt;/ref-type&gt;&lt;contributors&gt;&lt;authors&gt;&lt;author&gt;WorldBank&lt;/author&gt;&lt;/authors&gt;&lt;/contributors&gt;&lt;titles&gt;&lt;title&gt;Saying Goodbye to Tanzania’s Old Pesticide Stocks&lt;/title&gt;&lt;/titles&gt;&lt;number&gt;12 January 2024&lt;/number&gt;&lt;dates&gt;&lt;year&gt;2012&lt;/year&gt;&lt;/dates&gt;&lt;publisher&gt;The World Bank&lt;/publisher&gt;&lt;urls&gt;&lt;related-urls&gt;&lt;url&gt;https://www.worldbank.org/en/news/feature/2012/09/12/saying-goodbye-to-tanzania-s-old-pesticide-stocks&lt;/url&gt;&lt;/related-urls&gt;&lt;/urls&gt;&lt;/record&gt;&lt;/Cite&gt;&lt;/EndNote&gt;</w:instrText>
      </w:r>
      <w:r w:rsidR="00DD2A52">
        <w:rPr>
          <w:rFonts w:ascii="Palatino Linotype" w:eastAsia="Palatino Linotype" w:hAnsi="Palatino Linotype" w:cs="Palatino Linotype"/>
          <w:sz w:val="24"/>
          <w:szCs w:val="24"/>
        </w:rPr>
        <w:fldChar w:fldCharType="separate"/>
      </w:r>
      <w:r w:rsidR="2ECB0B9F" w:rsidRPr="00DD2A52">
        <w:rPr>
          <w:rFonts w:ascii="Palatino Linotype" w:eastAsia="Palatino Linotype" w:hAnsi="Palatino Linotype" w:cs="Palatino Linotype"/>
          <w:noProof/>
          <w:sz w:val="24"/>
          <w:szCs w:val="24"/>
          <w:vertAlign w:val="superscript"/>
        </w:rPr>
        <w:t>17</w:t>
      </w:r>
      <w:r w:rsidR="00DD2A52">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or unofficial agricultural use, as possible causes. The emergence of </w:t>
      </w:r>
      <w:r w:rsidRPr="137CD513">
        <w:rPr>
          <w:rFonts w:ascii="Palatino Linotype" w:eastAsia="Palatino Linotype" w:hAnsi="Palatino Linotype" w:cs="Palatino Linotype"/>
          <w:i/>
          <w:iCs/>
          <w:sz w:val="24"/>
          <w:szCs w:val="24"/>
        </w:rPr>
        <w:t>kdr</w:t>
      </w:r>
      <w:r>
        <w:rPr>
          <w:rFonts w:ascii="Palatino Linotype" w:eastAsia="Palatino Linotype" w:hAnsi="Palatino Linotype" w:cs="Palatino Linotype"/>
          <w:sz w:val="24"/>
          <w:szCs w:val="24"/>
        </w:rPr>
        <w:t xml:space="preserve">, which </w:t>
      </w:r>
      <w:del w:id="103" w:author="Tristan Dennis" w:date="2024-04-16T12:25:00Z">
        <w:r w:rsidDel="009C5F50">
          <w:rPr>
            <w:rFonts w:ascii="Palatino Linotype" w:eastAsia="Palatino Linotype" w:hAnsi="Palatino Linotype" w:cs="Palatino Linotype"/>
            <w:sz w:val="24"/>
            <w:szCs w:val="24"/>
          </w:rPr>
          <w:delText xml:space="preserve">confers resistance </w:delText>
        </w:r>
      </w:del>
      <w:ins w:id="104" w:author="Tristan Dennis" w:date="2024-04-16T12:25:00Z">
        <w:r w:rsidR="009C5F50">
          <w:rPr>
            <w:rFonts w:ascii="Palatino Linotype" w:eastAsia="Palatino Linotype" w:hAnsi="Palatino Linotype" w:cs="Palatino Linotype"/>
            <w:sz w:val="24"/>
            <w:szCs w:val="24"/>
          </w:rPr>
          <w:t xml:space="preserve">threatens </w:t>
        </w:r>
      </w:ins>
      <w:ins w:id="105" w:author="Tristan Dennis" w:date="2024-04-16T12:26:00Z">
        <w:r w:rsidR="009C5F50">
          <w:rPr>
            <w:rFonts w:ascii="Palatino Linotype" w:eastAsia="Palatino Linotype" w:hAnsi="Palatino Linotype" w:cs="Palatino Linotype"/>
            <w:sz w:val="24"/>
            <w:szCs w:val="24"/>
          </w:rPr>
          <w:t xml:space="preserve">the control of </w:t>
        </w:r>
      </w:ins>
      <w:del w:id="106" w:author="Tristan Dennis" w:date="2024-04-16T12:25:00Z">
        <w:r w:rsidDel="009C5F50">
          <w:rPr>
            <w:rFonts w:ascii="Palatino Linotype" w:eastAsia="Palatino Linotype" w:hAnsi="Palatino Linotype" w:cs="Palatino Linotype"/>
            <w:sz w:val="24"/>
            <w:szCs w:val="24"/>
          </w:rPr>
          <w:delText xml:space="preserve">to insecticides </w:delText>
        </w:r>
      </w:del>
      <w:del w:id="107" w:author="Tristan Dennis" w:date="2024-04-16T12:26:00Z">
        <w:r w:rsidDel="009C5F50">
          <w:rPr>
            <w:rFonts w:ascii="Palatino Linotype" w:eastAsia="Palatino Linotype" w:hAnsi="Palatino Linotype" w:cs="Palatino Linotype"/>
            <w:sz w:val="24"/>
            <w:szCs w:val="24"/>
          </w:rPr>
          <w:delText xml:space="preserve">in </w:delText>
        </w:r>
      </w:del>
      <w:r>
        <w:rPr>
          <w:rFonts w:ascii="Palatino Linotype" w:eastAsia="Palatino Linotype" w:hAnsi="Palatino Linotype" w:cs="Palatino Linotype"/>
          <w:sz w:val="24"/>
          <w:szCs w:val="24"/>
        </w:rPr>
        <w:t>major crop pests and vectors of disease</w:t>
      </w:r>
      <w:r w:rsidR="00E90F34">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such as </w:t>
      </w:r>
      <w:r w:rsidRPr="137CD513">
        <w:rPr>
          <w:rFonts w:ascii="Palatino Linotype" w:eastAsia="Palatino Linotype" w:hAnsi="Palatino Linotype" w:cs="Palatino Linotype"/>
          <w:i/>
          <w:iCs/>
          <w:sz w:val="24"/>
          <w:szCs w:val="24"/>
        </w:rPr>
        <w:t xml:space="preserve">An. gambiae </w:t>
      </w:r>
      <w:r>
        <w:rPr>
          <w:rFonts w:ascii="Palatino Linotype" w:eastAsia="Palatino Linotype" w:hAnsi="Palatino Linotype" w:cs="Palatino Linotype"/>
          <w:sz w:val="24"/>
          <w:szCs w:val="24"/>
        </w:rPr>
        <w:t xml:space="preserve">and </w:t>
      </w:r>
      <w:r w:rsidRPr="137CD513">
        <w:rPr>
          <w:rFonts w:ascii="Palatino Linotype" w:eastAsia="Palatino Linotype" w:hAnsi="Palatino Linotype" w:cs="Palatino Linotype"/>
          <w:i/>
          <w:iCs/>
          <w:sz w:val="24"/>
          <w:szCs w:val="24"/>
        </w:rPr>
        <w:t>Aedes aegypti</w:t>
      </w:r>
      <w:r w:rsidR="00DF0837">
        <w:rPr>
          <w:rFonts w:ascii="Palatino Linotype" w:eastAsia="Palatino Linotype" w:hAnsi="Palatino Linotype" w:cs="Palatino Linotype"/>
          <w:sz w:val="24"/>
          <w:szCs w:val="24"/>
        </w:rPr>
        <w:fldChar w:fldCharType="begin"/>
      </w:r>
      <w:r w:rsidR="00DD2A52">
        <w:rPr>
          <w:rFonts w:ascii="Palatino Linotype" w:eastAsia="Palatino Linotype" w:hAnsi="Palatino Linotype" w:cs="Palatino Linotype"/>
          <w:sz w:val="24"/>
          <w:szCs w:val="24"/>
        </w:rPr>
        <w:instrText xml:space="preserve"> ADDIN EN.CITE &lt;EndNote&gt;&lt;Cite&gt;&lt;Author&gt;Soderlund&lt;/Author&gt;&lt;Year&gt;2003&lt;/Year&gt;&lt;RecNum&gt;592&lt;/RecNum&gt;&lt;DisplayText&gt;&lt;style face="superscript"&gt;18&lt;/style&gt;&lt;/DisplayText&gt;&lt;record&gt;&lt;rec-number&gt;592&lt;/rec-number&gt;&lt;foreign-keys&gt;&lt;key app="EN" db-id="0tverst04vdvehe5fax5sp572a0e0ta2wa0s" timestamp="1705477123"&gt;592&lt;/key&gt;&lt;/foreign-keys&gt;&lt;ref-type name="Journal Article"&gt;17&lt;/ref-type&gt;&lt;contributors&gt;&lt;authors&gt;&lt;author&gt;Soderlund, D. M.&lt;/author&gt;&lt;author&gt;Knipple, D. C.&lt;/author&gt;&lt;/authors&gt;&lt;/contributors&gt;&lt;auth-address&gt;Department of Entomology, New York State Agricultural Experiment Station, Cornell University, Geneva, NY 14456, USA. dms6@cornell.edu&lt;/auth-address&gt;&lt;titles&gt;&lt;title&gt;The molecular biology of knockdown resistance to pyrethroid insecticides&lt;/title&gt;&lt;secondary-title&gt;Insect Biochem Mol Biol&lt;/secondary-title&gt;&lt;/titles&gt;&lt;periodical&gt;&lt;full-title&gt;Insect Biochem Mol Biol&lt;/full-title&gt;&lt;/periodical&gt;&lt;pages&gt;563-77&lt;/pages&gt;&lt;volume&gt;33&lt;/volume&gt;&lt;number&gt;6&lt;/number&gt;&lt;edition&gt;2003/05/29&lt;/edition&gt;&lt;keywords&gt;&lt;keyword&gt;Amino Acid Substitution&lt;/keyword&gt;&lt;keyword&gt;Animals&lt;/keyword&gt;&lt;keyword&gt;Genes, Insect&lt;/keyword&gt;&lt;keyword&gt;Genetic Linkage&lt;/keyword&gt;&lt;keyword&gt;Insecta/*genetics&lt;/keyword&gt;&lt;keyword&gt;Insecticide Resistance/*genetics&lt;/keyword&gt;&lt;keyword&gt;Mutation&lt;/keyword&gt;&lt;keyword&gt;Polymorphism, Genetic&lt;/keyword&gt;&lt;keyword&gt;Polymorphism, Single Nucleotide&lt;/keyword&gt;&lt;keyword&gt;Protein Structure, Tertiary&lt;/keyword&gt;&lt;keyword&gt;*Pyrethrins&lt;/keyword&gt;&lt;keyword&gt;Sodium Channels/chemistry/genetics/metabolism&lt;/keyword&gt;&lt;/keywords&gt;&lt;dates&gt;&lt;year&gt;2003&lt;/year&gt;&lt;pub-dates&gt;&lt;date&gt;Jun&lt;/date&gt;&lt;/pub-dates&gt;&lt;/dates&gt;&lt;isbn&gt;0965-1748 (Print)&amp;#xD;0965-1748 (Linking)&lt;/isbn&gt;&lt;accession-num&gt;12770575&lt;/accession-num&gt;&lt;urls&gt;&lt;related-urls&gt;&lt;url&gt;https://www.ncbi.nlm.nih.gov/pubmed/12770575&lt;/url&gt;&lt;/related-urls&gt;&lt;/urls&gt;&lt;electronic-resource-num&gt;10.1016/s0965-1748(03)00023-7&lt;/electronic-resource-num&gt;&lt;/record&gt;&lt;/Cite&gt;&lt;/EndNote&gt;</w:instrText>
      </w:r>
      <w:r w:rsidR="00DF0837">
        <w:rPr>
          <w:rFonts w:ascii="Palatino Linotype" w:eastAsia="Palatino Linotype" w:hAnsi="Palatino Linotype" w:cs="Palatino Linotype"/>
          <w:sz w:val="24"/>
          <w:szCs w:val="24"/>
        </w:rPr>
        <w:fldChar w:fldCharType="separate"/>
      </w:r>
      <w:r w:rsidR="2ECB0B9F" w:rsidRPr="00DD2A52">
        <w:rPr>
          <w:rFonts w:ascii="Palatino Linotype" w:eastAsia="Palatino Linotype" w:hAnsi="Palatino Linotype" w:cs="Palatino Linotype"/>
          <w:noProof/>
          <w:sz w:val="24"/>
          <w:szCs w:val="24"/>
          <w:vertAlign w:val="superscript"/>
        </w:rPr>
        <w:t>18</w:t>
      </w:r>
      <w:r w:rsidR="00DF0837">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highlights the potential of chemical insecticide contamination or unofficial use to exert unexpected and potentially harmful impacts on public health.</w:t>
      </w:r>
    </w:p>
    <w:p w14:paraId="76BC7327" w14:textId="6FA575B8" w:rsidR="00317B56" w:rsidRPr="00317B56" w:rsidRDefault="00317B56">
      <w:pPr>
        <w:spacing w:line="360" w:lineRule="auto"/>
        <w:jc w:val="both"/>
        <w:rPr>
          <w:rFonts w:ascii="Palatino Linotype" w:eastAsia="Palatino Linotype" w:hAnsi="Palatino Linotype" w:cs="Palatino Linotype"/>
          <w:b/>
          <w:bCs/>
          <w:sz w:val="24"/>
          <w:szCs w:val="24"/>
          <w:rPrChange w:id="108" w:author="Joel Ouma Odero (PGR)" w:date="2024-03-26T08:25:00Z">
            <w:rPr>
              <w:rFonts w:ascii="Palatino Linotype" w:eastAsia="Palatino Linotype" w:hAnsi="Palatino Linotype" w:cs="Palatino Linotype"/>
              <w:sz w:val="24"/>
              <w:szCs w:val="24"/>
            </w:rPr>
          </w:rPrChange>
        </w:rPr>
        <w:pPrChange w:id="109" w:author="Tristan Dennis" w:date="2024-04-16T12:30:00Z">
          <w:pPr>
            <w:spacing w:line="360" w:lineRule="auto"/>
            <w:ind w:firstLine="720"/>
            <w:jc w:val="both"/>
          </w:pPr>
        </w:pPrChange>
      </w:pPr>
      <w:ins w:id="110" w:author="Joel Ouma Odero (PGR)" w:date="2024-03-26T08:25:00Z">
        <w:r w:rsidRPr="00317B56">
          <w:rPr>
            <w:rFonts w:ascii="Palatino Linotype" w:eastAsia="Palatino Linotype" w:hAnsi="Palatino Linotype" w:cs="Palatino Linotype"/>
            <w:b/>
            <w:bCs/>
            <w:sz w:val="24"/>
            <w:szCs w:val="24"/>
            <w:rPrChange w:id="111" w:author="Joel Ouma Odero (PGR)" w:date="2024-03-26T08:25:00Z">
              <w:rPr>
                <w:rFonts w:ascii="Palatino Linotype" w:eastAsia="Palatino Linotype" w:hAnsi="Palatino Linotype" w:cs="Palatino Linotype"/>
                <w:sz w:val="24"/>
                <w:szCs w:val="24"/>
              </w:rPr>
            </w:rPrChange>
          </w:rPr>
          <w:t>Results</w:t>
        </w:r>
      </w:ins>
      <w:ins w:id="112" w:author="Joel Ouma Odero (PGR)" w:date="2024-04-08T16:23:00Z">
        <w:r w:rsidR="00BA0AA1">
          <w:rPr>
            <w:rFonts w:ascii="Palatino Linotype" w:eastAsia="Palatino Linotype" w:hAnsi="Palatino Linotype" w:cs="Palatino Linotype"/>
            <w:b/>
            <w:bCs/>
            <w:sz w:val="24"/>
            <w:szCs w:val="24"/>
          </w:rPr>
          <w:t xml:space="preserve"> </w:t>
        </w:r>
      </w:ins>
    </w:p>
    <w:p w14:paraId="7ECBB210" w14:textId="54902313" w:rsidR="00D505B3" w:rsidRDefault="003E7BB4" w:rsidP="00270AB0">
      <w:pPr>
        <w:spacing w:line="360" w:lineRule="auto"/>
        <w:ind w:firstLine="720"/>
        <w:jc w:val="both"/>
        <w:rPr>
          <w:rFonts w:ascii="Palatino Linotype" w:eastAsia="Palatino Linotype" w:hAnsi="Palatino Linotype" w:cs="Palatino Linotype"/>
          <w:sz w:val="24"/>
          <w:szCs w:val="24"/>
        </w:rPr>
      </w:pPr>
      <w:ins w:id="113" w:author="Joel Ouma Odero (PGR)" w:date="2024-03-26T08:36:00Z">
        <w:r w:rsidRPr="003E7BB4">
          <w:rPr>
            <w:rFonts w:ascii="Palatino Linotype" w:eastAsia="Palatino Linotype" w:hAnsi="Palatino Linotype" w:cs="Palatino Linotype"/>
            <w:sz w:val="24"/>
            <w:szCs w:val="24"/>
          </w:rPr>
          <w:t xml:space="preserve">Resistance to all major classes of insecticide is common in </w:t>
        </w:r>
        <w:r w:rsidRPr="003E7BB4">
          <w:rPr>
            <w:rFonts w:ascii="Palatino Linotype" w:eastAsia="Palatino Linotype" w:hAnsi="Palatino Linotype" w:cs="Palatino Linotype"/>
            <w:i/>
            <w:iCs/>
            <w:sz w:val="24"/>
            <w:szCs w:val="24"/>
          </w:rPr>
          <w:t xml:space="preserve">An. funestus </w:t>
        </w:r>
        <w:r w:rsidRPr="003E7BB4">
          <w:rPr>
            <w:rFonts w:ascii="Palatino Linotype" w:eastAsia="Palatino Linotype" w:hAnsi="Palatino Linotype" w:cs="Palatino Linotype"/>
            <w:sz w:val="24"/>
            <w:szCs w:val="24"/>
          </w:rPr>
          <w:t>and is primarily</w:t>
        </w:r>
        <w:r w:rsidRPr="003E7BB4">
          <w:rPr>
            <w:rFonts w:ascii="Palatino Linotype" w:eastAsia="Palatino Linotype" w:hAnsi="Palatino Linotype" w:cs="Palatino Linotype"/>
            <w:i/>
            <w:iCs/>
            <w:sz w:val="24"/>
            <w:szCs w:val="24"/>
          </w:rPr>
          <w:t xml:space="preserve"> </w:t>
        </w:r>
        <w:r w:rsidRPr="003E7BB4">
          <w:rPr>
            <w:rFonts w:ascii="Palatino Linotype" w:eastAsia="Palatino Linotype" w:hAnsi="Palatino Linotype" w:cs="Palatino Linotype"/>
            <w:sz w:val="24"/>
            <w:szCs w:val="24"/>
          </w:rPr>
          <w:t>mediated through the increased activity of enzymes that bind to and metabolise insecticides (metabolic resistance)</w:t>
        </w:r>
        <w:r w:rsidRPr="003E7BB4">
          <w:rPr>
            <w:rFonts w:ascii="Palatino Linotype" w:eastAsia="Palatino Linotype" w:hAnsi="Palatino Linotype" w:cs="Palatino Linotype"/>
            <w:sz w:val="24"/>
            <w:szCs w:val="24"/>
          </w:rPr>
          <w:fldChar w:fldCharType="begin">
            <w:fldData xml:space="preserve">PEVuZE5vdGU+PENpdGU+PEF1dGhvcj5XZWVkYWxsPC9BdXRob3I+PFllYXI+MjAxOTwvWWVhcj48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</w:fldData>
          </w:fldChar>
        </w:r>
      </w:ins>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PEVuZE5vdGU+PENpdGU+PEF1dGhvcj5XZWVkYWxsPC9BdXRob3I+PFllYXI+MjAxOTwvWWVhcj48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ins w:id="114" w:author="Joel Ouma Odero (PGR)" w:date="2024-03-26T08:36:00Z">
        <w:r w:rsidRPr="003E7BB4">
          <w:rPr>
            <w:rFonts w:ascii="Palatino Linotype" w:eastAsia="Palatino Linotype" w:hAnsi="Palatino Linotype" w:cs="Palatino Linotype"/>
            <w:sz w:val="24"/>
            <w:szCs w:val="24"/>
          </w:rPr>
        </w:r>
        <w:r w:rsidRPr="003E7BB4">
          <w:rPr>
            <w:rFonts w:ascii="Palatino Linotype" w:eastAsia="Palatino Linotype" w:hAnsi="Palatino Linotype" w:cs="Palatino Linotype"/>
            <w:sz w:val="24"/>
            <w:szCs w:val="24"/>
          </w:rPr>
          <w:fldChar w:fldCharType="separate"/>
        </w:r>
      </w:ins>
      <w:r w:rsidR="00F70408" w:rsidRPr="00F70408">
        <w:rPr>
          <w:rFonts w:ascii="Palatino Linotype" w:eastAsia="Palatino Linotype" w:hAnsi="Palatino Linotype" w:cs="Palatino Linotype"/>
          <w:noProof/>
          <w:sz w:val="24"/>
          <w:szCs w:val="24"/>
          <w:vertAlign w:val="superscript"/>
        </w:rPr>
        <w:t>19,20</w:t>
      </w:r>
      <w:r w:rsidRPr="003E7BB4">
        <w:rPr>
          <w:rFonts w:ascii="Palatino Linotype" w:eastAsia="Palatino Linotype" w:hAnsi="Palatino Linotype" w:cs="Palatino Linotype"/>
          <w:sz w:val="24"/>
          <w:szCs w:val="24"/>
        </w:rPr>
        <w:fldChar w:fldCharType="end"/>
      </w:r>
      <w:ins w:id="115" w:author="Joel Ouma Odero (PGR)" w:date="2024-03-26T08:36:00Z">
        <w:r w:rsidRPr="003E7BB4">
          <w:rPr>
            <w:rFonts w:ascii="Palatino Linotype" w:eastAsia="Palatino Linotype" w:hAnsi="Palatino Linotype" w:cs="Palatino Linotype"/>
            <w:sz w:val="24"/>
            <w:szCs w:val="24"/>
          </w:rPr>
          <w:t xml:space="preserve">. This contrasts with </w:t>
        </w:r>
        <w:r w:rsidRPr="003E7BB4">
          <w:rPr>
            <w:rFonts w:ascii="Palatino Linotype" w:eastAsia="Palatino Linotype" w:hAnsi="Palatino Linotype" w:cs="Palatino Linotype"/>
            <w:i/>
            <w:iCs/>
            <w:sz w:val="24"/>
            <w:szCs w:val="24"/>
          </w:rPr>
          <w:t>An. gambiae</w:t>
        </w:r>
        <w:r w:rsidRPr="003E7BB4">
          <w:rPr>
            <w:rFonts w:ascii="Palatino Linotype" w:eastAsia="Palatino Linotype" w:hAnsi="Palatino Linotype" w:cs="Palatino Linotype"/>
            <w:sz w:val="24"/>
            <w:szCs w:val="24"/>
          </w:rPr>
          <w:t xml:space="preserve"> where resistance is mostly conferred by a combination of metabolic and target-site resistance</w:t>
        </w:r>
        <w:r w:rsidRPr="003E7BB4">
          <w:rPr>
            <w:rFonts w:ascii="Palatino Linotype" w:eastAsia="Palatino Linotype" w:hAnsi="Palatino Linotype" w:cs="Palatino Linotype"/>
            <w:sz w:val="24"/>
            <w:szCs w:val="24"/>
          </w:rPr>
          <w:fldChar w:fldCharType="begin"/>
        </w:r>
        <w:r w:rsidRPr="003E7BB4">
          <w:rPr>
            <w:rFonts w:ascii="Palatino Linotype" w:eastAsia="Palatino Linotype" w:hAnsi="Palatino Linotype" w:cs="Palatino Linotype"/>
            <w:sz w:val="24"/>
            <w:szCs w:val="24"/>
          </w:rPr>
          <w:instrText xml:space="preserve"> ADDIN EN.CITE &lt;EndNote&gt;&lt;Cite&gt;&lt;Author&gt;Hemingway&lt;/Author&gt;&lt;Year&gt;2000&lt;/Year&gt;&lt;RecNum&gt;584&lt;/RecNum&gt;&lt;DisplayText&gt;&lt;style face="superscript"&gt;8&lt;/style&gt;&lt;/DisplayText&gt;&lt;record&gt;&lt;rec-number&gt;584&lt;/rec-number&gt;&lt;foreign-keys&gt;&lt;key app="EN" db-id="0tverst04vdvehe5fax5sp572a0e0ta2wa0s" timestamp="1705475687"&gt;584&lt;/key&gt;&lt;/foreign-keys&gt;&lt;ref-type name="Journal Article"&gt;17&lt;/ref-type&gt;&lt;contributors&gt;&lt;authors&gt;&lt;author&gt;Hemingway, J.&lt;/author&gt;&lt;author&gt;Ranson, H.&lt;/author&gt;&lt;/authors&gt;&lt;/contributors&gt;&lt;auth-address&gt;School of Biosciences, University of Wales Cardiff.&lt;/auth-address&gt;&lt;titles&gt;&lt;title&gt;Insecticide resistance in insect vectors of human disease&lt;/title&gt;&lt;secondary-title&gt;Annu Rev Entomol&lt;/secondary-title&gt;&lt;/titles&gt;&lt;periodical&gt;&lt;full-title&gt;Annu Rev Entomol&lt;/full-title&gt;&lt;/periodical&gt;&lt;pages&gt;371-91&lt;/pages&gt;&lt;volume&gt;45&lt;/volume&gt;&lt;edition&gt;2000/04/13&lt;/edition&gt;&lt;keywords&gt;&lt;keyword&gt;Animals&lt;/keyword&gt;&lt;keyword&gt;Disease Transmission, Infectious&lt;/keyword&gt;&lt;keyword&gt;Humans&lt;/keyword&gt;&lt;keyword&gt;Insect Control/methods&lt;/keyword&gt;&lt;keyword&gt;*Insect Vectors/genetics/metabolism&lt;/keyword&gt;&lt;keyword&gt;*Insecticide Resistance&lt;/keyword&gt;&lt;/keywords&gt;&lt;dates&gt;&lt;year&gt;2000&lt;/year&gt;&lt;/dates&gt;&lt;isbn&gt;0066-4170 (Print)&amp;#xD;0066-4170 (Linking)&lt;/isbn&gt;&lt;accession-num&gt;10761582&lt;/accession-num&gt;&lt;urls&gt;&lt;related-urls&gt;&lt;url&gt;https://www.ncbi.nlm.nih.gov/pubmed/10761582&lt;/url&gt;&lt;/related-urls&gt;&lt;/urls&gt;&lt;electronic-resource-num&gt;10.1146/annurev.ento.45.1.371&lt;/electronic-resource-num&gt;&lt;/record&gt;&lt;/Cite&gt;&lt;/EndNote&gt;</w:instrText>
        </w:r>
        <w:r w:rsidRPr="003E7BB4">
          <w:rPr>
            <w:rFonts w:ascii="Palatino Linotype" w:eastAsia="Palatino Linotype" w:hAnsi="Palatino Linotype" w:cs="Palatino Linotype"/>
            <w:sz w:val="24"/>
            <w:szCs w:val="24"/>
          </w:rPr>
          <w:fldChar w:fldCharType="separate"/>
        </w:r>
        <w:r w:rsidRPr="003E7BB4">
          <w:rPr>
            <w:rFonts w:ascii="Palatino Linotype" w:eastAsia="Palatino Linotype" w:hAnsi="Palatino Linotype" w:cs="Palatino Linotype"/>
            <w:sz w:val="24"/>
            <w:szCs w:val="24"/>
            <w:vertAlign w:val="superscript"/>
          </w:rPr>
          <w:t>8</w:t>
        </w:r>
      </w:ins>
      <w:r w:rsidRPr="003E7BB4">
        <w:rPr>
          <w:rFonts w:ascii="Palatino Linotype" w:eastAsia="Palatino Linotype" w:hAnsi="Palatino Linotype" w:cs="Palatino Linotype"/>
          <w:sz w:val="24"/>
          <w:szCs w:val="24"/>
        </w:rPr>
        <w:fldChar w:fldCharType="end"/>
      </w:r>
      <w:ins w:id="116" w:author="Joel Ouma Odero (PGR)" w:date="2024-03-26T08:36:00Z">
        <w:r w:rsidRPr="003E7BB4">
          <w:rPr>
            <w:rFonts w:ascii="Palatino Linotype" w:eastAsia="Palatino Linotype" w:hAnsi="Palatino Linotype" w:cs="Palatino Linotype"/>
            <w:sz w:val="24"/>
            <w:szCs w:val="24"/>
          </w:rPr>
          <w:t xml:space="preserve">. </w:t>
        </w:r>
      </w:ins>
      <w:ins w:id="117" w:author="Joel Ouma Odero (PGR)" w:date="2024-03-26T11:16:00Z">
        <w:r w:rsidR="00826368">
          <w:rPr>
            <w:rFonts w:ascii="Palatino Linotype" w:eastAsia="Palatino Linotype" w:hAnsi="Palatino Linotype" w:cs="Palatino Linotype"/>
            <w:sz w:val="24"/>
            <w:szCs w:val="24"/>
          </w:rPr>
          <w:t>As pa</w:t>
        </w:r>
        <w:r w:rsidR="006E124B">
          <w:rPr>
            <w:rFonts w:ascii="Palatino Linotype" w:eastAsia="Palatino Linotype" w:hAnsi="Palatino Linotype" w:cs="Palatino Linotype"/>
            <w:sz w:val="24"/>
            <w:szCs w:val="24"/>
          </w:rPr>
          <w:t>rt of a</w:t>
        </w:r>
      </w:ins>
      <w:ins w:id="118" w:author="Joel Ouma Odero (PGR)" w:date="2024-03-26T11:17:00Z">
        <w:r w:rsidR="006E124B">
          <w:rPr>
            <w:rFonts w:ascii="Palatino Linotype" w:eastAsia="Palatino Linotype" w:hAnsi="Palatino Linotype" w:cs="Palatino Linotype"/>
            <w:sz w:val="24"/>
            <w:szCs w:val="24"/>
          </w:rPr>
          <w:t>n</w:t>
        </w:r>
      </w:ins>
      <w:ins w:id="119" w:author="Joel Ouma Odero (PGR)" w:date="2024-03-26T11:16:00Z">
        <w:r w:rsidR="006E124B">
          <w:rPr>
            <w:rFonts w:ascii="Palatino Linotype" w:eastAsia="Palatino Linotype" w:hAnsi="Palatino Linotype" w:cs="Palatino Linotype"/>
            <w:sz w:val="24"/>
            <w:szCs w:val="24"/>
          </w:rPr>
          <w:t xml:space="preserve"> insecticide resistance surveillance study</w:t>
        </w:r>
      </w:ins>
      <w:ins w:id="120" w:author="Joel Ouma Odero (PGR)" w:date="2024-03-26T11:22:00Z">
        <w:r w:rsidR="00671B60">
          <w:rPr>
            <w:rFonts w:ascii="Palatino Linotype" w:eastAsia="Palatino Linotype" w:hAnsi="Palatino Linotype" w:cs="Palatino Linotype"/>
            <w:sz w:val="24"/>
            <w:szCs w:val="24"/>
          </w:rPr>
          <w:t xml:space="preserve"> </w:t>
        </w:r>
      </w:ins>
      <w:ins w:id="121" w:author="Joel Ouma Odero (PGR)" w:date="2024-03-26T11:17:00Z">
        <w:r w:rsidR="006E124B">
          <w:rPr>
            <w:rFonts w:ascii="Palatino Linotype" w:eastAsia="Palatino Linotype" w:hAnsi="Palatino Linotype" w:cs="Palatino Linotype"/>
            <w:sz w:val="24"/>
            <w:szCs w:val="24"/>
          </w:rPr>
          <w:t>(</w:t>
        </w:r>
        <w:commentRangeStart w:id="122"/>
        <w:r w:rsidR="006E124B" w:rsidRPr="006E124B">
          <w:rPr>
            <w:rFonts w:ascii="Palatino Linotype" w:eastAsia="Palatino Linotype" w:hAnsi="Palatino Linotype" w:cs="Palatino Linotype"/>
            <w:b/>
            <w:bCs/>
            <w:sz w:val="24"/>
            <w:szCs w:val="24"/>
            <w:rPrChange w:id="123" w:author="Joel Ouma Odero (PGR)" w:date="2024-03-26T11:17:00Z">
              <w:rPr>
                <w:rFonts w:ascii="Palatino Linotype" w:eastAsia="Palatino Linotype" w:hAnsi="Palatino Linotype" w:cs="Palatino Linotype"/>
                <w:sz w:val="24"/>
                <w:szCs w:val="24"/>
              </w:rPr>
            </w:rPrChange>
          </w:rPr>
          <w:t>REF</w:t>
        </w:r>
      </w:ins>
      <w:commentRangeEnd w:id="122"/>
      <w:ins w:id="124" w:author="Joel Ouma Odero (PGR)" w:date="2024-03-26T11:18:00Z">
        <w:r w:rsidR="00617C27">
          <w:rPr>
            <w:rStyle w:val="CommentReference"/>
          </w:rPr>
          <w:commentReference w:id="122"/>
        </w:r>
      </w:ins>
      <w:ins w:id="125" w:author="Joel Ouma Odero (PGR)" w:date="2024-03-26T11:17:00Z">
        <w:r w:rsidR="006E124B">
          <w:rPr>
            <w:rFonts w:ascii="Palatino Linotype" w:eastAsia="Palatino Linotype" w:hAnsi="Palatino Linotype" w:cs="Palatino Linotype"/>
            <w:sz w:val="24"/>
            <w:szCs w:val="24"/>
          </w:rPr>
          <w:t>)</w:t>
        </w:r>
      </w:ins>
      <w:ins w:id="126" w:author="Joel Ouma Odero (PGR)" w:date="2024-03-26T11:16:00Z">
        <w:r w:rsidR="006E124B">
          <w:rPr>
            <w:rFonts w:ascii="Palatino Linotype" w:eastAsia="Palatino Linotype" w:hAnsi="Palatino Linotype" w:cs="Palatino Linotype"/>
            <w:sz w:val="24"/>
            <w:szCs w:val="24"/>
          </w:rPr>
          <w:t>, w</w:t>
        </w:r>
      </w:ins>
      <w:ins w:id="127" w:author="Joel Ouma Odero (PGR)" w:date="2024-03-26T08:36:00Z">
        <w:r w:rsidRPr="003E7BB4">
          <w:rPr>
            <w:rFonts w:ascii="Palatino Linotype" w:eastAsia="Palatino Linotype" w:hAnsi="Palatino Linotype" w:cs="Palatino Linotype"/>
            <w:sz w:val="24"/>
            <w:szCs w:val="24"/>
          </w:rPr>
          <w:t>e investigated phenotypic resistance (as measured by mosquito survival</w:t>
        </w:r>
      </w:ins>
      <w:ins w:id="128" w:author="Joel Ouma Odero (PGR)" w:date="2024-03-26T11:31:00Z">
        <w:r w:rsidR="00D47ABB">
          <w:rPr>
            <w:rFonts w:ascii="Palatino Linotype" w:eastAsia="Palatino Linotype" w:hAnsi="Palatino Linotype" w:cs="Palatino Linotype"/>
            <w:sz w:val="24"/>
            <w:szCs w:val="24"/>
          </w:rPr>
          <w:t xml:space="preserve"> 2</w:t>
        </w:r>
        <w:r w:rsidR="000747B5">
          <w:rPr>
            <w:rFonts w:ascii="Palatino Linotype" w:eastAsia="Palatino Linotype" w:hAnsi="Palatino Linotype" w:cs="Palatino Linotype"/>
            <w:sz w:val="24"/>
            <w:szCs w:val="24"/>
          </w:rPr>
          <w:t>4hours</w:t>
        </w:r>
      </w:ins>
      <w:ins w:id="129" w:author="Joel Ouma Odero (PGR)" w:date="2024-03-26T08:36:00Z">
        <w:r w:rsidRPr="003E7BB4">
          <w:rPr>
            <w:rFonts w:ascii="Palatino Linotype" w:eastAsia="Palatino Linotype" w:hAnsi="Palatino Linotype" w:cs="Palatino Linotype"/>
            <w:sz w:val="24"/>
            <w:szCs w:val="24"/>
          </w:rPr>
          <w:t xml:space="preserve"> following insecticide exposure) in </w:t>
        </w:r>
        <w:r w:rsidRPr="003E7BB4">
          <w:rPr>
            <w:rFonts w:ascii="Palatino Linotype" w:eastAsia="Palatino Linotype" w:hAnsi="Palatino Linotype" w:cs="Palatino Linotype"/>
            <w:i/>
            <w:iCs/>
            <w:sz w:val="24"/>
            <w:szCs w:val="24"/>
          </w:rPr>
          <w:t>An. funestus</w:t>
        </w:r>
        <w:r w:rsidRPr="003E7BB4">
          <w:rPr>
            <w:rFonts w:ascii="Palatino Linotype" w:eastAsia="Palatino Linotype" w:hAnsi="Palatino Linotype" w:cs="Palatino Linotype"/>
            <w:sz w:val="24"/>
            <w:szCs w:val="24"/>
          </w:rPr>
          <w:t xml:space="preserve"> to the discriminating doses of deltamethrin (type II pyrethroid) and DDT and tested whether the metabolic enzyme synergist piperonyl butoxide (PBO), which is increasingly used on ITNs</w:t>
        </w:r>
        <w:r w:rsidRPr="003E7BB4">
          <w:rPr>
            <w:rFonts w:ascii="Palatino Linotype" w:eastAsia="Palatino Linotype" w:hAnsi="Palatino Linotype" w:cs="Palatino Linotype"/>
            <w:sz w:val="24"/>
            <w:szCs w:val="24"/>
          </w:rPr>
          <w:fldChar w:fldCharType="begin"/>
        </w:r>
      </w:ins>
      <w:r w:rsidR="00F70408">
        <w:rPr>
          <w:rFonts w:ascii="Palatino Linotype" w:eastAsia="Palatino Linotype" w:hAnsi="Palatino Linotype" w:cs="Palatino Linotype"/>
          <w:sz w:val="24"/>
          <w:szCs w:val="24"/>
        </w:rPr>
        <w:instrText xml:space="preserve"> ADDIN EN.CITE &lt;EndNote&gt;&lt;Cite&gt;&lt;Author&gt;WHO&lt;/Author&gt;&lt;Year&gt;2023&lt;/Year&gt;&lt;RecNum&gt;604&lt;/RecNum&gt;&lt;DisplayText&gt;&lt;style face="superscript"&gt;21&lt;/style&gt;&lt;/DisplayText&gt;&lt;record&gt;&lt;rec-number&gt;604&lt;/rec-number&gt;&lt;foreign-keys&gt;&lt;key app="EN" db-id="0tverst04vdvehe5fax5sp572a0e0ta2wa0s" timestamp="1705478937"&gt;604&lt;/key&gt;&lt;/foreign-keys&gt;&lt;ref-type name="Web Page"&gt;12&lt;/ref-type&gt;&lt;contributors&gt;&lt;authors&gt;&lt;author&gt;WHO&lt;/author&gt;&lt;/authors&gt;&lt;/contributors&gt;&lt;titles&gt;&lt;title&gt;Guidelines for malaria&lt;/title&gt;&lt;/titles&gt;&lt;number&gt;12 January 2024&lt;/number&gt;&lt;dates&gt;&lt;year&gt;2023&lt;/year&gt;&lt;/dates&gt;&lt;publisher&gt;WHO&lt;/publisher&gt;&lt;urls&gt;&lt;related-urls&gt;&lt;url&gt;https://app.magicapp.org/#/guideline/LwRMXj/rec/j7Krlj&lt;/url&gt;&lt;/related-urls&gt;&lt;/urls&gt;&lt;/record&gt;&lt;/Cite&gt;&lt;/EndNote&gt;</w:instrText>
      </w:r>
      <w:ins w:id="130" w:author="Joel Ouma Odero (PGR)" w:date="2024-03-26T08:36:00Z">
        <w:r w:rsidRPr="003E7BB4">
          <w:rPr>
            <w:rFonts w:ascii="Palatino Linotype" w:eastAsia="Palatino Linotype" w:hAnsi="Palatino Linotype" w:cs="Palatino Linotype"/>
            <w:sz w:val="24"/>
            <w:szCs w:val="24"/>
          </w:rPr>
          <w:fldChar w:fldCharType="separate"/>
        </w:r>
      </w:ins>
      <w:r w:rsidR="00F70408" w:rsidRPr="00F70408">
        <w:rPr>
          <w:rFonts w:ascii="Palatino Linotype" w:eastAsia="Palatino Linotype" w:hAnsi="Palatino Linotype" w:cs="Palatino Linotype"/>
          <w:noProof/>
          <w:sz w:val="24"/>
          <w:szCs w:val="24"/>
          <w:vertAlign w:val="superscript"/>
        </w:rPr>
        <w:t>21</w:t>
      </w:r>
      <w:r w:rsidRPr="003E7BB4">
        <w:rPr>
          <w:rFonts w:ascii="Palatino Linotype" w:eastAsia="Palatino Linotype" w:hAnsi="Palatino Linotype" w:cs="Palatino Linotype"/>
          <w:sz w:val="24"/>
          <w:szCs w:val="24"/>
        </w:rPr>
        <w:fldChar w:fldCharType="end"/>
      </w:r>
      <w:ins w:id="131" w:author="Joel Ouma Odero (PGR)" w:date="2024-03-26T08:36:00Z">
        <w:r w:rsidRPr="003E7BB4">
          <w:rPr>
            <w:rFonts w:ascii="Palatino Linotype" w:eastAsia="Palatino Linotype" w:hAnsi="Palatino Linotype" w:cs="Palatino Linotype"/>
            <w:sz w:val="24"/>
            <w:szCs w:val="24"/>
          </w:rPr>
          <w:t xml:space="preserve">, could restore susceptibility in pyrethroid-resistant populations in </w:t>
        </w:r>
      </w:ins>
      <w:ins w:id="132" w:author="Joel Ouma Odero (PGR)" w:date="2024-03-26T08:48:00Z">
        <w:r w:rsidR="00F060F4">
          <w:rPr>
            <w:rFonts w:ascii="Palatino Linotype" w:eastAsia="Palatino Linotype" w:hAnsi="Palatino Linotype" w:cs="Palatino Linotype"/>
            <w:sz w:val="24"/>
            <w:szCs w:val="24"/>
          </w:rPr>
          <w:t>Tanzania</w:t>
        </w:r>
      </w:ins>
      <w:ins w:id="133" w:author="Joel Ouma Odero (PGR)" w:date="2024-03-26T08:36:00Z">
        <w:r w:rsidRPr="003E7BB4">
          <w:rPr>
            <w:rFonts w:ascii="Palatino Linotype" w:eastAsia="Palatino Linotype" w:hAnsi="Palatino Linotype" w:cs="Palatino Linotype"/>
            <w:sz w:val="24"/>
            <w:szCs w:val="24"/>
          </w:rPr>
          <w:t>. The mosquitoes were phenotypically resistant to deltamethrin</w:t>
        </w:r>
      </w:ins>
      <w:ins w:id="134" w:author="Joel Ouma Odero (PGR)" w:date="2024-03-26T11:31:00Z">
        <w:r w:rsidR="000747B5">
          <w:rPr>
            <w:rFonts w:ascii="Palatino Linotype" w:eastAsia="Palatino Linotype" w:hAnsi="Palatino Linotype" w:cs="Palatino Linotype"/>
            <w:sz w:val="24"/>
            <w:szCs w:val="24"/>
          </w:rPr>
          <w:t>;</w:t>
        </w:r>
      </w:ins>
      <w:ins w:id="135" w:author="Joel Ouma Odero (PGR)" w:date="2024-03-26T08:36:00Z">
        <w:r w:rsidRPr="003E7BB4">
          <w:rPr>
            <w:rFonts w:ascii="Palatino Linotype" w:eastAsia="Palatino Linotype" w:hAnsi="Palatino Linotype" w:cs="Palatino Linotype"/>
            <w:sz w:val="24"/>
            <w:szCs w:val="24"/>
          </w:rPr>
          <w:t xml:space="preserve"> </w:t>
        </w:r>
      </w:ins>
      <w:ins w:id="136" w:author="Joel Ouma Odero (PGR)" w:date="2024-03-26T11:24:00Z">
        <w:r w:rsidR="00896336">
          <w:rPr>
            <w:rFonts w:ascii="Palatino Linotype" w:eastAsia="Palatino Linotype" w:hAnsi="Palatino Linotype" w:cs="Palatino Linotype"/>
            <w:sz w:val="24"/>
            <w:szCs w:val="24"/>
          </w:rPr>
          <w:t xml:space="preserve">lowest in </w:t>
        </w:r>
      </w:ins>
      <w:ins w:id="137" w:author="Joel Ouma Odero (PGR)" w:date="2024-03-26T11:35:00Z">
        <w:r w:rsidR="0074208C">
          <w:rPr>
            <w:rFonts w:ascii="Palatino Linotype" w:eastAsia="Palatino Linotype" w:hAnsi="Palatino Linotype" w:cs="Palatino Linotype"/>
            <w:sz w:val="24"/>
            <w:szCs w:val="24"/>
          </w:rPr>
          <w:t xml:space="preserve">south-eastern Tanzania, </w:t>
        </w:r>
      </w:ins>
      <w:ins w:id="138" w:author="Joel Ouma Odero (PGR)" w:date="2024-03-26T11:24:00Z">
        <w:r w:rsidR="00BE7312">
          <w:rPr>
            <w:rFonts w:ascii="Palatino Linotype" w:eastAsia="Palatino Linotype" w:hAnsi="Palatino Linotype" w:cs="Palatino Linotype"/>
            <w:sz w:val="24"/>
            <w:szCs w:val="24"/>
          </w:rPr>
          <w:t>Lindi</w:t>
        </w:r>
      </w:ins>
      <w:ins w:id="139" w:author="Joel Ouma Odero (PGR)" w:date="2024-03-26T11:32:00Z">
        <w:r w:rsidR="000747B5">
          <w:rPr>
            <w:rFonts w:ascii="Palatino Linotype" w:eastAsia="Palatino Linotype" w:hAnsi="Palatino Linotype" w:cs="Palatino Linotype"/>
            <w:sz w:val="24"/>
            <w:szCs w:val="24"/>
          </w:rPr>
          <w:t xml:space="preserve"> (7</w:t>
        </w:r>
        <w:r w:rsidR="000747B5" w:rsidRPr="003E7BB4">
          <w:rPr>
            <w:rFonts w:ascii="Palatino Linotype" w:eastAsia="Palatino Linotype" w:hAnsi="Palatino Linotype" w:cs="Palatino Linotype"/>
            <w:sz w:val="24"/>
            <w:szCs w:val="24"/>
          </w:rPr>
          <w:t xml:space="preserve">%, CI </w:t>
        </w:r>
        <w:r w:rsidR="000747B5">
          <w:rPr>
            <w:rFonts w:ascii="Palatino Linotype" w:eastAsia="Palatino Linotype" w:hAnsi="Palatino Linotype" w:cs="Palatino Linotype"/>
            <w:sz w:val="24"/>
            <w:szCs w:val="24"/>
          </w:rPr>
          <w:t>3.4</w:t>
        </w:r>
        <w:r w:rsidR="000747B5" w:rsidRPr="003E7BB4">
          <w:rPr>
            <w:rFonts w:ascii="Palatino Linotype" w:eastAsia="Palatino Linotype" w:hAnsi="Palatino Linotype" w:cs="Palatino Linotype"/>
            <w:sz w:val="24"/>
            <w:szCs w:val="24"/>
          </w:rPr>
          <w:t xml:space="preserve"> – </w:t>
        </w:r>
        <w:r w:rsidR="000747B5">
          <w:rPr>
            <w:rFonts w:ascii="Palatino Linotype" w:eastAsia="Palatino Linotype" w:hAnsi="Palatino Linotype" w:cs="Palatino Linotype"/>
            <w:sz w:val="24"/>
            <w:szCs w:val="24"/>
          </w:rPr>
          <w:t>15.7</w:t>
        </w:r>
        <w:r w:rsidR="000747B5" w:rsidRPr="003E7BB4">
          <w:rPr>
            <w:rFonts w:ascii="Palatino Linotype" w:eastAsia="Palatino Linotype" w:hAnsi="Palatino Linotype" w:cs="Palatino Linotype"/>
            <w:sz w:val="24"/>
            <w:szCs w:val="24"/>
          </w:rPr>
          <w:t>)</w:t>
        </w:r>
      </w:ins>
      <w:ins w:id="140" w:author="Joel Ouma Odero (PGR)" w:date="2024-03-26T11:26:00Z">
        <w:r w:rsidR="00933398">
          <w:rPr>
            <w:rFonts w:ascii="Palatino Linotype" w:eastAsia="Palatino Linotype" w:hAnsi="Palatino Linotype" w:cs="Palatino Linotype"/>
            <w:sz w:val="24"/>
            <w:szCs w:val="24"/>
          </w:rPr>
          <w:t>,</w:t>
        </w:r>
      </w:ins>
      <w:ins w:id="141" w:author="Joel Ouma Odero (PGR)" w:date="2024-03-26T11:25:00Z">
        <w:r w:rsidR="00933398">
          <w:rPr>
            <w:rFonts w:ascii="Palatino Linotype" w:eastAsia="Palatino Linotype" w:hAnsi="Palatino Linotype" w:cs="Palatino Linotype"/>
            <w:sz w:val="24"/>
            <w:szCs w:val="24"/>
          </w:rPr>
          <w:t xml:space="preserve"> </w:t>
        </w:r>
      </w:ins>
      <w:ins w:id="142" w:author="Joel Ouma Odero (PGR)" w:date="2024-03-26T08:36:00Z">
        <w:r w:rsidRPr="003E7BB4">
          <w:rPr>
            <w:rFonts w:ascii="Palatino Linotype" w:eastAsia="Palatino Linotype" w:hAnsi="Palatino Linotype" w:cs="Palatino Linotype"/>
            <w:sz w:val="24"/>
            <w:szCs w:val="24"/>
          </w:rPr>
          <w:t xml:space="preserve">and </w:t>
        </w:r>
      </w:ins>
      <w:ins w:id="143" w:author="Joel Ouma Odero (PGR)" w:date="2024-03-26T11:27:00Z">
        <w:r w:rsidR="00B92E19">
          <w:rPr>
            <w:rFonts w:ascii="Palatino Linotype" w:eastAsia="Palatino Linotype" w:hAnsi="Palatino Linotype" w:cs="Palatino Linotype"/>
            <w:sz w:val="24"/>
            <w:szCs w:val="24"/>
          </w:rPr>
          <w:t>highest i</w:t>
        </w:r>
        <w:r w:rsidR="009E16BD">
          <w:rPr>
            <w:rFonts w:ascii="Palatino Linotype" w:eastAsia="Palatino Linotype" w:hAnsi="Palatino Linotype" w:cs="Palatino Linotype"/>
            <w:sz w:val="24"/>
            <w:szCs w:val="24"/>
          </w:rPr>
          <w:t>n</w:t>
        </w:r>
      </w:ins>
      <w:ins w:id="144" w:author="Joel Ouma Odero (PGR)" w:date="2024-03-26T11:35:00Z">
        <w:r w:rsidR="0074208C">
          <w:rPr>
            <w:rFonts w:ascii="Palatino Linotype" w:eastAsia="Palatino Linotype" w:hAnsi="Palatino Linotype" w:cs="Palatino Linotype"/>
            <w:sz w:val="24"/>
            <w:szCs w:val="24"/>
          </w:rPr>
          <w:t xml:space="preserve"> the we</w:t>
        </w:r>
      </w:ins>
      <w:ins w:id="145" w:author="Joel Ouma Odero (PGR)" w:date="2024-03-26T11:36:00Z">
        <w:r w:rsidR="0074208C">
          <w:rPr>
            <w:rFonts w:ascii="Palatino Linotype" w:eastAsia="Palatino Linotype" w:hAnsi="Palatino Linotype" w:cs="Palatino Linotype"/>
            <w:sz w:val="24"/>
            <w:szCs w:val="24"/>
          </w:rPr>
          <w:t>st</w:t>
        </w:r>
      </w:ins>
      <w:ins w:id="146" w:author="Joel Ouma Odero (PGR)" w:date="2024-03-26T11:27:00Z">
        <w:r w:rsidR="009E16BD">
          <w:rPr>
            <w:rFonts w:ascii="Palatino Linotype" w:eastAsia="Palatino Linotype" w:hAnsi="Palatino Linotype" w:cs="Palatino Linotype"/>
            <w:sz w:val="24"/>
            <w:szCs w:val="24"/>
          </w:rPr>
          <w:t xml:space="preserve"> Katavi</w:t>
        </w:r>
      </w:ins>
      <w:ins w:id="147" w:author="Joel Ouma Odero (PGR)" w:date="2024-03-26T11:36:00Z">
        <w:r w:rsidR="00F1192F">
          <w:rPr>
            <w:rFonts w:ascii="Palatino Linotype" w:eastAsia="Palatino Linotype" w:hAnsi="Palatino Linotype" w:cs="Palatino Linotype"/>
            <w:sz w:val="24"/>
            <w:szCs w:val="24"/>
          </w:rPr>
          <w:t xml:space="preserve"> (55%, CI 43.9 </w:t>
        </w:r>
        <w:r w:rsidR="008D3D9D">
          <w:rPr>
            <w:rFonts w:ascii="Palatino Linotype" w:eastAsia="Palatino Linotype" w:hAnsi="Palatino Linotype" w:cs="Palatino Linotype"/>
            <w:sz w:val="24"/>
            <w:szCs w:val="24"/>
          </w:rPr>
          <w:t>–</w:t>
        </w:r>
        <w:r w:rsidR="00F1192F">
          <w:rPr>
            <w:rFonts w:ascii="Palatino Linotype" w:eastAsia="Palatino Linotype" w:hAnsi="Palatino Linotype" w:cs="Palatino Linotype"/>
            <w:sz w:val="24"/>
            <w:szCs w:val="24"/>
          </w:rPr>
          <w:t xml:space="preserve"> </w:t>
        </w:r>
        <w:r w:rsidR="008D3D9D">
          <w:rPr>
            <w:rFonts w:ascii="Palatino Linotype" w:eastAsia="Palatino Linotype" w:hAnsi="Palatino Linotype" w:cs="Palatino Linotype"/>
            <w:sz w:val="24"/>
            <w:szCs w:val="24"/>
          </w:rPr>
          <w:t>65.5</w:t>
        </w:r>
        <w:r w:rsidR="00F1192F">
          <w:rPr>
            <w:rFonts w:ascii="Palatino Linotype" w:eastAsia="Palatino Linotype" w:hAnsi="Palatino Linotype" w:cs="Palatino Linotype"/>
            <w:sz w:val="24"/>
            <w:szCs w:val="24"/>
          </w:rPr>
          <w:t>)</w:t>
        </w:r>
      </w:ins>
      <w:ins w:id="148" w:author="Joel Ouma Odero (PGR)" w:date="2024-03-26T11:39:00Z">
        <w:r w:rsidR="0011224A">
          <w:rPr>
            <w:rFonts w:ascii="Palatino Linotype" w:eastAsia="Palatino Linotype" w:hAnsi="Palatino Linotype" w:cs="Palatino Linotype"/>
            <w:sz w:val="24"/>
            <w:szCs w:val="24"/>
          </w:rPr>
          <w:t xml:space="preserve"> but PBO restored su</w:t>
        </w:r>
      </w:ins>
      <w:ins w:id="149" w:author="Joel Ouma Odero (PGR)" w:date="2024-03-26T11:40:00Z">
        <w:r w:rsidR="0011224A">
          <w:rPr>
            <w:rFonts w:ascii="Palatino Linotype" w:eastAsia="Palatino Linotype" w:hAnsi="Palatino Linotype" w:cs="Palatino Linotype"/>
            <w:sz w:val="24"/>
            <w:szCs w:val="24"/>
          </w:rPr>
          <w:t>sceptibility in all locations</w:t>
        </w:r>
      </w:ins>
      <w:ins w:id="150" w:author="Joel Ouma Odero (PGR)" w:date="2024-03-26T11:36:00Z">
        <w:r w:rsidR="008D3D9D">
          <w:rPr>
            <w:rFonts w:ascii="Palatino Linotype" w:eastAsia="Palatino Linotype" w:hAnsi="Palatino Linotype" w:cs="Palatino Linotype"/>
            <w:sz w:val="24"/>
            <w:szCs w:val="24"/>
          </w:rPr>
          <w:t>.</w:t>
        </w:r>
      </w:ins>
      <w:ins w:id="151" w:author="Joel Ouma Odero (PGR)" w:date="2024-03-26T11:40:00Z">
        <w:r w:rsidR="006C3253">
          <w:rPr>
            <w:rFonts w:ascii="Palatino Linotype" w:eastAsia="Palatino Linotype" w:hAnsi="Palatino Linotype" w:cs="Palatino Linotype"/>
            <w:sz w:val="24"/>
            <w:szCs w:val="24"/>
          </w:rPr>
          <w:t xml:space="preserve"> Resistance to</w:t>
        </w:r>
      </w:ins>
      <w:ins w:id="152" w:author="Joel Ouma Odero (PGR)" w:date="2024-03-26T11:36:00Z">
        <w:r w:rsidR="008D3D9D">
          <w:rPr>
            <w:rFonts w:ascii="Palatino Linotype" w:eastAsia="Palatino Linotype" w:hAnsi="Palatino Linotype" w:cs="Palatino Linotype"/>
            <w:sz w:val="24"/>
            <w:szCs w:val="24"/>
          </w:rPr>
          <w:t xml:space="preserve"> </w:t>
        </w:r>
      </w:ins>
      <w:ins w:id="153" w:author="Joel Ouma Odero (PGR)" w:date="2024-03-26T08:36:00Z">
        <w:r w:rsidRPr="003E7BB4">
          <w:rPr>
            <w:rFonts w:ascii="Palatino Linotype" w:eastAsia="Palatino Linotype" w:hAnsi="Palatino Linotype" w:cs="Palatino Linotype"/>
            <w:sz w:val="24"/>
            <w:szCs w:val="24"/>
          </w:rPr>
          <w:t>DDT</w:t>
        </w:r>
      </w:ins>
      <w:ins w:id="154" w:author="Joel Ouma Odero (PGR)" w:date="2024-03-26T11:40:00Z">
        <w:r w:rsidR="006C3253">
          <w:rPr>
            <w:rFonts w:ascii="Palatino Linotype" w:eastAsia="Palatino Linotype" w:hAnsi="Palatino Linotype" w:cs="Palatino Linotype"/>
            <w:sz w:val="24"/>
            <w:szCs w:val="24"/>
          </w:rPr>
          <w:t xml:space="preserve"> was recorded </w:t>
        </w:r>
      </w:ins>
      <w:ins w:id="155" w:author="Joel Ouma Odero (PGR)" w:date="2024-03-26T11:41:00Z">
        <w:r w:rsidR="00BC0DE2">
          <w:rPr>
            <w:rFonts w:ascii="Palatino Linotype" w:eastAsia="Palatino Linotype" w:hAnsi="Palatino Linotype" w:cs="Palatino Linotype"/>
            <w:sz w:val="24"/>
            <w:szCs w:val="24"/>
          </w:rPr>
          <w:t>only</w:t>
        </w:r>
      </w:ins>
      <w:ins w:id="156" w:author="Joel Ouma Odero (PGR)" w:date="2024-03-26T11:40:00Z">
        <w:r w:rsidR="006C3253">
          <w:rPr>
            <w:rFonts w:ascii="Palatino Linotype" w:eastAsia="Palatino Linotype" w:hAnsi="Palatino Linotype" w:cs="Palatino Linotype"/>
            <w:sz w:val="24"/>
            <w:szCs w:val="24"/>
          </w:rPr>
          <w:t xml:space="preserve"> in Morogoro</w:t>
        </w:r>
      </w:ins>
      <w:ins w:id="157" w:author="Joel Ouma Odero (PGR)" w:date="2024-03-26T11:41:00Z">
        <w:r w:rsidR="00450CFA">
          <w:rPr>
            <w:rFonts w:ascii="Palatino Linotype" w:eastAsia="Palatino Linotype" w:hAnsi="Palatino Linotype" w:cs="Palatino Linotype"/>
            <w:sz w:val="24"/>
            <w:szCs w:val="24"/>
          </w:rPr>
          <w:t xml:space="preserve"> region</w:t>
        </w:r>
      </w:ins>
      <w:ins w:id="158" w:author="Joel Ouma Odero (PGR)" w:date="2024-03-26T08:36:00Z">
        <w:r w:rsidRPr="003E7BB4">
          <w:rPr>
            <w:rFonts w:ascii="Palatino Linotype" w:eastAsia="Palatino Linotype" w:hAnsi="Palatino Linotype" w:cs="Palatino Linotype"/>
            <w:sz w:val="24"/>
            <w:szCs w:val="24"/>
          </w:rPr>
          <w:t xml:space="preserve"> (68%, CI 57.8 - 77.9)</w:t>
        </w:r>
      </w:ins>
      <w:ins w:id="159" w:author="Joel Ouma Odero (PGR)" w:date="2024-03-26T11:42:00Z">
        <w:r w:rsidR="00801E03">
          <w:rPr>
            <w:rFonts w:ascii="Palatino Linotype" w:eastAsia="Palatino Linotype" w:hAnsi="Palatino Linotype" w:cs="Palatino Linotype"/>
            <w:sz w:val="24"/>
            <w:szCs w:val="24"/>
          </w:rPr>
          <w:t xml:space="preserve"> (</w:t>
        </w:r>
      </w:ins>
      <w:ins w:id="160" w:author="Joel Ouma Odero (PGR)" w:date="2024-04-01T10:42:00Z">
        <w:r w:rsidR="00C549B0" w:rsidRPr="137CD513">
          <w:rPr>
            <w:rFonts w:ascii="Palatino Linotype" w:eastAsia="Palatino Linotype" w:hAnsi="Palatino Linotype" w:cs="Palatino Linotype"/>
            <w:b/>
            <w:bCs/>
            <w:sz w:val="24"/>
            <w:szCs w:val="24"/>
          </w:rPr>
          <w:t>Figure 1</w:t>
        </w:r>
        <w:r w:rsidR="00C549B0">
          <w:rPr>
            <w:rFonts w:ascii="Palatino Linotype" w:eastAsia="Palatino Linotype" w:hAnsi="Palatino Linotype" w:cs="Palatino Linotype"/>
            <w:b/>
            <w:bCs/>
            <w:sz w:val="24"/>
            <w:szCs w:val="24"/>
          </w:rPr>
          <w:t>B</w:t>
        </w:r>
      </w:ins>
      <w:ins w:id="161" w:author="Joel Ouma Odero (PGR)" w:date="2024-03-26T11:42:00Z">
        <w:r w:rsidR="00801E03">
          <w:rPr>
            <w:rFonts w:ascii="Palatino Linotype" w:eastAsia="Palatino Linotype" w:hAnsi="Palatino Linotype" w:cs="Palatino Linotype"/>
            <w:sz w:val="24"/>
            <w:szCs w:val="24"/>
          </w:rPr>
          <w:t>)</w:t>
        </w:r>
      </w:ins>
      <w:ins w:id="162" w:author="Joel Ouma Odero (PGR)" w:date="2024-03-26T08:36:00Z">
        <w:r w:rsidRPr="003E7BB4">
          <w:rPr>
            <w:rFonts w:ascii="Palatino Linotype" w:eastAsia="Palatino Linotype" w:hAnsi="Palatino Linotype" w:cs="Palatino Linotype"/>
            <w:sz w:val="24"/>
            <w:szCs w:val="24"/>
          </w:rPr>
          <w:t>.</w:t>
        </w:r>
      </w:ins>
      <w:ins w:id="163" w:author="Joel Ouma Odero (PGR)" w:date="2024-03-26T11:51:00Z">
        <w:r w:rsidR="00060ABE">
          <w:rPr>
            <w:rFonts w:ascii="Palatino Linotype" w:eastAsia="Palatino Linotype" w:hAnsi="Palatino Linotype" w:cs="Palatino Linotype"/>
            <w:sz w:val="24"/>
            <w:szCs w:val="24"/>
          </w:rPr>
          <w:t xml:space="preserve"> </w:t>
        </w:r>
      </w:ins>
      <w:ins w:id="164" w:author="Joel Ouma Odero (PGR)" w:date="2024-03-26T11:52:00Z">
        <w:r w:rsidR="00DA248D">
          <w:rPr>
            <w:rFonts w:ascii="Palatino Linotype" w:eastAsia="Palatino Linotype" w:hAnsi="Palatino Linotype" w:cs="Palatino Linotype"/>
            <w:sz w:val="24"/>
            <w:szCs w:val="24"/>
          </w:rPr>
          <w:t xml:space="preserve">The </w:t>
        </w:r>
      </w:ins>
      <w:ins w:id="165" w:author="Joel Ouma Odero (PGR)" w:date="2024-03-26T11:51:00Z">
        <w:r w:rsidR="00060ABE">
          <w:rPr>
            <w:rFonts w:ascii="Palatino Linotype" w:eastAsia="Palatino Linotype" w:hAnsi="Palatino Linotype" w:cs="Palatino Linotype"/>
            <w:sz w:val="24"/>
            <w:szCs w:val="24"/>
          </w:rPr>
          <w:t xml:space="preserve">DDT </w:t>
        </w:r>
      </w:ins>
      <w:ins w:id="166" w:author="Joel Ouma Odero (PGR)" w:date="2024-03-26T11:54:00Z">
        <w:r w:rsidR="004A6626">
          <w:rPr>
            <w:rFonts w:ascii="Palatino Linotype" w:eastAsia="Palatino Linotype" w:hAnsi="Palatino Linotype" w:cs="Palatino Linotype"/>
            <w:sz w:val="24"/>
            <w:szCs w:val="24"/>
          </w:rPr>
          <w:t xml:space="preserve">binding </w:t>
        </w:r>
      </w:ins>
      <w:ins w:id="167" w:author="Joel Ouma Odero (PGR)" w:date="2024-03-26T11:55:00Z">
        <w:r w:rsidR="004A6626">
          <w:rPr>
            <w:rFonts w:ascii="Palatino Linotype" w:eastAsia="Palatino Linotype" w:hAnsi="Palatino Linotype" w:cs="Palatino Linotype"/>
            <w:sz w:val="24"/>
            <w:szCs w:val="24"/>
          </w:rPr>
          <w:t>site</w:t>
        </w:r>
      </w:ins>
      <w:ins w:id="168" w:author="Joel Ouma Odero (PGR)" w:date="2024-03-26T11:52:00Z">
        <w:r w:rsidR="00DA248D">
          <w:rPr>
            <w:rFonts w:ascii="Palatino Linotype" w:eastAsia="Palatino Linotype" w:hAnsi="Palatino Linotype" w:cs="Palatino Linotype"/>
            <w:sz w:val="24"/>
            <w:szCs w:val="24"/>
          </w:rPr>
          <w:t xml:space="preserve"> in mosquitoes is </w:t>
        </w:r>
      </w:ins>
      <w:ins w:id="169" w:author="Joel Ouma Odero (PGR)" w:date="2024-03-26T11:55:00Z">
        <w:r w:rsidR="00AD47AD">
          <w:rPr>
            <w:rFonts w:ascii="Palatino Linotype" w:eastAsia="Palatino Linotype" w:hAnsi="Palatino Linotype" w:cs="Palatino Linotype"/>
            <w:sz w:val="24"/>
            <w:szCs w:val="24"/>
          </w:rPr>
          <w:t xml:space="preserve">on </w:t>
        </w:r>
      </w:ins>
      <w:ins w:id="170" w:author="Joel Ouma Odero (PGR)" w:date="2024-03-26T11:52:00Z">
        <w:r w:rsidR="00DA248D">
          <w:rPr>
            <w:rFonts w:ascii="Palatino Linotype" w:eastAsia="Palatino Linotype" w:hAnsi="Palatino Linotype" w:cs="Palatino Linotype"/>
            <w:sz w:val="24"/>
            <w:szCs w:val="24"/>
          </w:rPr>
          <w:t xml:space="preserve">the </w:t>
        </w:r>
        <w:r w:rsidR="00AF1ADD" w:rsidRPr="004A6626">
          <w:rPr>
            <w:rFonts w:ascii="Palatino Linotype" w:eastAsia="Palatino Linotype" w:hAnsi="Palatino Linotype" w:cs="Palatino Linotype"/>
            <w:i/>
            <w:iCs/>
            <w:sz w:val="24"/>
            <w:szCs w:val="24"/>
            <w:rPrChange w:id="171" w:author="Joel Ouma Odero (PGR)" w:date="2024-03-26T11:54:00Z">
              <w:rPr>
                <w:rFonts w:ascii="Palatino Linotype" w:eastAsia="Palatino Linotype" w:hAnsi="Palatino Linotype" w:cs="Palatino Linotype"/>
                <w:sz w:val="24"/>
                <w:szCs w:val="24"/>
              </w:rPr>
            </w:rPrChange>
          </w:rPr>
          <w:t>Vgsc</w:t>
        </w:r>
        <w:r w:rsidR="00AF1ADD">
          <w:rPr>
            <w:rFonts w:ascii="Palatino Linotype" w:eastAsia="Palatino Linotype" w:hAnsi="Palatino Linotype" w:cs="Palatino Linotype"/>
            <w:sz w:val="24"/>
            <w:szCs w:val="24"/>
          </w:rPr>
          <w:t xml:space="preserve">, and mutations on this gene are </w:t>
        </w:r>
      </w:ins>
      <w:ins w:id="172" w:author="Joel Ouma Odero (PGR)" w:date="2024-03-26T11:51:00Z">
        <w:r w:rsidR="00FB56C7">
          <w:rPr>
            <w:rFonts w:ascii="Palatino Linotype" w:eastAsia="Palatino Linotype" w:hAnsi="Palatino Linotype" w:cs="Palatino Linotype"/>
            <w:sz w:val="24"/>
            <w:szCs w:val="24"/>
          </w:rPr>
          <w:t xml:space="preserve">strongly linked </w:t>
        </w:r>
      </w:ins>
      <w:ins w:id="173" w:author="Joel Ouma Odero (PGR)" w:date="2024-03-26T11:53:00Z">
        <w:r w:rsidR="00AF1ADD">
          <w:rPr>
            <w:rFonts w:ascii="Palatino Linotype" w:eastAsia="Palatino Linotype" w:hAnsi="Palatino Linotype" w:cs="Palatino Linotype"/>
            <w:sz w:val="24"/>
            <w:szCs w:val="24"/>
          </w:rPr>
          <w:t xml:space="preserve">to resistance phonotypes in </w:t>
        </w:r>
        <w:r w:rsidR="00AF1ADD" w:rsidRPr="006E139E">
          <w:rPr>
            <w:rFonts w:ascii="Palatino Linotype" w:eastAsia="Palatino Linotype" w:hAnsi="Palatino Linotype" w:cs="Palatino Linotype"/>
            <w:i/>
            <w:iCs/>
            <w:sz w:val="24"/>
            <w:szCs w:val="24"/>
            <w:rPrChange w:id="174" w:author="Joel Ouma Odero (PGR)" w:date="2024-03-26T13:02:00Z">
              <w:rPr>
                <w:rFonts w:ascii="Palatino Linotype" w:eastAsia="Palatino Linotype" w:hAnsi="Palatino Linotype" w:cs="Palatino Linotype"/>
                <w:sz w:val="24"/>
                <w:szCs w:val="24"/>
              </w:rPr>
            </w:rPrChange>
          </w:rPr>
          <w:t>An. gambiae</w:t>
        </w:r>
        <w:r w:rsidR="00AF1ADD">
          <w:rPr>
            <w:rFonts w:ascii="Palatino Linotype" w:eastAsia="Palatino Linotype" w:hAnsi="Palatino Linotype" w:cs="Palatino Linotype"/>
            <w:sz w:val="24"/>
            <w:szCs w:val="24"/>
          </w:rPr>
          <w:t xml:space="preserve"> (</w:t>
        </w:r>
        <w:r w:rsidR="00AF1ADD" w:rsidRPr="00AF1ADD">
          <w:rPr>
            <w:rFonts w:ascii="Palatino Linotype" w:eastAsia="Palatino Linotype" w:hAnsi="Palatino Linotype" w:cs="Palatino Linotype"/>
            <w:b/>
            <w:bCs/>
            <w:sz w:val="24"/>
            <w:szCs w:val="24"/>
            <w:rPrChange w:id="175" w:author="Joel Ouma Odero (PGR)" w:date="2024-03-26T11:53:00Z">
              <w:rPr>
                <w:rFonts w:ascii="Palatino Linotype" w:eastAsia="Palatino Linotype" w:hAnsi="Palatino Linotype" w:cs="Palatino Linotype"/>
                <w:sz w:val="24"/>
                <w:szCs w:val="24"/>
              </w:rPr>
            </w:rPrChange>
          </w:rPr>
          <w:t>REF</w:t>
        </w:r>
        <w:r w:rsidR="00AF1ADD">
          <w:rPr>
            <w:rFonts w:ascii="Palatino Linotype" w:eastAsia="Palatino Linotype" w:hAnsi="Palatino Linotype" w:cs="Palatino Linotype"/>
            <w:sz w:val="24"/>
            <w:szCs w:val="24"/>
          </w:rPr>
          <w:t xml:space="preserve">). </w:t>
        </w:r>
      </w:ins>
    </w:p>
    <w:p w14:paraId="46958CBB" w14:textId="6A059C6D" w:rsidR="00607798" w:rsidRDefault="0FF927E4" w:rsidP="008E62A3">
      <w:pPr>
        <w:spacing w:line="360" w:lineRule="auto"/>
        <w:ind w:firstLine="720"/>
        <w:jc w:val="both"/>
        <w:rPr>
          <w:rFonts w:ascii="Palatino Linotype" w:eastAsia="Palatino Linotype" w:hAnsi="Palatino Linotype" w:cs="Palatino Linotype"/>
          <w:b/>
          <w:bCs/>
          <w:sz w:val="24"/>
          <w:szCs w:val="24"/>
        </w:rPr>
      </w:pPr>
      <w:r w:rsidRPr="137CD513">
        <w:rPr>
          <w:rFonts w:ascii="Palatino Linotype" w:eastAsia="Palatino Linotype" w:hAnsi="Palatino Linotype" w:cs="Palatino Linotype"/>
          <w:sz w:val="24"/>
          <w:szCs w:val="24"/>
        </w:rPr>
        <w:lastRenderedPageBreak/>
        <w:t xml:space="preserve">We analysed </w:t>
      </w:r>
      <w:ins w:id="176" w:author="Tristan Dennis" w:date="2024-04-16T12:30:00Z">
        <w:r w:rsidR="00FC4A3D">
          <w:rPr>
            <w:rFonts w:ascii="Palatino Linotype" w:eastAsia="Palatino Linotype" w:hAnsi="Palatino Linotype" w:cs="Palatino Linotype"/>
            <w:sz w:val="24"/>
            <w:szCs w:val="24"/>
          </w:rPr>
          <w:t>whole-genome-sequencing (</w:t>
        </w:r>
      </w:ins>
      <w:r w:rsidRPr="137CD513">
        <w:rPr>
          <w:rFonts w:ascii="Palatino Linotype" w:eastAsia="Palatino Linotype" w:hAnsi="Palatino Linotype" w:cs="Palatino Linotype"/>
          <w:sz w:val="24"/>
          <w:szCs w:val="24"/>
        </w:rPr>
        <w:t>WGS</w:t>
      </w:r>
      <w:ins w:id="177" w:author="Tristan Dennis" w:date="2024-04-16T12:30:00Z">
        <w:r w:rsidR="00FC4A3D">
          <w:rPr>
            <w:rFonts w:ascii="Palatino Linotype" w:eastAsia="Palatino Linotype" w:hAnsi="Palatino Linotype" w:cs="Palatino Linotype"/>
            <w:sz w:val="24"/>
            <w:szCs w:val="24"/>
          </w:rPr>
          <w:t>)</w:t>
        </w:r>
      </w:ins>
      <w:r w:rsidRPr="137CD513">
        <w:rPr>
          <w:rFonts w:ascii="Palatino Linotype" w:eastAsia="Palatino Linotype" w:hAnsi="Palatino Linotype" w:cs="Palatino Linotype"/>
          <w:sz w:val="24"/>
          <w:szCs w:val="24"/>
        </w:rPr>
        <w:t xml:space="preserve"> data from 333 mosquitoes sampled from 10 sites across Tanzania </w:t>
      </w:r>
      <w:r w:rsidR="61DD8923" w:rsidRPr="137CD513">
        <w:rPr>
          <w:rFonts w:ascii="Palatino Linotype" w:eastAsia="Palatino Linotype" w:hAnsi="Palatino Linotype" w:cs="Palatino Linotype"/>
          <w:sz w:val="24"/>
          <w:szCs w:val="24"/>
        </w:rPr>
        <w:t>(</w:t>
      </w:r>
      <w:r w:rsidRPr="137CD513">
        <w:rPr>
          <w:rFonts w:ascii="Palatino Linotype" w:eastAsia="Palatino Linotype" w:hAnsi="Palatino Linotype" w:cs="Palatino Linotype"/>
          <w:b/>
          <w:bCs/>
          <w:sz w:val="24"/>
          <w:szCs w:val="24"/>
        </w:rPr>
        <w:t>Figure 1A</w:t>
      </w:r>
      <w:r w:rsidR="61DD8923" w:rsidRPr="137CD513">
        <w:rPr>
          <w:rFonts w:ascii="Palatino Linotype" w:eastAsia="Palatino Linotype" w:hAnsi="Palatino Linotype" w:cs="Palatino Linotype"/>
          <w:sz w:val="24"/>
          <w:szCs w:val="24"/>
        </w:rPr>
        <w:t>)</w:t>
      </w:r>
      <w:r w:rsidRPr="137CD513">
        <w:rPr>
          <w:rFonts w:ascii="Palatino Linotype" w:eastAsia="Palatino Linotype" w:hAnsi="Palatino Linotype" w:cs="Palatino Linotype"/>
          <w:sz w:val="24"/>
          <w:szCs w:val="24"/>
        </w:rPr>
        <w:t>. We performed genome-wide selection scans (GWSS) with the G123 statistic</w:t>
      </w:r>
      <w:r w:rsidRPr="137CD513">
        <w:rPr>
          <w:rFonts w:ascii="Palatino Linotype" w:eastAsia="Palatino Linotype" w:hAnsi="Palatino Linotype" w:cs="Palatino Linotype"/>
          <w:sz w:val="24"/>
          <w:szCs w:val="24"/>
          <w:vertAlign w:val="superscript"/>
        </w:rPr>
        <w:t>26</w:t>
      </w:r>
      <w:r w:rsidRPr="137CD513">
        <w:rPr>
          <w:rFonts w:ascii="Palatino Linotype" w:eastAsia="Palatino Linotype" w:hAnsi="Palatino Linotype" w:cs="Palatino Linotype"/>
          <w:sz w:val="24"/>
          <w:szCs w:val="24"/>
        </w:rPr>
        <w:t xml:space="preserve"> to test for evidence of selective sweeps in the </w:t>
      </w:r>
      <w:r w:rsidRPr="137CD513">
        <w:rPr>
          <w:rFonts w:ascii="Palatino Linotype" w:eastAsia="Palatino Linotype" w:hAnsi="Palatino Linotype" w:cs="Palatino Linotype"/>
          <w:i/>
          <w:iCs/>
          <w:sz w:val="24"/>
          <w:szCs w:val="24"/>
        </w:rPr>
        <w:t xml:space="preserve">An. funestus </w:t>
      </w:r>
      <w:r w:rsidRPr="137CD513">
        <w:rPr>
          <w:rFonts w:ascii="Palatino Linotype" w:eastAsia="Palatino Linotype" w:hAnsi="Palatino Linotype" w:cs="Palatino Linotype"/>
          <w:sz w:val="24"/>
          <w:szCs w:val="24"/>
        </w:rPr>
        <w:t>genome associated with known or novel IR loci (</w:t>
      </w:r>
      <w:r w:rsidRPr="137CD513">
        <w:rPr>
          <w:rFonts w:ascii="Palatino Linotype" w:eastAsia="Palatino Linotype" w:hAnsi="Palatino Linotype" w:cs="Palatino Linotype"/>
          <w:b/>
          <w:bCs/>
          <w:sz w:val="24"/>
          <w:szCs w:val="24"/>
        </w:rPr>
        <w:t>Figure 1</w:t>
      </w:r>
      <w:ins w:id="178" w:author="Joel Ouma Odero (PGR)" w:date="2024-04-01T10:49:00Z">
        <w:r w:rsidR="00B9697F">
          <w:rPr>
            <w:rFonts w:ascii="Palatino Linotype" w:eastAsia="Palatino Linotype" w:hAnsi="Palatino Linotype" w:cs="Palatino Linotype"/>
            <w:b/>
            <w:bCs/>
            <w:sz w:val="24"/>
            <w:szCs w:val="24"/>
          </w:rPr>
          <w:t>D</w:t>
        </w:r>
      </w:ins>
      <w:del w:id="179" w:author="Joel Ouma Odero (PGR)" w:date="2024-04-01T10:49:00Z">
        <w:r w:rsidRPr="137CD513" w:rsidDel="00B9697F">
          <w:rPr>
            <w:rFonts w:ascii="Palatino Linotype" w:eastAsia="Palatino Linotype" w:hAnsi="Palatino Linotype" w:cs="Palatino Linotype"/>
            <w:b/>
            <w:bCs/>
            <w:sz w:val="24"/>
            <w:szCs w:val="24"/>
          </w:rPr>
          <w:delText>B</w:delText>
        </w:r>
      </w:del>
      <w:r w:rsidRPr="137CD513">
        <w:rPr>
          <w:rFonts w:ascii="Palatino Linotype" w:eastAsia="Palatino Linotype" w:hAnsi="Palatino Linotype" w:cs="Palatino Linotype"/>
          <w:sz w:val="24"/>
          <w:szCs w:val="24"/>
        </w:rPr>
        <w:t xml:space="preserve">); grouping samples by administrative region (see </w:t>
      </w:r>
      <w:r w:rsidRPr="137CD513">
        <w:rPr>
          <w:rFonts w:ascii="Palatino Linotype" w:eastAsia="Palatino Linotype" w:hAnsi="Palatino Linotype" w:cs="Palatino Linotype"/>
          <w:b/>
          <w:bCs/>
          <w:sz w:val="24"/>
          <w:szCs w:val="24"/>
        </w:rPr>
        <w:t xml:space="preserve">Supp. Table </w:t>
      </w:r>
      <w:r w:rsidR="6E2A1A07" w:rsidRPr="137CD513">
        <w:rPr>
          <w:rFonts w:ascii="Palatino Linotype" w:eastAsia="Palatino Linotype" w:hAnsi="Palatino Linotype" w:cs="Palatino Linotype"/>
          <w:b/>
          <w:bCs/>
          <w:sz w:val="24"/>
          <w:szCs w:val="24"/>
        </w:rPr>
        <w:t>1</w:t>
      </w:r>
      <w:r w:rsidRPr="137CD513">
        <w:rPr>
          <w:rFonts w:ascii="Palatino Linotype" w:eastAsia="Palatino Linotype" w:hAnsi="Palatino Linotype" w:cs="Palatino Linotype"/>
          <w:sz w:val="24"/>
          <w:szCs w:val="24"/>
        </w:rPr>
        <w:t xml:space="preserve"> for per-group sample numbers). We detected a clear signal of elevated G123 in the region containing the </w:t>
      </w:r>
      <w:r w:rsidRPr="137CD513">
        <w:rPr>
          <w:rFonts w:ascii="Palatino Linotype" w:eastAsia="Palatino Linotype" w:hAnsi="Palatino Linotype" w:cs="Palatino Linotype"/>
          <w:i/>
          <w:iCs/>
          <w:sz w:val="24"/>
          <w:szCs w:val="24"/>
        </w:rPr>
        <w:t xml:space="preserve">Vgsc </w:t>
      </w:r>
      <w:r w:rsidRPr="137CD513">
        <w:rPr>
          <w:rFonts w:ascii="Palatino Linotype" w:eastAsia="Palatino Linotype" w:hAnsi="Palatino Linotype" w:cs="Palatino Linotype"/>
          <w:sz w:val="24"/>
          <w:szCs w:val="24"/>
        </w:rPr>
        <w:t xml:space="preserve">gene in samples from </w:t>
      </w:r>
      <w:r w:rsidR="4EC86C27" w:rsidRPr="137CD513">
        <w:rPr>
          <w:rFonts w:ascii="Palatino Linotype" w:eastAsia="Palatino Linotype" w:hAnsi="Palatino Linotype" w:cs="Palatino Linotype"/>
          <w:sz w:val="24"/>
          <w:szCs w:val="24"/>
        </w:rPr>
        <w:t xml:space="preserve">the </w:t>
      </w:r>
      <w:r w:rsidRPr="137CD513">
        <w:rPr>
          <w:rFonts w:ascii="Palatino Linotype" w:eastAsia="Palatino Linotype" w:hAnsi="Palatino Linotype" w:cs="Palatino Linotype"/>
          <w:sz w:val="24"/>
          <w:szCs w:val="24"/>
        </w:rPr>
        <w:t xml:space="preserve">Morogoro region in the </w:t>
      </w:r>
      <w:r w:rsidR="7F6928F7" w:rsidRPr="137CD513">
        <w:rPr>
          <w:rFonts w:ascii="Palatino Linotype" w:eastAsia="Palatino Linotype" w:hAnsi="Palatino Linotype" w:cs="Palatino Linotype"/>
          <w:sz w:val="24"/>
          <w:szCs w:val="24"/>
        </w:rPr>
        <w:t>southeastern</w:t>
      </w:r>
      <w:r w:rsidRPr="137CD513">
        <w:rPr>
          <w:rFonts w:ascii="Palatino Linotype" w:eastAsia="Palatino Linotype" w:hAnsi="Palatino Linotype" w:cs="Palatino Linotype"/>
          <w:sz w:val="24"/>
          <w:szCs w:val="24"/>
        </w:rPr>
        <w:t xml:space="preserve"> part of the country </w:t>
      </w:r>
      <w:r w:rsidR="364A52B1" w:rsidRPr="137CD513">
        <w:rPr>
          <w:rFonts w:ascii="Palatino Linotype" w:eastAsia="Palatino Linotype" w:hAnsi="Palatino Linotype" w:cs="Palatino Linotype"/>
          <w:sz w:val="24"/>
          <w:szCs w:val="24"/>
        </w:rPr>
        <w:t>(</w:t>
      </w:r>
      <w:r w:rsidRPr="137CD513">
        <w:rPr>
          <w:rFonts w:ascii="Palatino Linotype" w:eastAsia="Palatino Linotype" w:hAnsi="Palatino Linotype" w:cs="Palatino Linotype"/>
          <w:b/>
          <w:bCs/>
          <w:sz w:val="24"/>
          <w:szCs w:val="24"/>
        </w:rPr>
        <w:t>Figure 1</w:t>
      </w:r>
      <w:ins w:id="180" w:author="Joel Ouma Odero (PGR)" w:date="2024-04-01T10:49:00Z">
        <w:r w:rsidR="00782ADA">
          <w:rPr>
            <w:rFonts w:ascii="Palatino Linotype" w:eastAsia="Palatino Linotype" w:hAnsi="Palatino Linotype" w:cs="Palatino Linotype"/>
            <w:b/>
            <w:bCs/>
            <w:sz w:val="24"/>
            <w:szCs w:val="24"/>
          </w:rPr>
          <w:t>D</w:t>
        </w:r>
      </w:ins>
      <w:del w:id="181" w:author="Joel Ouma Odero (PGR)" w:date="2024-04-01T10:49:00Z">
        <w:r w:rsidRPr="137CD513" w:rsidDel="00782ADA">
          <w:rPr>
            <w:rFonts w:ascii="Palatino Linotype" w:eastAsia="Palatino Linotype" w:hAnsi="Palatino Linotype" w:cs="Palatino Linotype"/>
            <w:b/>
            <w:bCs/>
            <w:sz w:val="24"/>
            <w:szCs w:val="24"/>
          </w:rPr>
          <w:delText>B</w:delText>
        </w:r>
      </w:del>
      <w:r w:rsidR="364A52B1" w:rsidRPr="137CD513">
        <w:rPr>
          <w:rFonts w:ascii="Palatino Linotype" w:eastAsia="Palatino Linotype" w:hAnsi="Palatino Linotype" w:cs="Palatino Linotype"/>
          <w:sz w:val="24"/>
          <w:szCs w:val="24"/>
        </w:rPr>
        <w:t>)</w:t>
      </w:r>
      <w:r w:rsidRPr="137CD513">
        <w:rPr>
          <w:rFonts w:ascii="Palatino Linotype" w:eastAsia="Palatino Linotype" w:hAnsi="Palatino Linotype" w:cs="Palatino Linotype"/>
          <w:sz w:val="24"/>
          <w:szCs w:val="24"/>
        </w:rPr>
        <w:t xml:space="preserve">. In Kagera, Katavi, </w:t>
      </w:r>
      <w:r w:rsidR="416C50E4" w:rsidRPr="137CD513">
        <w:rPr>
          <w:rFonts w:ascii="Palatino Linotype" w:eastAsia="Palatino Linotype" w:hAnsi="Palatino Linotype" w:cs="Palatino Linotype"/>
          <w:sz w:val="24"/>
          <w:szCs w:val="24"/>
        </w:rPr>
        <w:t xml:space="preserve">and </w:t>
      </w:r>
      <w:r w:rsidRPr="137CD513">
        <w:rPr>
          <w:rFonts w:ascii="Palatino Linotype" w:eastAsia="Palatino Linotype" w:hAnsi="Palatino Linotype" w:cs="Palatino Linotype"/>
          <w:sz w:val="24"/>
          <w:szCs w:val="24"/>
        </w:rPr>
        <w:t xml:space="preserve">Mwanza regions, there was no visible sign of a selective sweep at or near the </w:t>
      </w:r>
      <w:r w:rsidRPr="137CD513">
        <w:rPr>
          <w:rFonts w:ascii="Palatino Linotype" w:eastAsia="Palatino Linotype" w:hAnsi="Palatino Linotype" w:cs="Palatino Linotype"/>
          <w:i/>
          <w:iCs/>
          <w:sz w:val="24"/>
          <w:szCs w:val="24"/>
        </w:rPr>
        <w:t xml:space="preserve">Vgsc </w:t>
      </w:r>
      <w:r w:rsidRPr="137CD513">
        <w:rPr>
          <w:rFonts w:ascii="Palatino Linotype" w:eastAsia="Palatino Linotype" w:hAnsi="Palatino Linotype" w:cs="Palatino Linotype"/>
          <w:sz w:val="24"/>
          <w:szCs w:val="24"/>
        </w:rPr>
        <w:t>region. In Dodoma, Lindi, Ruvuma</w:t>
      </w:r>
      <w:r w:rsidR="2C03AD8E" w:rsidRPr="137CD513">
        <w:rPr>
          <w:rFonts w:ascii="Palatino Linotype" w:eastAsia="Palatino Linotype" w:hAnsi="Palatino Linotype" w:cs="Palatino Linotype"/>
          <w:sz w:val="24"/>
          <w:szCs w:val="24"/>
        </w:rPr>
        <w:t>,</w:t>
      </w:r>
      <w:r w:rsidRPr="137CD513">
        <w:rPr>
          <w:rFonts w:ascii="Palatino Linotype" w:eastAsia="Palatino Linotype" w:hAnsi="Palatino Linotype" w:cs="Palatino Linotype"/>
          <w:sz w:val="24"/>
          <w:szCs w:val="24"/>
        </w:rPr>
        <w:t xml:space="preserve"> and Tanga, there were peaks of elevated G123 near to </w:t>
      </w:r>
      <w:r w:rsidRPr="137CD513">
        <w:rPr>
          <w:rFonts w:ascii="Palatino Linotype" w:eastAsia="Palatino Linotype" w:hAnsi="Palatino Linotype" w:cs="Palatino Linotype"/>
          <w:i/>
          <w:iCs/>
          <w:sz w:val="24"/>
          <w:szCs w:val="24"/>
        </w:rPr>
        <w:t>Vgsc</w:t>
      </w:r>
      <w:r w:rsidRPr="137CD513">
        <w:rPr>
          <w:rFonts w:ascii="Palatino Linotype" w:eastAsia="Palatino Linotype" w:hAnsi="Palatino Linotype" w:cs="Palatino Linotype"/>
          <w:sz w:val="24"/>
          <w:szCs w:val="24"/>
        </w:rPr>
        <w:t xml:space="preserve">, but these appeared within the context of relatively high G123 across the </w:t>
      </w:r>
      <w:r w:rsidR="1281C298" w:rsidRPr="137CD513">
        <w:rPr>
          <w:rFonts w:ascii="Palatino Linotype" w:eastAsia="Palatino Linotype" w:hAnsi="Palatino Linotype" w:cs="Palatino Linotype"/>
          <w:sz w:val="24"/>
          <w:szCs w:val="24"/>
        </w:rPr>
        <w:t>chromosome</w:t>
      </w:r>
      <w:r w:rsidRPr="137CD513">
        <w:rPr>
          <w:rFonts w:ascii="Palatino Linotype" w:eastAsia="Palatino Linotype" w:hAnsi="Palatino Linotype" w:cs="Palatino Linotype"/>
          <w:sz w:val="24"/>
          <w:szCs w:val="24"/>
        </w:rPr>
        <w:t xml:space="preserve"> </w:t>
      </w:r>
      <w:r w:rsidRPr="137CD513">
        <w:rPr>
          <w:rFonts w:ascii="Palatino Linotype" w:eastAsia="Palatino Linotype" w:hAnsi="Palatino Linotype" w:cs="Palatino Linotype"/>
          <w:b/>
          <w:bCs/>
          <w:sz w:val="24"/>
          <w:szCs w:val="24"/>
        </w:rPr>
        <w:t>(Figure 1</w:t>
      </w:r>
      <w:ins w:id="182" w:author="Joel Ouma Odero (PGR)" w:date="2024-04-01T10:49:00Z">
        <w:r w:rsidR="00782ADA">
          <w:rPr>
            <w:rFonts w:ascii="Palatino Linotype" w:eastAsia="Palatino Linotype" w:hAnsi="Palatino Linotype" w:cs="Palatino Linotype"/>
            <w:b/>
            <w:bCs/>
            <w:sz w:val="24"/>
            <w:szCs w:val="24"/>
          </w:rPr>
          <w:t>D</w:t>
        </w:r>
      </w:ins>
      <w:del w:id="183" w:author="Joel Ouma Odero (PGR)" w:date="2024-04-01T10:49:00Z">
        <w:r w:rsidRPr="137CD513" w:rsidDel="00782ADA">
          <w:rPr>
            <w:rFonts w:ascii="Palatino Linotype" w:eastAsia="Palatino Linotype" w:hAnsi="Palatino Linotype" w:cs="Palatino Linotype"/>
            <w:b/>
            <w:bCs/>
            <w:sz w:val="24"/>
            <w:szCs w:val="24"/>
          </w:rPr>
          <w:delText>B</w:delText>
        </w:r>
      </w:del>
      <w:r w:rsidRPr="137CD513">
        <w:rPr>
          <w:rFonts w:ascii="Palatino Linotype" w:eastAsia="Palatino Linotype" w:hAnsi="Palatino Linotype" w:cs="Palatino Linotype"/>
          <w:b/>
          <w:bCs/>
          <w:sz w:val="24"/>
          <w:szCs w:val="24"/>
        </w:rPr>
        <w:t xml:space="preserve">). </w:t>
      </w:r>
    </w:p>
    <w:p w14:paraId="16EAEB5A" w14:textId="04E41C2B" w:rsidR="008E62A3" w:rsidRDefault="002B0097" w:rsidP="008E62A3">
      <w:pPr>
        <w:spacing w:line="360" w:lineRule="auto"/>
        <w:jc w:val="both"/>
        <w:rPr>
          <w:rFonts w:ascii="Palatino Linotype" w:eastAsia="Palatino Linotype" w:hAnsi="Palatino Linotype" w:cs="Palatino Linotype"/>
          <w:b/>
          <w:bCs/>
          <w:sz w:val="24"/>
          <w:szCs w:val="24"/>
        </w:rPr>
      </w:pPr>
      <w:r>
        <w:rPr>
          <w:rFonts w:ascii="Palatino Linotype" w:eastAsia="Palatino Linotype" w:hAnsi="Palatino Linotype" w:cs="Palatino Linotype"/>
          <w:b/>
          <w:bCs/>
          <w:noProof/>
          <w:sz w:val="24"/>
          <w:szCs w:val="24"/>
        </w:rPr>
        <w:lastRenderedPageBreak/>
        <w:drawing>
          <wp:inline distT="0" distB="0" distL="0" distR="0" wp14:anchorId="2505E850" wp14:editId="09D0CC0C">
            <wp:extent cx="5642610" cy="6309021"/>
            <wp:effectExtent l="0" t="0" r="0" b="0"/>
            <wp:docPr id="1469327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27576"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22572"/>
                    <a:stretch/>
                  </pic:blipFill>
                  <pic:spPr bwMode="auto">
                    <a:xfrm>
                      <a:off x="0" y="0"/>
                      <a:ext cx="5649508" cy="6316733"/>
                    </a:xfrm>
                    <a:prstGeom prst="rect">
                      <a:avLst/>
                    </a:prstGeom>
                    <a:ln>
                      <a:noFill/>
                    </a:ln>
                    <a:extLst>
                      <a:ext uri="{53640926-AAD7-44D8-BBD7-CCE9431645EC}">
                        <a14:shadowObscured xmlns:a14="http://schemas.microsoft.com/office/drawing/2010/main"/>
                      </a:ext>
                    </a:extLst>
                  </pic:spPr>
                </pic:pic>
              </a:graphicData>
            </a:graphic>
          </wp:inline>
        </w:drawing>
      </w:r>
    </w:p>
    <w:p w14:paraId="79E91932" w14:textId="56919C7A" w:rsidR="008E62A3" w:rsidRDefault="008E62A3" w:rsidP="00FE3DDA">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Figure 1: </w:t>
      </w:r>
      <w:commentRangeStart w:id="184"/>
      <w:commentRangeStart w:id="185"/>
      <w:r>
        <w:rPr>
          <w:rFonts w:ascii="Palatino Linotype" w:eastAsia="Palatino Linotype" w:hAnsi="Palatino Linotype" w:cs="Palatino Linotype"/>
          <w:b/>
          <w:sz w:val="24"/>
          <w:szCs w:val="24"/>
        </w:rPr>
        <w:t xml:space="preserve">(A) </w:t>
      </w:r>
      <w:commentRangeEnd w:id="184"/>
      <w:r w:rsidR="003024D8">
        <w:rPr>
          <w:rStyle w:val="CommentReference"/>
        </w:rPr>
        <w:commentReference w:id="184"/>
      </w:r>
      <w:commentRangeEnd w:id="185"/>
      <w:r w:rsidR="00C74D3A">
        <w:rPr>
          <w:rStyle w:val="CommentReference"/>
        </w:rPr>
        <w:commentReference w:id="185"/>
      </w:r>
      <w:r>
        <w:rPr>
          <w:rFonts w:ascii="Palatino Linotype" w:eastAsia="Palatino Linotype" w:hAnsi="Palatino Linotype" w:cs="Palatino Linotype"/>
          <w:sz w:val="24"/>
          <w:szCs w:val="24"/>
        </w:rPr>
        <w:t xml:space="preserve">Map of </w:t>
      </w:r>
      <w:r>
        <w:rPr>
          <w:rFonts w:ascii="Palatino Linotype" w:eastAsia="Palatino Linotype" w:hAnsi="Palatino Linotype" w:cs="Palatino Linotype"/>
          <w:i/>
          <w:sz w:val="24"/>
          <w:szCs w:val="24"/>
        </w:rPr>
        <w:t xml:space="preserve">An. funestus </w:t>
      </w:r>
      <w:r>
        <w:rPr>
          <w:rFonts w:ascii="Palatino Linotype" w:eastAsia="Palatino Linotype" w:hAnsi="Palatino Linotype" w:cs="Palatino Linotype"/>
          <w:sz w:val="24"/>
          <w:szCs w:val="24"/>
        </w:rPr>
        <w:t>collection locations. Points indicate sample collection locations.  Point colour indicates the administrative region from which samples were collected.</w:t>
      </w:r>
      <w:ins w:id="186" w:author="Joel Ouma Odero (PGR)" w:date="2024-04-01T10:52:00Z">
        <w:r w:rsidR="008A51C2">
          <w:rPr>
            <w:rFonts w:ascii="Palatino Linotype" w:eastAsia="Palatino Linotype" w:hAnsi="Palatino Linotype" w:cs="Palatino Linotype"/>
            <w:sz w:val="24"/>
            <w:szCs w:val="24"/>
          </w:rPr>
          <w:t xml:space="preserve"> </w:t>
        </w:r>
      </w:ins>
      <w:ins w:id="187" w:author="Joel Ouma Odero (PGR)" w:date="2024-04-01T10:51:00Z">
        <w:r w:rsidR="0019691C">
          <w:rPr>
            <w:rFonts w:ascii="Palatino Linotype" w:eastAsia="Palatino Linotype" w:hAnsi="Palatino Linotype" w:cs="Palatino Linotype"/>
            <w:b/>
            <w:bCs/>
            <w:sz w:val="24"/>
            <w:szCs w:val="24"/>
          </w:rPr>
          <w:t>(B)</w:t>
        </w:r>
        <w:r w:rsidR="00704AD4" w:rsidRPr="00704AD4">
          <w:rPr>
            <w:rFonts w:ascii="Palatino Linotype" w:eastAsia="Palatino Linotype" w:hAnsi="Palatino Linotype" w:cs="Palatino Linotype"/>
            <w:sz w:val="24"/>
            <w:szCs w:val="24"/>
          </w:rPr>
          <w:t xml:space="preserve">: Phenotypic insecticide resistance profile of </w:t>
        </w:r>
        <w:r w:rsidR="00704AD4" w:rsidRPr="00704AD4">
          <w:rPr>
            <w:rFonts w:ascii="Palatino Linotype" w:eastAsia="Palatino Linotype" w:hAnsi="Palatino Linotype" w:cs="Palatino Linotype"/>
            <w:i/>
            <w:iCs/>
            <w:sz w:val="24"/>
            <w:szCs w:val="24"/>
          </w:rPr>
          <w:t>An. funestus</w:t>
        </w:r>
        <w:r w:rsidR="00704AD4" w:rsidRPr="00704AD4">
          <w:rPr>
            <w:rFonts w:ascii="Palatino Linotype" w:eastAsia="Palatino Linotype" w:hAnsi="Palatino Linotype" w:cs="Palatino Linotype"/>
            <w:sz w:val="24"/>
            <w:szCs w:val="24"/>
          </w:rPr>
          <w:t xml:space="preserve"> to DDT using bioassay data adopted from our recent surveillance (</w:t>
        </w:r>
        <w:commentRangeStart w:id="188"/>
        <w:r w:rsidR="00704AD4" w:rsidRPr="00704AD4">
          <w:rPr>
            <w:rFonts w:ascii="Palatino Linotype" w:eastAsia="Palatino Linotype" w:hAnsi="Palatino Linotype" w:cs="Palatino Linotype"/>
            <w:b/>
            <w:bCs/>
            <w:sz w:val="24"/>
            <w:szCs w:val="24"/>
          </w:rPr>
          <w:t>REF</w:t>
        </w:r>
      </w:ins>
      <w:commentRangeEnd w:id="188"/>
      <w:ins w:id="189" w:author="Joel Ouma Odero (PGR)" w:date="2024-04-01T10:52:00Z">
        <w:r w:rsidR="008A51C2">
          <w:rPr>
            <w:rStyle w:val="CommentReference"/>
          </w:rPr>
          <w:commentReference w:id="188"/>
        </w:r>
      </w:ins>
      <w:ins w:id="190" w:author="Joel Ouma Odero (PGR)" w:date="2024-04-01T10:51:00Z">
        <w:r w:rsidR="00704AD4" w:rsidRPr="00704AD4">
          <w:rPr>
            <w:rFonts w:ascii="Palatino Linotype" w:eastAsia="Palatino Linotype" w:hAnsi="Palatino Linotype" w:cs="Palatino Linotype"/>
            <w:sz w:val="24"/>
            <w:szCs w:val="24"/>
          </w:rPr>
          <w:t xml:space="preserve">). The colours represent the various regions where the bioassays were conducted, and error bars are 95% confidence interval. The black and red dotted lines on the y-axis represent the 98 and 90% mortality threshold. </w:t>
        </w:r>
      </w:ins>
      <w:r>
        <w:rPr>
          <w:rFonts w:ascii="Palatino Linotype" w:eastAsia="Palatino Linotype" w:hAnsi="Palatino Linotype" w:cs="Palatino Linotype"/>
          <w:sz w:val="24"/>
          <w:szCs w:val="24"/>
        </w:rPr>
        <w:t xml:space="preserve"> </w:t>
      </w:r>
      <w:ins w:id="191" w:author="Joel Ouma Odero (PGR)" w:date="2024-04-01T10:54:00Z">
        <w:r w:rsidR="000D4B5F" w:rsidRPr="000D4B5F">
          <w:rPr>
            <w:rFonts w:ascii="Palatino Linotype" w:eastAsia="Palatino Linotype" w:hAnsi="Palatino Linotype" w:cs="Palatino Linotype"/>
            <w:sz w:val="24"/>
            <w:szCs w:val="24"/>
          </w:rPr>
          <w:t>(</w:t>
        </w:r>
      </w:ins>
      <w:ins w:id="192" w:author="Joel Ouma Odero (PGR)" w:date="2024-04-01T10:55:00Z">
        <w:r w:rsidR="000D4B5F">
          <w:rPr>
            <w:rFonts w:ascii="Palatino Linotype" w:eastAsia="Palatino Linotype" w:hAnsi="Palatino Linotype" w:cs="Palatino Linotype"/>
            <w:b/>
            <w:bCs/>
            <w:sz w:val="24"/>
            <w:szCs w:val="24"/>
          </w:rPr>
          <w:t>C</w:t>
        </w:r>
      </w:ins>
      <w:ins w:id="193" w:author="Joel Ouma Odero (PGR)" w:date="2024-04-01T10:54:00Z">
        <w:r w:rsidR="000D4B5F" w:rsidRPr="000D4B5F">
          <w:rPr>
            <w:rFonts w:ascii="Palatino Linotype" w:eastAsia="Palatino Linotype" w:hAnsi="Palatino Linotype" w:cs="Palatino Linotype"/>
            <w:b/>
            <w:bCs/>
            <w:sz w:val="24"/>
            <w:szCs w:val="24"/>
          </w:rPr>
          <w:t xml:space="preserve">) </w:t>
        </w:r>
        <w:r w:rsidR="000D4B5F" w:rsidRPr="000D4B5F">
          <w:rPr>
            <w:rFonts w:ascii="Palatino Linotype" w:eastAsia="Palatino Linotype" w:hAnsi="Palatino Linotype" w:cs="Palatino Linotype"/>
            <w:sz w:val="24"/>
            <w:szCs w:val="24"/>
          </w:rPr>
          <w:t xml:space="preserve">L976F and 1842S frequencies, in Morogoro </w:t>
        </w:r>
        <w:r w:rsidR="000D4B5F" w:rsidRPr="000D4B5F">
          <w:rPr>
            <w:rFonts w:ascii="Palatino Linotype" w:eastAsia="Palatino Linotype" w:hAnsi="Palatino Linotype" w:cs="Palatino Linotype"/>
            <w:sz w:val="24"/>
            <w:szCs w:val="24"/>
          </w:rPr>
          <w:lastRenderedPageBreak/>
          <w:t>region, over time. Y axis indicates allele frequency, X axis indicates date. Line and point colour refer to mutation, specified in the legend. Bars indicate 95% confidence intervals.</w:t>
        </w:r>
      </w:ins>
      <w:ins w:id="194" w:author="Joel Ouma Odero (PGR)" w:date="2024-04-01T10:56:00Z">
        <w:r w:rsidR="00F2406D">
          <w:rPr>
            <w:rFonts w:ascii="Palatino Linotype" w:eastAsia="Palatino Linotype" w:hAnsi="Palatino Linotype" w:cs="Palatino Linotype"/>
            <w:sz w:val="24"/>
            <w:szCs w:val="24"/>
          </w:rPr>
          <w:t xml:space="preserve"> </w:t>
        </w:r>
      </w:ins>
      <w:r>
        <w:rPr>
          <w:rFonts w:ascii="Palatino Linotype" w:eastAsia="Palatino Linotype" w:hAnsi="Palatino Linotype" w:cs="Palatino Linotype"/>
          <w:sz w:val="24"/>
          <w:szCs w:val="24"/>
        </w:rPr>
        <w:t>(</w:t>
      </w:r>
      <w:ins w:id="195" w:author="Joel Ouma Odero (PGR)" w:date="2024-04-01T10:55:00Z">
        <w:r w:rsidR="00CD60EB">
          <w:rPr>
            <w:rFonts w:ascii="Palatino Linotype" w:eastAsia="Palatino Linotype" w:hAnsi="Palatino Linotype" w:cs="Palatino Linotype"/>
            <w:b/>
            <w:sz w:val="24"/>
            <w:szCs w:val="24"/>
          </w:rPr>
          <w:t>D</w:t>
        </w:r>
      </w:ins>
      <w:del w:id="196" w:author="Joel Ouma Odero (PGR)" w:date="2024-04-01T10:55:00Z">
        <w:r w:rsidDel="00CD60EB">
          <w:rPr>
            <w:rFonts w:ascii="Palatino Linotype" w:eastAsia="Palatino Linotype" w:hAnsi="Palatino Linotype" w:cs="Palatino Linotype"/>
            <w:b/>
            <w:sz w:val="24"/>
            <w:szCs w:val="24"/>
          </w:rPr>
          <w:delText>B</w:delText>
        </w:r>
      </w:del>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b/>
          <w:sz w:val="24"/>
          <w:szCs w:val="24"/>
        </w:rPr>
        <w:t xml:space="preserve"> </w:t>
      </w:r>
      <w:r>
        <w:rPr>
          <w:rFonts w:ascii="Palatino Linotype" w:eastAsia="Palatino Linotype" w:hAnsi="Palatino Linotype" w:cs="Palatino Linotype"/>
          <w:sz w:val="24"/>
          <w:szCs w:val="24"/>
        </w:rPr>
        <w:t xml:space="preserve">G123 selection scans of </w:t>
      </w:r>
      <w:r>
        <w:rPr>
          <w:rFonts w:ascii="Palatino Linotype" w:eastAsia="Palatino Linotype" w:hAnsi="Palatino Linotype" w:cs="Palatino Linotype"/>
          <w:i/>
          <w:sz w:val="24"/>
          <w:szCs w:val="24"/>
        </w:rPr>
        <w:t xml:space="preserve">An. funestus </w:t>
      </w:r>
      <w:r>
        <w:rPr>
          <w:rFonts w:ascii="Palatino Linotype" w:eastAsia="Palatino Linotype" w:hAnsi="Palatino Linotype" w:cs="Palatino Linotype"/>
          <w:sz w:val="24"/>
          <w:szCs w:val="24"/>
        </w:rPr>
        <w:t xml:space="preserve">chromosome 3RL, coloured and windowed by sample collection region (where n&gt;20 – see </w:t>
      </w:r>
      <w:r>
        <w:rPr>
          <w:rFonts w:ascii="Palatino Linotype" w:eastAsia="Palatino Linotype" w:hAnsi="Palatino Linotype" w:cs="Palatino Linotype"/>
          <w:b/>
          <w:sz w:val="24"/>
          <w:szCs w:val="24"/>
        </w:rPr>
        <w:t xml:space="preserve">Supp Table </w:t>
      </w:r>
      <w:r w:rsidR="00071AB6">
        <w:rPr>
          <w:rFonts w:ascii="Palatino Linotype" w:eastAsia="Palatino Linotype" w:hAnsi="Palatino Linotype" w:cs="Palatino Linotype"/>
          <w:b/>
          <w:sz w:val="24"/>
          <w:szCs w:val="24"/>
        </w:rPr>
        <w:t>2</w:t>
      </w:r>
      <w:r>
        <w:rPr>
          <w:rFonts w:ascii="Palatino Linotype" w:eastAsia="Palatino Linotype" w:hAnsi="Palatino Linotype" w:cs="Palatino Linotype"/>
          <w:sz w:val="24"/>
          <w:szCs w:val="24"/>
        </w:rPr>
        <w:t xml:space="preserve">). X axis indicates position (in base-pairs (bp)), Y axis indicates the selection statistic G123. Grey dotted line indicates the location of the </w:t>
      </w:r>
      <w:r>
        <w:rPr>
          <w:rFonts w:ascii="Palatino Linotype" w:eastAsia="Palatino Linotype" w:hAnsi="Palatino Linotype" w:cs="Palatino Linotype"/>
          <w:i/>
          <w:sz w:val="24"/>
          <w:szCs w:val="24"/>
        </w:rPr>
        <w:t xml:space="preserve">Vgsc </w:t>
      </w:r>
      <w:r>
        <w:rPr>
          <w:rFonts w:ascii="Palatino Linotype" w:eastAsia="Palatino Linotype" w:hAnsi="Palatino Linotype" w:cs="Palatino Linotype"/>
          <w:sz w:val="24"/>
          <w:szCs w:val="24"/>
        </w:rPr>
        <w:t xml:space="preserve">gene. Note Mwanza region is absent from </w:t>
      </w:r>
      <w:r w:rsidR="00B21E73">
        <w:rPr>
          <w:rFonts w:ascii="Palatino Linotype" w:eastAsia="Palatino Linotype" w:hAnsi="Palatino Linotype" w:cs="Palatino Linotype"/>
          <w:sz w:val="24"/>
          <w:szCs w:val="24"/>
        </w:rPr>
        <w:t xml:space="preserve">panel </w:t>
      </w:r>
      <w:r w:rsidR="00FC3E53">
        <w:rPr>
          <w:rFonts w:ascii="Palatino Linotype" w:eastAsia="Palatino Linotype" w:hAnsi="Palatino Linotype" w:cs="Palatino Linotype"/>
          <w:b/>
          <w:sz w:val="24"/>
          <w:szCs w:val="24"/>
        </w:rPr>
        <w:t>D</w:t>
      </w:r>
      <w:r>
        <w:rPr>
          <w:rFonts w:ascii="Palatino Linotype" w:eastAsia="Palatino Linotype" w:hAnsi="Palatino Linotype" w:cs="Palatino Linotype"/>
          <w:sz w:val="24"/>
          <w:szCs w:val="24"/>
        </w:rPr>
        <w:t xml:space="preserve"> as there were too few samples (n&lt;20) to perform a selection scan.</w:t>
      </w:r>
    </w:p>
    <w:p w14:paraId="1BD39688" w14:textId="6F53D5BE" w:rsidR="00387EA1" w:rsidRDefault="0FF927E4" w:rsidP="00387EA1">
      <w:pPr>
        <w:spacing w:line="360" w:lineRule="auto"/>
        <w:ind w:firstLine="7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Mutations in </w:t>
      </w:r>
      <w:r w:rsidRPr="137CD513">
        <w:rPr>
          <w:rFonts w:ascii="Palatino Linotype" w:eastAsia="Palatino Linotype" w:hAnsi="Palatino Linotype" w:cs="Palatino Linotype"/>
          <w:i/>
          <w:iCs/>
          <w:sz w:val="24"/>
          <w:szCs w:val="24"/>
        </w:rPr>
        <w:t>Vgsc</w:t>
      </w:r>
      <w:r>
        <w:rPr>
          <w:rFonts w:ascii="Palatino Linotype" w:eastAsia="Palatino Linotype" w:hAnsi="Palatino Linotype" w:cs="Palatino Linotype"/>
          <w:sz w:val="24"/>
          <w:szCs w:val="24"/>
        </w:rPr>
        <w:t xml:space="preserve"> confer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in numerous pest and insect taxa</w:t>
      </w:r>
      <w:r w:rsidR="00DD5D65">
        <w:rPr>
          <w:rFonts w:ascii="Palatino Linotype" w:eastAsia="Palatino Linotype" w:hAnsi="Palatino Linotype" w:cs="Palatino Linotype"/>
          <w:sz w:val="24"/>
          <w:szCs w:val="24"/>
        </w:rPr>
        <w:fldChar w:fldCharType="begin"/>
      </w:r>
      <w:r w:rsidR="00F70408">
        <w:rPr>
          <w:rFonts w:ascii="Palatino Linotype" w:eastAsia="Palatino Linotype" w:hAnsi="Palatino Linotype" w:cs="Palatino Linotype"/>
          <w:sz w:val="24"/>
          <w:szCs w:val="24"/>
        </w:rPr>
        <w:instrText xml:space="preserve"> ADDIN EN.CITE &lt;EndNote&gt;&lt;Cite&gt;&lt;Author&gt;Rinkevich&lt;/Author&gt;&lt;Year&gt;2013&lt;/Year&gt;&lt;RecNum&gt;593&lt;/RecNum&gt;&lt;DisplayText&gt;&lt;style face="superscript"&gt;22&lt;/style&gt;&lt;/DisplayText&gt;&lt;record&gt;&lt;rec-number&gt;593&lt;/rec-number&gt;&lt;foreign-keys&gt;&lt;key app="EN" db-id="0tverst04vdvehe5fax5sp572a0e0ta2wa0s" timestamp="1705477265"&gt;593&lt;/key&gt;&lt;/foreign-keys&gt;&lt;ref-type name="Journal Article"&gt;17&lt;/ref-type&gt;&lt;contributors&gt;&lt;authors&gt;&lt;author&gt;Rinkevich, F. D.&lt;/author&gt;&lt;author&gt;Du, Y.&lt;/author&gt;&lt;author&gt;Dong, K.&lt;/author&gt;&lt;/authors&gt;&lt;/contributors&gt;&lt;auth-address&gt;Department of Entomology, Genetics and Neuroscience Programs, Michigan State University, East Lansing, MI 48824-1115 USA.&lt;/auth-address&gt;&lt;titles&gt;&lt;title&gt;Diversity and Convergence of Sodium Channel Mutations Involved in Resistance to Pyrethroids&lt;/title&gt;&lt;secondary-title&gt;Pestic Biochem Physiol&lt;/secondary-title&gt;&lt;/titles&gt;&lt;periodical&gt;&lt;full-title&gt;Pestic Biochem Physiol&lt;/full-title&gt;&lt;/periodical&gt;&lt;pages&gt;93-100&lt;/pages&gt;&lt;volume&gt;106&lt;/volume&gt;&lt;number&gt;3&lt;/number&gt;&lt;edition&gt;2013/09/11&lt;/edition&gt;&lt;dates&gt;&lt;year&gt;2013&lt;/year&gt;&lt;pub-dates&gt;&lt;date&gt;Jul 1&lt;/date&gt;&lt;/pub-dates&gt;&lt;/dates&gt;&lt;isbn&gt;1095-9939 (Electronic)&amp;#xD;0048-3575 (Print)&amp;#xD;0048-3575 (Linking)&lt;/isbn&gt;&lt;accession-num&gt;24019556&lt;/accession-num&gt;&lt;urls&gt;&lt;related-urls&gt;&lt;url&gt;https://www.ncbi.nlm.nih.gov/pubmed/24019556&lt;/url&gt;&lt;/related-urls&gt;&lt;/urls&gt;&lt;custom2&gt;PMC3765034&lt;/custom2&gt;&lt;electronic-resource-num&gt;10.1016/j.pestbp.2013.02.007&lt;/electronic-resource-num&gt;&lt;/record&gt;&lt;/Cite&gt;&lt;/EndNote&gt;</w:instrText>
      </w:r>
      <w:r w:rsidR="00DD5D65">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22</w:t>
      </w:r>
      <w:r w:rsidR="00DD5D65">
        <w:rPr>
          <w:rFonts w:ascii="Palatino Linotype" w:eastAsia="Palatino Linotype" w:hAnsi="Palatino Linotype" w:cs="Palatino Linotype"/>
          <w:sz w:val="24"/>
          <w:szCs w:val="24"/>
        </w:rPr>
        <w:fldChar w:fldCharType="end"/>
      </w:r>
      <w:r w:rsidR="026F047A">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While not previously reported in </w:t>
      </w:r>
      <w:r w:rsidRPr="137CD513">
        <w:rPr>
          <w:rFonts w:ascii="Palatino Linotype" w:eastAsia="Palatino Linotype" w:hAnsi="Palatino Linotype" w:cs="Palatino Linotype"/>
          <w:i/>
          <w:iCs/>
          <w:sz w:val="24"/>
          <w:szCs w:val="24"/>
        </w:rPr>
        <w:t>An. funestus</w:t>
      </w:r>
      <w:r w:rsidR="008F458C" w:rsidRPr="137CD513">
        <w:rPr>
          <w:rFonts w:ascii="Palatino Linotype" w:eastAsia="Palatino Linotype" w:hAnsi="Palatino Linotype" w:cs="Palatino Linotype"/>
          <w:sz w:val="24"/>
          <w:szCs w:val="24"/>
        </w:rPr>
        <w:fldChar w:fldCharType="begin">
          <w:fldData xml:space="preserve">PEVuZE5vdGU+PENpdGU+PEF1dGhvcj5JcnZpbmc8L0F1dGhvcj48WWVhcj4yMDE3PC9ZZWFyPjxS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PEVuZE5vdGU+PENpdGU+PEF1dGhvcj5JcnZpbmc8L0F1dGhvcj48WWVhcj4yMDE3PC9ZZWFyPjxS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8F458C" w:rsidRPr="137CD513">
        <w:rPr>
          <w:rFonts w:ascii="Palatino Linotype" w:eastAsia="Palatino Linotype" w:hAnsi="Palatino Linotype" w:cs="Palatino Linotype"/>
          <w:sz w:val="24"/>
          <w:szCs w:val="24"/>
        </w:rPr>
      </w:r>
      <w:r w:rsidR="008F458C" w:rsidRPr="137CD513">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23</w:t>
      </w:r>
      <w:r w:rsidR="008F458C" w:rsidRPr="137CD513">
        <w:rPr>
          <w:rFonts w:ascii="Palatino Linotype" w:eastAsia="Palatino Linotype" w:hAnsi="Palatino Linotype" w:cs="Palatino Linotype"/>
          <w:sz w:val="24"/>
          <w:szCs w:val="24"/>
        </w:rPr>
        <w:fldChar w:fldCharType="end"/>
      </w:r>
      <w:r w:rsidR="14205DFA">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w:t>
      </w:r>
      <w:r w:rsidRPr="137CD513">
        <w:rPr>
          <w:rFonts w:ascii="Palatino Linotype" w:eastAsia="Palatino Linotype" w:hAnsi="Palatino Linotype" w:cs="Palatino Linotype"/>
          <w:i/>
          <w:iCs/>
          <w:sz w:val="24"/>
          <w:szCs w:val="24"/>
        </w:rPr>
        <w:t>kdr</w:t>
      </w:r>
      <w:r>
        <w:rPr>
          <w:rFonts w:ascii="Palatino Linotype" w:eastAsia="Palatino Linotype" w:hAnsi="Palatino Linotype" w:cs="Palatino Linotype"/>
          <w:sz w:val="24"/>
          <w:szCs w:val="24"/>
        </w:rPr>
        <w:t xml:space="preserve"> </w:t>
      </w:r>
      <w:r w:rsidR="531B5BE5">
        <w:rPr>
          <w:rFonts w:ascii="Palatino Linotype" w:eastAsia="Palatino Linotype" w:hAnsi="Palatino Linotype" w:cs="Palatino Linotype"/>
          <w:sz w:val="24"/>
          <w:szCs w:val="24"/>
        </w:rPr>
        <w:t>mutations in</w:t>
      </w:r>
      <w:r>
        <w:rPr>
          <w:rFonts w:ascii="Palatino Linotype" w:eastAsia="Palatino Linotype" w:hAnsi="Palatino Linotype" w:cs="Palatino Linotype"/>
          <w:sz w:val="24"/>
          <w:szCs w:val="24"/>
        </w:rPr>
        <w:t xml:space="preserve"> major malaria vectors within the </w:t>
      </w:r>
      <w:r w:rsidRPr="137CD513">
        <w:rPr>
          <w:rFonts w:ascii="Palatino Linotype" w:eastAsia="Palatino Linotype" w:hAnsi="Palatino Linotype" w:cs="Palatino Linotype"/>
          <w:i/>
          <w:iCs/>
          <w:sz w:val="24"/>
          <w:szCs w:val="24"/>
        </w:rPr>
        <w:t>An. gambiae</w:t>
      </w:r>
      <w:r>
        <w:rPr>
          <w:rFonts w:ascii="Palatino Linotype" w:eastAsia="Palatino Linotype" w:hAnsi="Palatino Linotype" w:cs="Palatino Linotype"/>
          <w:sz w:val="24"/>
          <w:szCs w:val="24"/>
        </w:rPr>
        <w:t xml:space="preserve"> complex are subject to intense selection</w:t>
      </w:r>
      <w:r w:rsidR="00BD43F9">
        <w:rPr>
          <w:rFonts w:ascii="Palatino Linotype" w:eastAsia="Palatino Linotype" w:hAnsi="Palatino Linotype" w:cs="Palatino Linotype"/>
          <w:sz w:val="24"/>
          <w:szCs w:val="24"/>
        </w:rPr>
        <w:fldChar w:fldCharType="begin">
          <w:fldData xml:space="preserve">PEVuZE5vdGU+PENpdGU+PEF1dGhvcj5IYW5jb2NrPC9BdXRob3I+PFllYXI+MjAyMjwvWWVhcj48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PEVuZE5vdGU+PENpdGU+PEF1dGhvcj5IYW5jb2NrPC9BdXRob3I+PFllYXI+MjAyMjwvWWVhcj48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BD43F9">
        <w:rPr>
          <w:rFonts w:ascii="Palatino Linotype" w:eastAsia="Palatino Linotype" w:hAnsi="Palatino Linotype" w:cs="Palatino Linotype"/>
          <w:sz w:val="24"/>
          <w:szCs w:val="24"/>
        </w:rPr>
      </w:r>
      <w:r w:rsidR="00BD43F9">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24,25</w:t>
      </w:r>
      <w:r w:rsidR="00BD43F9">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and confer resistance to pyrethroid and organochlorine insecticides used in ITNs and insecticide sprays</w:t>
      </w:r>
      <w:r w:rsidR="00243DF0">
        <w:rPr>
          <w:rFonts w:ascii="Palatino Linotype" w:eastAsia="Palatino Linotype" w:hAnsi="Palatino Linotype" w:cs="Palatino Linotype"/>
          <w:sz w:val="24"/>
          <w:szCs w:val="24"/>
        </w:rPr>
        <w:fldChar w:fldCharType="begin">
          <w:fldData xml:space="preserve">PEVuZE5vdGU+PENpdGU+PEF1dGhvcj5SaW5rZXZpY2g8L0F1dGhvcj48WWVhcj4yMDEzPC9ZZWFy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=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PEVuZE5vdGU+PENpdGU+PEF1dGhvcj5SaW5rZXZpY2g8L0F1dGhvcj48WWVhcj4yMDEzPC9ZZWFy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=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243DF0">
        <w:rPr>
          <w:rFonts w:ascii="Palatino Linotype" w:eastAsia="Palatino Linotype" w:hAnsi="Palatino Linotype" w:cs="Palatino Linotype"/>
          <w:sz w:val="24"/>
          <w:szCs w:val="24"/>
        </w:rPr>
      </w:r>
      <w:r w:rsidR="00243DF0">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12,22</w:t>
      </w:r>
      <w:r w:rsidR="00243DF0">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We searched our data for mutations in the </w:t>
      </w:r>
      <w:r w:rsidRPr="137CD513">
        <w:rPr>
          <w:rFonts w:ascii="Palatino Linotype" w:eastAsia="Palatino Linotype" w:hAnsi="Palatino Linotype" w:cs="Palatino Linotype"/>
          <w:i/>
          <w:iCs/>
          <w:sz w:val="24"/>
          <w:szCs w:val="24"/>
        </w:rPr>
        <w:t xml:space="preserve">Vgsc </w:t>
      </w:r>
      <w:r>
        <w:rPr>
          <w:rFonts w:ascii="Palatino Linotype" w:eastAsia="Palatino Linotype" w:hAnsi="Palatino Linotype" w:cs="Palatino Linotype"/>
          <w:sz w:val="24"/>
          <w:szCs w:val="24"/>
        </w:rPr>
        <w:t>gene and found 8 amino acid substitutions occurring at frequencies greater than 5% (</w:t>
      </w:r>
      <w:r w:rsidRPr="137CD513">
        <w:rPr>
          <w:rFonts w:ascii="Palatino Linotype" w:eastAsia="Palatino Linotype" w:hAnsi="Palatino Linotype" w:cs="Palatino Linotype"/>
          <w:b/>
          <w:bCs/>
          <w:sz w:val="24"/>
          <w:szCs w:val="24"/>
        </w:rPr>
        <w:t>Figure 2A</w:t>
      </w:r>
      <w:r>
        <w:rPr>
          <w:rFonts w:ascii="Palatino Linotype" w:eastAsia="Palatino Linotype" w:hAnsi="Palatino Linotype" w:cs="Palatino Linotype"/>
          <w:sz w:val="24"/>
          <w:szCs w:val="24"/>
        </w:rPr>
        <w:t>). Of these, two alleles, L976F and P1842S occurred at the highest frequency (</w:t>
      </w:r>
      <w:r w:rsidRPr="137CD513">
        <w:rPr>
          <w:rFonts w:ascii="Palatino Linotype" w:eastAsia="Palatino Linotype" w:hAnsi="Palatino Linotype" w:cs="Palatino Linotype"/>
          <w:b/>
          <w:bCs/>
          <w:sz w:val="24"/>
          <w:szCs w:val="24"/>
        </w:rPr>
        <w:t>Figure 2A</w:t>
      </w:r>
      <w:r>
        <w:rPr>
          <w:rFonts w:ascii="Palatino Linotype" w:eastAsia="Palatino Linotype" w:hAnsi="Palatino Linotype" w:cs="Palatino Linotype"/>
          <w:sz w:val="24"/>
          <w:szCs w:val="24"/>
        </w:rPr>
        <w:t xml:space="preserve">). The frequencies of P1824S and L976F were highest in samples collected from Morogoro in 2017 (0.75 and 0.90 respectively) </w:t>
      </w:r>
      <w:r w:rsidRPr="137CD513">
        <w:rPr>
          <w:rFonts w:ascii="Palatino Linotype" w:eastAsia="Palatino Linotype" w:hAnsi="Palatino Linotype" w:cs="Palatino Linotype"/>
          <w:b/>
          <w:bCs/>
          <w:sz w:val="24"/>
          <w:szCs w:val="24"/>
        </w:rPr>
        <w:t xml:space="preserve">(Figure 2A) </w:t>
      </w:r>
      <w:r w:rsidR="3351A83D">
        <w:rPr>
          <w:rFonts w:ascii="Palatino Linotype" w:eastAsia="Palatino Linotype" w:hAnsi="Palatino Linotype" w:cs="Palatino Linotype"/>
          <w:sz w:val="24"/>
          <w:szCs w:val="24"/>
        </w:rPr>
        <w:t>and</w:t>
      </w:r>
      <w:r w:rsidR="3351A83D" w:rsidRPr="137CD513">
        <w:rPr>
          <w:rFonts w:ascii="Palatino Linotype" w:eastAsia="Palatino Linotype" w:hAnsi="Palatino Linotype" w:cs="Palatino Linotype"/>
          <w:b/>
          <w:bCs/>
          <w:sz w:val="24"/>
          <w:szCs w:val="24"/>
        </w:rPr>
        <w:t xml:space="preserve"> </w:t>
      </w:r>
      <w:r w:rsidR="3351A83D">
        <w:rPr>
          <w:rFonts w:ascii="Palatino Linotype" w:eastAsia="Palatino Linotype" w:hAnsi="Palatino Linotype" w:cs="Palatino Linotype"/>
          <w:sz w:val="24"/>
          <w:szCs w:val="24"/>
        </w:rPr>
        <w:t>declined</w:t>
      </w:r>
      <w:r>
        <w:rPr>
          <w:rFonts w:ascii="Palatino Linotype" w:eastAsia="Palatino Linotype" w:hAnsi="Palatino Linotype" w:cs="Palatino Linotype"/>
          <w:sz w:val="24"/>
          <w:szCs w:val="24"/>
        </w:rPr>
        <w:t xml:space="preserve"> yearly, reaching their lowest frequency in samples collected in 2023 (0.48 and 0.56 respectively;</w:t>
      </w:r>
      <w:r w:rsidR="157FD16B">
        <w:rPr>
          <w:rFonts w:ascii="Palatino Linotype" w:eastAsia="Palatino Linotype" w:hAnsi="Palatino Linotype" w:cs="Palatino Linotype"/>
          <w:sz w:val="24"/>
          <w:szCs w:val="24"/>
        </w:rPr>
        <w:t xml:space="preserve"> </w:t>
      </w:r>
      <w:r w:rsidR="004F64EE" w:rsidRPr="004556B2">
        <w:rPr>
          <w:rFonts w:ascii="Palatino Linotype" w:eastAsia="Palatino Linotype" w:hAnsi="Palatino Linotype" w:cs="Palatino Linotype"/>
          <w:color w:val="000000" w:themeColor="text1"/>
          <w:sz w:val="24"/>
          <w:szCs w:val="24"/>
        </w:rPr>
        <w:t>𝜒</w:t>
      </w:r>
      <w:r w:rsidR="004F64EE" w:rsidRPr="004556B2">
        <w:rPr>
          <w:rFonts w:ascii="Palatino Linotype" w:eastAsia="Palatino Linotype" w:hAnsi="Palatino Linotype" w:cs="Palatino Linotype"/>
          <w:color w:val="000000" w:themeColor="text1"/>
          <w:sz w:val="24"/>
          <w:szCs w:val="24"/>
          <w:vertAlign w:val="superscript"/>
        </w:rPr>
        <w:t>2</w:t>
      </w:r>
      <w:r w:rsidR="004F64EE">
        <w:rPr>
          <w:rFonts w:ascii="Palatino Linotype" w:eastAsia="Palatino Linotype" w:hAnsi="Palatino Linotype" w:cs="Palatino Linotype"/>
          <w:color w:val="000000" w:themeColor="text1"/>
          <w:sz w:val="24"/>
          <w:szCs w:val="24"/>
          <w:vertAlign w:val="superscript"/>
        </w:rPr>
        <w:t xml:space="preserve"> </w:t>
      </w:r>
      <w:r>
        <w:rPr>
          <w:rFonts w:ascii="Palatino Linotype" w:eastAsia="Palatino Linotype" w:hAnsi="Palatino Linotype" w:cs="Palatino Linotype"/>
          <w:sz w:val="24"/>
          <w:szCs w:val="24"/>
        </w:rPr>
        <w:t>=</w:t>
      </w:r>
      <w:r w:rsidR="004F64EE">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xml:space="preserve">12.15, p=0.0005; </w:t>
      </w:r>
      <w:r w:rsidRPr="137CD513">
        <w:rPr>
          <w:rFonts w:ascii="Palatino Linotype" w:eastAsia="Palatino Linotype" w:hAnsi="Palatino Linotype" w:cs="Palatino Linotype"/>
          <w:b/>
          <w:bCs/>
          <w:sz w:val="24"/>
          <w:szCs w:val="24"/>
        </w:rPr>
        <w:t>Figure 2B).</w:t>
      </w:r>
      <w:r>
        <w:rPr>
          <w:rFonts w:ascii="Palatino Linotype" w:eastAsia="Palatino Linotype" w:hAnsi="Palatino Linotype" w:cs="Palatino Linotype"/>
          <w:sz w:val="24"/>
          <w:szCs w:val="24"/>
        </w:rPr>
        <w:t xml:space="preserve"> These mutations occurred at very low frequencies or were absent in all other </w:t>
      </w:r>
      <w:r w:rsidR="3351A83D">
        <w:rPr>
          <w:rFonts w:ascii="Palatino Linotype" w:eastAsia="Palatino Linotype" w:hAnsi="Palatino Linotype" w:cs="Palatino Linotype"/>
          <w:sz w:val="24"/>
          <w:szCs w:val="24"/>
        </w:rPr>
        <w:t>locations (</w:t>
      </w:r>
      <w:r w:rsidRPr="137CD513">
        <w:rPr>
          <w:rFonts w:ascii="Palatino Linotype" w:eastAsia="Palatino Linotype" w:hAnsi="Palatino Linotype" w:cs="Palatino Linotype"/>
          <w:b/>
          <w:bCs/>
          <w:sz w:val="24"/>
          <w:szCs w:val="24"/>
        </w:rPr>
        <w:t>Figure 2A).</w:t>
      </w:r>
      <w:r>
        <w:rPr>
          <w:rFonts w:ascii="Palatino Linotype" w:eastAsia="Palatino Linotype" w:hAnsi="Palatino Linotype" w:cs="Palatino Linotype"/>
          <w:sz w:val="24"/>
          <w:szCs w:val="24"/>
        </w:rPr>
        <w:t xml:space="preserve"> We aligned the </w:t>
      </w:r>
      <w:r w:rsidRPr="137CD513">
        <w:rPr>
          <w:rFonts w:ascii="Palatino Linotype" w:eastAsia="Palatino Linotype" w:hAnsi="Palatino Linotype" w:cs="Palatino Linotype"/>
          <w:i/>
          <w:iCs/>
          <w:sz w:val="24"/>
          <w:szCs w:val="24"/>
        </w:rPr>
        <w:t>An. funestus</w:t>
      </w:r>
      <w:r>
        <w:rPr>
          <w:rFonts w:ascii="Palatino Linotype" w:eastAsia="Palatino Linotype" w:hAnsi="Palatino Linotype" w:cs="Palatino Linotype"/>
          <w:sz w:val="24"/>
          <w:szCs w:val="24"/>
        </w:rPr>
        <w:t xml:space="preserve"> </w:t>
      </w:r>
      <w:r w:rsidRPr="137CD513">
        <w:rPr>
          <w:rFonts w:ascii="Palatino Linotype" w:eastAsia="Palatino Linotype" w:hAnsi="Palatino Linotype" w:cs="Palatino Linotype"/>
          <w:i/>
          <w:iCs/>
          <w:sz w:val="24"/>
          <w:szCs w:val="24"/>
        </w:rPr>
        <w:t>Vgsc</w:t>
      </w:r>
      <w:r>
        <w:rPr>
          <w:rFonts w:ascii="Palatino Linotype" w:eastAsia="Palatino Linotype" w:hAnsi="Palatino Linotype" w:cs="Palatino Linotype"/>
          <w:sz w:val="24"/>
          <w:szCs w:val="24"/>
        </w:rPr>
        <w:t xml:space="preserve"> sequence (Gene ID: </w:t>
      </w:r>
      <w:r w:rsidRPr="00945152">
        <w:rPr>
          <w:rFonts w:ascii="Palatino Linotype" w:eastAsia="Roboto" w:hAnsi="Palatino Linotype" w:cs="Roboto"/>
          <w:color w:val="444746"/>
          <w:sz w:val="24"/>
          <w:szCs w:val="24"/>
        </w:rPr>
        <w:t>AFUN2_008728</w:t>
      </w:r>
      <w:ins w:id="197" w:author="Joel Ouma Odero (PGR)" w:date="2024-04-15T13:37:00Z">
        <w:r w:rsidR="00364705">
          <w:rPr>
            <w:rFonts w:ascii="Palatino Linotype" w:eastAsia="Roboto" w:hAnsi="Palatino Linotype" w:cs="Roboto"/>
            <w:color w:val="444746"/>
            <w:sz w:val="24"/>
            <w:szCs w:val="24"/>
          </w:rPr>
          <w:t>.</w:t>
        </w:r>
        <w:del w:id="198" w:author="Tristan Dennis [2]" w:date="2024-04-16T09:31:00Z">
          <w:r w:rsidR="00EB0D03" w:rsidRPr="00EB0D03" w:rsidDel="00985CDC">
            <w:rPr>
              <w:rFonts w:ascii="Palatino Linotype" w:hAnsi="Palatino Linotype"/>
              <w:lang w:val="en-US"/>
            </w:rPr>
            <w:delText xml:space="preserve"> </w:delText>
          </w:r>
        </w:del>
        <w:r w:rsidR="00EB0D03" w:rsidRPr="00EB0D03">
          <w:rPr>
            <w:rFonts w:ascii="Palatino Linotype" w:eastAsia="Roboto" w:hAnsi="Palatino Linotype" w:cs="Roboto"/>
            <w:color w:val="444746"/>
            <w:sz w:val="24"/>
            <w:szCs w:val="24"/>
            <w:lang w:val="en-US"/>
          </w:rPr>
          <w:t>R15290</w:t>
        </w:r>
      </w:ins>
      <w:r>
        <w:rPr>
          <w:rFonts w:ascii="Palatino Linotype" w:eastAsia="Palatino Linotype" w:hAnsi="Palatino Linotype" w:cs="Palatino Linotype"/>
          <w:sz w:val="24"/>
          <w:szCs w:val="24"/>
        </w:rPr>
        <w:t xml:space="preserve">) with that of </w:t>
      </w:r>
      <w:r w:rsidRPr="137CD513">
        <w:rPr>
          <w:rFonts w:ascii="Palatino Linotype" w:eastAsia="Palatino Linotype" w:hAnsi="Palatino Linotype" w:cs="Palatino Linotype"/>
          <w:i/>
          <w:iCs/>
          <w:sz w:val="24"/>
          <w:szCs w:val="24"/>
        </w:rPr>
        <w:t>Musca domestica</w:t>
      </w:r>
      <w:r>
        <w:rPr>
          <w:rFonts w:ascii="Palatino Linotype" w:eastAsia="Palatino Linotype" w:hAnsi="Palatino Linotype" w:cs="Palatino Linotype"/>
          <w:sz w:val="24"/>
          <w:szCs w:val="24"/>
        </w:rPr>
        <w:t xml:space="preserve"> (Gene ID: X96668) and </w:t>
      </w:r>
      <w:r w:rsidRPr="137CD513">
        <w:rPr>
          <w:rFonts w:ascii="Palatino Linotype" w:eastAsia="Palatino Linotype" w:hAnsi="Palatino Linotype" w:cs="Palatino Linotype"/>
          <w:i/>
          <w:iCs/>
          <w:sz w:val="24"/>
          <w:szCs w:val="24"/>
        </w:rPr>
        <w:t>An. gambiae</w:t>
      </w:r>
      <w:r>
        <w:rPr>
          <w:rFonts w:ascii="Palatino Linotype" w:eastAsia="Palatino Linotype" w:hAnsi="Palatino Linotype" w:cs="Palatino Linotype"/>
          <w:sz w:val="24"/>
          <w:szCs w:val="24"/>
        </w:rPr>
        <w:t xml:space="preserve"> (AGAP004707-RD AgamP4.12 gene set)</w:t>
      </w:r>
      <w:r w:rsidR="00E33A96">
        <w:rPr>
          <w:rFonts w:ascii="Palatino Linotype" w:eastAsia="Palatino Linotype" w:hAnsi="Palatino Linotype" w:cs="Palatino Linotype"/>
          <w:sz w:val="24"/>
          <w:szCs w:val="24"/>
        </w:rPr>
        <w:fldChar w:fldCharType="begin">
          <w:fldData xml:space="preserve">PEVuZE5vdGU+PENpdGU+PEF1dGhvcj5DbGFya3NvbjwvQXV0aG9yPjxZZWFyPjIwMjE8L1llYXI+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PEVuZE5vdGU+PENpdGU+PEF1dGhvcj5DbGFya3NvbjwvQXV0aG9yPjxZZWFyPjIwMjE8L1llYXI+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E33A96">
        <w:rPr>
          <w:rFonts w:ascii="Palatino Linotype" w:eastAsia="Palatino Linotype" w:hAnsi="Palatino Linotype" w:cs="Palatino Linotype"/>
          <w:sz w:val="24"/>
          <w:szCs w:val="24"/>
        </w:rPr>
      </w:r>
      <w:r w:rsidR="00E33A96">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25</w:t>
      </w:r>
      <w:r w:rsidR="00E33A96">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The amino acid change at </w:t>
      </w:r>
      <w:r w:rsidRPr="137CD513">
        <w:rPr>
          <w:rFonts w:ascii="Palatino Linotype" w:eastAsia="Palatino Linotype" w:hAnsi="Palatino Linotype" w:cs="Palatino Linotype"/>
          <w:i/>
          <w:iCs/>
          <w:sz w:val="24"/>
          <w:szCs w:val="24"/>
        </w:rPr>
        <w:t>An. funestus</w:t>
      </w:r>
      <w:r>
        <w:rPr>
          <w:rFonts w:ascii="Palatino Linotype" w:eastAsia="Palatino Linotype" w:hAnsi="Palatino Linotype" w:cs="Palatino Linotype"/>
          <w:sz w:val="24"/>
          <w:szCs w:val="24"/>
        </w:rPr>
        <w:t xml:space="preserve"> L976F corresponded to L1014F in </w:t>
      </w:r>
      <w:r w:rsidRPr="137CD513">
        <w:rPr>
          <w:rFonts w:ascii="Palatino Linotype" w:eastAsia="Palatino Linotype" w:hAnsi="Palatino Linotype" w:cs="Palatino Linotype"/>
          <w:i/>
          <w:iCs/>
          <w:sz w:val="24"/>
          <w:szCs w:val="24"/>
        </w:rPr>
        <w:t>M. domestica</w:t>
      </w:r>
      <w:r>
        <w:rPr>
          <w:rFonts w:ascii="Palatino Linotype" w:eastAsia="Palatino Linotype" w:hAnsi="Palatino Linotype" w:cs="Palatino Linotype"/>
          <w:sz w:val="24"/>
          <w:szCs w:val="24"/>
        </w:rPr>
        <w:t xml:space="preserve"> and L995F in </w:t>
      </w:r>
      <w:r w:rsidRPr="137CD513">
        <w:rPr>
          <w:rFonts w:ascii="Palatino Linotype" w:eastAsia="Palatino Linotype" w:hAnsi="Palatino Linotype" w:cs="Palatino Linotype"/>
          <w:i/>
          <w:iCs/>
          <w:sz w:val="24"/>
          <w:szCs w:val="24"/>
        </w:rPr>
        <w:t xml:space="preserve">An. gambiae </w:t>
      </w:r>
      <w:r>
        <w:rPr>
          <w:rFonts w:ascii="Palatino Linotype" w:eastAsia="Palatino Linotype" w:hAnsi="Palatino Linotype" w:cs="Palatino Linotype"/>
          <w:sz w:val="24"/>
          <w:szCs w:val="24"/>
        </w:rPr>
        <w:t xml:space="preserve">in domain II subunit 6 (IIS6) of the </w:t>
      </w:r>
      <w:r w:rsidRPr="137CD513">
        <w:rPr>
          <w:rFonts w:ascii="Palatino Linotype" w:eastAsia="Palatino Linotype" w:hAnsi="Palatino Linotype" w:cs="Palatino Linotype"/>
          <w:i/>
          <w:iCs/>
          <w:sz w:val="24"/>
          <w:szCs w:val="24"/>
        </w:rPr>
        <w:t xml:space="preserve">Vgsc </w:t>
      </w:r>
      <w:r>
        <w:rPr>
          <w:rFonts w:ascii="Palatino Linotype" w:eastAsia="Palatino Linotype" w:hAnsi="Palatino Linotype" w:cs="Palatino Linotype"/>
          <w:sz w:val="24"/>
          <w:szCs w:val="24"/>
        </w:rPr>
        <w:t>gene (</w:t>
      </w:r>
      <w:r w:rsidRPr="137CD513">
        <w:rPr>
          <w:rFonts w:ascii="Palatino Linotype" w:eastAsia="Palatino Linotype" w:hAnsi="Palatino Linotype" w:cs="Palatino Linotype"/>
          <w:b/>
          <w:bCs/>
          <w:sz w:val="24"/>
          <w:szCs w:val="24"/>
        </w:rPr>
        <w:t>Table 1</w:t>
      </w:r>
      <w:r>
        <w:rPr>
          <w:rFonts w:ascii="Palatino Linotype" w:eastAsia="Palatino Linotype" w:hAnsi="Palatino Linotype" w:cs="Palatino Linotype"/>
          <w:sz w:val="24"/>
          <w:szCs w:val="24"/>
        </w:rPr>
        <w:t xml:space="preserve">), which </w:t>
      </w:r>
      <w:r w:rsidR="088F6ECD">
        <w:rPr>
          <w:rFonts w:ascii="Palatino Linotype" w:eastAsia="Palatino Linotype" w:hAnsi="Palatino Linotype" w:cs="Palatino Linotype"/>
          <w:sz w:val="24"/>
          <w:szCs w:val="24"/>
        </w:rPr>
        <w:t xml:space="preserve">in </w:t>
      </w:r>
      <w:r w:rsidR="088F6ECD" w:rsidRPr="137CD513">
        <w:rPr>
          <w:rFonts w:ascii="Palatino Linotype" w:eastAsia="Palatino Linotype" w:hAnsi="Palatino Linotype" w:cs="Palatino Linotype"/>
          <w:i/>
          <w:iCs/>
          <w:sz w:val="24"/>
          <w:szCs w:val="24"/>
        </w:rPr>
        <w:t>An.</w:t>
      </w:r>
      <w:r w:rsidRPr="137CD513">
        <w:rPr>
          <w:rFonts w:ascii="Palatino Linotype" w:eastAsia="Palatino Linotype" w:hAnsi="Palatino Linotype" w:cs="Palatino Linotype"/>
          <w:i/>
          <w:iCs/>
          <w:sz w:val="24"/>
          <w:szCs w:val="24"/>
        </w:rPr>
        <w:t xml:space="preserve"> gambiae </w:t>
      </w:r>
      <w:r>
        <w:rPr>
          <w:rFonts w:ascii="Palatino Linotype" w:eastAsia="Palatino Linotype" w:hAnsi="Palatino Linotype" w:cs="Palatino Linotype"/>
          <w:sz w:val="24"/>
          <w:szCs w:val="24"/>
        </w:rPr>
        <w:t>species complex drastically increases IR to DDT and pyrethroids</w:t>
      </w:r>
      <w:r w:rsidR="00577738">
        <w:rPr>
          <w:rFonts w:ascii="Palatino Linotype" w:eastAsia="Palatino Linotype" w:hAnsi="Palatino Linotype" w:cs="Palatino Linotype"/>
          <w:sz w:val="24"/>
          <w:szCs w:val="24"/>
        </w:rPr>
        <w:fldChar w:fldCharType="begin">
          <w:fldData xml:space="preserve">PEVuZE5vdGU+PENpdGU+PEF1dGhvcj5NaXRjaGVsbDwvQXV0aG9yPjxZZWFyPjIwMTQ8L1llYXI+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==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PEVuZE5vdGU+PENpdGU+PEF1dGhvcj5NaXRjaGVsbDwvQXV0aG9yPjxZZWFyPjIwMTQ8L1llYXI+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==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577738">
        <w:rPr>
          <w:rFonts w:ascii="Palatino Linotype" w:eastAsia="Palatino Linotype" w:hAnsi="Palatino Linotype" w:cs="Palatino Linotype"/>
          <w:sz w:val="24"/>
          <w:szCs w:val="24"/>
        </w:rPr>
      </w:r>
      <w:r w:rsidR="00577738">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12,26</w:t>
      </w:r>
      <w:r w:rsidR="00577738">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The second variant P1842S corresponded to P1874S in </w:t>
      </w:r>
      <w:r w:rsidRPr="137CD513">
        <w:rPr>
          <w:rFonts w:ascii="Palatino Linotype" w:eastAsia="Palatino Linotype" w:hAnsi="Palatino Linotype" w:cs="Palatino Linotype"/>
          <w:i/>
          <w:iCs/>
          <w:sz w:val="24"/>
          <w:szCs w:val="24"/>
        </w:rPr>
        <w:t xml:space="preserve">An. gambiae </w:t>
      </w:r>
      <w:r>
        <w:rPr>
          <w:rFonts w:ascii="Palatino Linotype" w:eastAsia="Palatino Linotype" w:hAnsi="Palatino Linotype" w:cs="Palatino Linotype"/>
          <w:sz w:val="24"/>
          <w:szCs w:val="24"/>
        </w:rPr>
        <w:t xml:space="preserve">and P1879 in </w:t>
      </w:r>
      <w:r w:rsidRPr="137CD513">
        <w:rPr>
          <w:rFonts w:ascii="Palatino Linotype" w:eastAsia="Palatino Linotype" w:hAnsi="Palatino Linotype" w:cs="Palatino Linotype"/>
          <w:i/>
          <w:iCs/>
          <w:sz w:val="24"/>
          <w:szCs w:val="24"/>
        </w:rPr>
        <w:t>M. domestica</w:t>
      </w:r>
      <w:r>
        <w:rPr>
          <w:rFonts w:ascii="Palatino Linotype" w:eastAsia="Palatino Linotype" w:hAnsi="Palatino Linotype" w:cs="Palatino Linotype"/>
          <w:sz w:val="24"/>
          <w:szCs w:val="24"/>
        </w:rPr>
        <w:t xml:space="preserve"> and were all </w:t>
      </w:r>
      <w:r w:rsidR="1C1546F9" w:rsidRPr="137CD513">
        <w:rPr>
          <w:rFonts w:ascii="Palatino Linotype" w:eastAsia="Palatino Linotype" w:hAnsi="Palatino Linotype" w:cs="Palatino Linotype"/>
          <w:sz w:val="24"/>
          <w:szCs w:val="24"/>
        </w:rPr>
        <w:t>in</w:t>
      </w:r>
      <w:r>
        <w:rPr>
          <w:rFonts w:ascii="Palatino Linotype" w:eastAsia="Palatino Linotype" w:hAnsi="Palatino Linotype" w:cs="Palatino Linotype"/>
          <w:sz w:val="24"/>
          <w:szCs w:val="24"/>
        </w:rPr>
        <w:t xml:space="preserve"> the C-terminal domain (</w:t>
      </w:r>
      <w:r w:rsidRPr="137CD513">
        <w:rPr>
          <w:rFonts w:ascii="Palatino Linotype" w:eastAsia="Palatino Linotype" w:hAnsi="Palatino Linotype" w:cs="Palatino Linotype"/>
          <w:b/>
          <w:bCs/>
          <w:sz w:val="24"/>
          <w:szCs w:val="24"/>
        </w:rPr>
        <w:t>Table 1</w:t>
      </w:r>
      <w:r>
        <w:rPr>
          <w:rFonts w:ascii="Palatino Linotype" w:eastAsia="Palatino Linotype" w:hAnsi="Palatino Linotype" w:cs="Palatino Linotype"/>
          <w:sz w:val="24"/>
          <w:szCs w:val="24"/>
        </w:rPr>
        <w:t>).</w:t>
      </w:r>
    </w:p>
    <w:p w14:paraId="47EC9F6D" w14:textId="28E8414B" w:rsidR="006160ED" w:rsidRPr="000C5A25" w:rsidRDefault="006160ED" w:rsidP="000C5A25">
      <w:pPr>
        <w:spacing w:line="360" w:lineRule="auto"/>
        <w:rPr>
          <w:rFonts w:ascii="Palatino Linotype" w:hAnsi="Palatino Linotype"/>
          <w:lang w:val="en-US"/>
        </w:rPr>
      </w:pPr>
      <w:r w:rsidRPr="00F82276">
        <w:rPr>
          <w:rFonts w:ascii="Palatino Linotype" w:hAnsi="Palatino Linotype"/>
          <w:b/>
          <w:bCs/>
        </w:rPr>
        <w:lastRenderedPageBreak/>
        <w:t>Table 1</w:t>
      </w:r>
      <w:r>
        <w:rPr>
          <w:rFonts w:ascii="Palatino Linotype" w:hAnsi="Palatino Linotype"/>
        </w:rPr>
        <w:t xml:space="preserve">: </w:t>
      </w:r>
      <w:r w:rsidRPr="000C5A25">
        <w:rPr>
          <w:rFonts w:ascii="Palatino Linotype" w:hAnsi="Palatino Linotype"/>
        </w:rPr>
        <w:t>Comparative non-synonymous nucleotide variation in the voltage-gated sodium channel gene</w:t>
      </w:r>
      <w:r w:rsidR="006648CA" w:rsidRPr="000C5A25">
        <w:rPr>
          <w:rFonts w:ascii="Palatino Linotype" w:hAnsi="Palatino Linotype"/>
        </w:rPr>
        <w:t xml:space="preserve">. </w:t>
      </w:r>
      <w:r w:rsidRPr="000C5A25">
        <w:rPr>
          <w:rFonts w:ascii="Palatino Linotype" w:hAnsi="Palatino Linotype"/>
          <w:lang w:val="en-US"/>
        </w:rPr>
        <w:t xml:space="preserve">Position </w:t>
      </w:r>
      <w:r w:rsidR="0018555E" w:rsidRPr="000C5A25">
        <w:rPr>
          <w:rFonts w:ascii="Palatino Linotype" w:hAnsi="Palatino Linotype"/>
          <w:lang w:val="en-US"/>
        </w:rPr>
        <w:t xml:space="preserve">is </w:t>
      </w:r>
      <w:r w:rsidRPr="000C5A25">
        <w:rPr>
          <w:rFonts w:ascii="Palatino Linotype" w:hAnsi="Palatino Linotype"/>
          <w:lang w:val="en-US"/>
        </w:rPr>
        <w:t xml:space="preserve">relative to the </w:t>
      </w:r>
      <w:r w:rsidRPr="000C5A25">
        <w:rPr>
          <w:rFonts w:ascii="Palatino Linotype" w:hAnsi="Palatino Linotype"/>
          <w:i/>
          <w:iCs/>
          <w:lang w:val="en-US"/>
        </w:rPr>
        <w:t>Anopheles funestus</w:t>
      </w:r>
      <w:r w:rsidRPr="000C5A25">
        <w:rPr>
          <w:rFonts w:ascii="Palatino Linotype" w:hAnsi="Palatino Linotype"/>
          <w:lang w:val="en-US"/>
        </w:rPr>
        <w:t xml:space="preserve"> strain FUMOZ reference, chromosome arm 3RL.</w:t>
      </w:r>
      <w:r w:rsidR="002F0BE3" w:rsidRPr="000C5A25">
        <w:rPr>
          <w:rFonts w:ascii="Palatino Linotype" w:hAnsi="Palatino Linotype"/>
          <w:b/>
          <w:bCs/>
          <w:lang w:val="en-US"/>
        </w:rPr>
        <w:t xml:space="preserve"> </w:t>
      </w:r>
      <w:r w:rsidRPr="000C5A25">
        <w:rPr>
          <w:rFonts w:ascii="Palatino Linotype" w:hAnsi="Palatino Linotype"/>
          <w:lang w:val="en-US"/>
        </w:rPr>
        <w:t xml:space="preserve">Codon numbering according to </w:t>
      </w:r>
      <w:r w:rsidRPr="000C5A25">
        <w:rPr>
          <w:rFonts w:ascii="Palatino Linotype" w:hAnsi="Palatino Linotype"/>
          <w:i/>
          <w:iCs/>
          <w:lang w:val="en-US"/>
        </w:rPr>
        <w:t>Anopheles funestus</w:t>
      </w:r>
      <w:r w:rsidRPr="000C5A25">
        <w:rPr>
          <w:rFonts w:ascii="Palatino Linotype" w:hAnsi="Palatino Linotype"/>
          <w:lang w:val="en-US"/>
        </w:rPr>
        <w:t xml:space="preserve"> </w:t>
      </w:r>
      <w:r w:rsidR="002F0BE3" w:rsidRPr="000C5A25">
        <w:rPr>
          <w:rFonts w:ascii="Palatino Linotype" w:hAnsi="Palatino Linotype"/>
          <w:i/>
          <w:iCs/>
          <w:lang w:val="en-US"/>
        </w:rPr>
        <w:t>Vgsc</w:t>
      </w:r>
      <w:r w:rsidR="002F0BE3" w:rsidRPr="000C5A25">
        <w:rPr>
          <w:rFonts w:ascii="Palatino Linotype" w:hAnsi="Palatino Linotype"/>
          <w:lang w:val="en-US"/>
        </w:rPr>
        <w:t xml:space="preserve"> </w:t>
      </w:r>
      <w:r w:rsidRPr="000C5A25">
        <w:rPr>
          <w:rFonts w:ascii="Palatino Linotype" w:hAnsi="Palatino Linotype"/>
          <w:lang w:val="en-US"/>
        </w:rPr>
        <w:t xml:space="preserve">transcript </w:t>
      </w:r>
      <w:r w:rsidR="00D80A9E" w:rsidRPr="000C5A25">
        <w:rPr>
          <w:rFonts w:ascii="Palatino Linotype" w:hAnsi="Palatino Linotype"/>
          <w:lang w:val="en-US"/>
        </w:rPr>
        <w:t>AFUN2_008728.R15290</w:t>
      </w:r>
      <w:r w:rsidR="002E1205" w:rsidRPr="000C5A25">
        <w:rPr>
          <w:rFonts w:ascii="Palatino Linotype" w:hAnsi="Palatino Linotype"/>
          <w:b/>
          <w:bCs/>
          <w:lang w:val="en-US"/>
        </w:rPr>
        <w:t xml:space="preserve">, </w:t>
      </w:r>
      <w:r w:rsidRPr="000C5A25">
        <w:rPr>
          <w:rFonts w:ascii="Palatino Linotype" w:hAnsi="Palatino Linotype"/>
          <w:i/>
          <w:iCs/>
          <w:lang w:val="en-US"/>
        </w:rPr>
        <w:t>Anopheles gambiae</w:t>
      </w:r>
      <w:r w:rsidRPr="000C5A25">
        <w:rPr>
          <w:rFonts w:ascii="Palatino Linotype" w:hAnsi="Palatino Linotype"/>
          <w:lang w:val="en-US"/>
        </w:rPr>
        <w:t xml:space="preserve"> transcript AGAP004707-RD in gene</w:t>
      </w:r>
      <w:r w:rsidR="00735358" w:rsidRPr="000C5A25">
        <w:rPr>
          <w:rFonts w:ascii="Palatino Linotype" w:hAnsi="Palatino Linotype"/>
          <w:lang w:val="en-US"/>
        </w:rPr>
        <w:t xml:space="preserve"> </w:t>
      </w:r>
      <w:r w:rsidRPr="000C5A25">
        <w:rPr>
          <w:rFonts w:ascii="Palatino Linotype" w:hAnsi="Palatino Linotype"/>
          <w:lang w:val="en-US"/>
        </w:rPr>
        <w:t>set AgamP4.12</w:t>
      </w:r>
      <w:r w:rsidR="00DB6DC2" w:rsidRPr="000C5A25">
        <w:rPr>
          <w:rFonts w:ascii="Palatino Linotype" w:hAnsi="Palatino Linotype"/>
          <w:lang w:val="en-US"/>
        </w:rPr>
        <w:t>,</w:t>
      </w:r>
      <w:r w:rsidR="002E1205" w:rsidRPr="000C5A25">
        <w:rPr>
          <w:rFonts w:ascii="Palatino Linotype" w:hAnsi="Palatino Linotype"/>
          <w:lang w:val="en-US"/>
        </w:rPr>
        <w:t xml:space="preserve"> and </w:t>
      </w:r>
      <w:r w:rsidRPr="000C5A25">
        <w:rPr>
          <w:rFonts w:ascii="Palatino Linotype" w:hAnsi="Palatino Linotype"/>
          <w:i/>
          <w:iCs/>
          <w:lang w:val="en-US"/>
        </w:rPr>
        <w:t>Musca domestica</w:t>
      </w:r>
      <w:r w:rsidRPr="000C5A25">
        <w:rPr>
          <w:rFonts w:ascii="Palatino Linotype" w:hAnsi="Palatino Linotype"/>
          <w:lang w:val="en-US"/>
        </w:rPr>
        <w:t xml:space="preserve"> EMBL accession X96668 Williamson </w:t>
      </w:r>
      <w:r w:rsidRPr="000C5A25">
        <w:rPr>
          <w:rFonts w:ascii="Palatino Linotype" w:hAnsi="Palatino Linotype"/>
          <w:i/>
          <w:iCs/>
          <w:lang w:val="en-US"/>
        </w:rPr>
        <w:t>et al.</w:t>
      </w:r>
      <w:r w:rsidRPr="000C5A25">
        <w:rPr>
          <w:rFonts w:ascii="Palatino Linotype" w:hAnsi="Palatino Linotype"/>
          <w:lang w:val="en-US"/>
        </w:rPr>
        <w:fldChar w:fldCharType="begin">
          <w:fldData xml:space="preserve">PEVuZE5vdGU+PENpdGU+PEF1dGhvcj5XaWxsaWFtc29uPC9BdXRob3I+PFllYXI+MTk5NjwvWWVh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</w:fldData>
        </w:fldChar>
      </w:r>
      <w:r w:rsidR="00F70408" w:rsidRPr="000C5A25">
        <w:rPr>
          <w:rFonts w:ascii="Palatino Linotype" w:hAnsi="Palatino Linotype"/>
          <w:lang w:val="en-US"/>
        </w:rPr>
        <w:instrText xml:space="preserve"> ADDIN EN.CITE </w:instrText>
      </w:r>
      <w:r w:rsidR="00F70408" w:rsidRPr="000C5A25">
        <w:rPr>
          <w:rFonts w:ascii="Palatino Linotype" w:hAnsi="Palatino Linotype"/>
          <w:lang w:val="en-US"/>
        </w:rPr>
        <w:fldChar w:fldCharType="begin">
          <w:fldData xml:space="preserve">PEVuZE5vdGU+PENpdGU+PEF1dGhvcj5XaWxsaWFtc29uPC9BdXRob3I+PFllYXI+MTk5NjwvWWVh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</w:fldData>
        </w:fldChar>
      </w:r>
      <w:r w:rsidR="00F70408" w:rsidRPr="000C5A25">
        <w:rPr>
          <w:rFonts w:ascii="Palatino Linotype" w:hAnsi="Palatino Linotype"/>
          <w:lang w:val="en-US"/>
        </w:rPr>
        <w:instrText xml:space="preserve"> ADDIN EN.CITE.DATA </w:instrText>
      </w:r>
      <w:r w:rsidR="00F70408" w:rsidRPr="000C5A25">
        <w:rPr>
          <w:rFonts w:ascii="Palatino Linotype" w:hAnsi="Palatino Linotype"/>
          <w:lang w:val="en-US"/>
        </w:rPr>
      </w:r>
      <w:r w:rsidR="00F70408" w:rsidRPr="000C5A25">
        <w:rPr>
          <w:rFonts w:ascii="Palatino Linotype" w:hAnsi="Palatino Linotype"/>
          <w:lang w:val="en-US"/>
        </w:rPr>
        <w:fldChar w:fldCharType="end"/>
      </w:r>
      <w:r w:rsidRPr="000C5A25">
        <w:rPr>
          <w:rFonts w:ascii="Palatino Linotype" w:hAnsi="Palatino Linotype"/>
          <w:lang w:val="en-US"/>
        </w:rPr>
      </w:r>
      <w:r w:rsidRPr="000C5A25">
        <w:rPr>
          <w:rFonts w:ascii="Palatino Linotype" w:hAnsi="Palatino Linotype"/>
          <w:lang w:val="en-US"/>
        </w:rPr>
        <w:fldChar w:fldCharType="separate"/>
      </w:r>
      <w:r w:rsidR="00F70408" w:rsidRPr="000C5A25">
        <w:rPr>
          <w:rFonts w:ascii="Palatino Linotype" w:hAnsi="Palatino Linotype"/>
          <w:noProof/>
          <w:vertAlign w:val="superscript"/>
          <w:lang w:val="en-US"/>
        </w:rPr>
        <w:t>27</w:t>
      </w:r>
      <w:r w:rsidRPr="000C5A25">
        <w:rPr>
          <w:rFonts w:ascii="Palatino Linotype" w:hAnsi="Palatino Linotype"/>
          <w:lang w:val="en-US"/>
        </w:rPr>
        <w:fldChar w:fldCharType="end"/>
      </w:r>
      <w:r w:rsidRPr="000C5A25">
        <w:rPr>
          <w:rFonts w:ascii="Palatino Linotype" w:hAnsi="Palatino Linotype"/>
          <w:lang w:val="en-US"/>
        </w:rPr>
        <w:t>.</w:t>
      </w:r>
    </w:p>
    <w:tbl>
      <w:tblPr>
        <w:tblStyle w:val="TableGrid"/>
        <w:tblW w:w="0" w:type="auto"/>
        <w:tblLook w:val="04A0" w:firstRow="1" w:lastRow="0" w:firstColumn="1" w:lastColumn="0" w:noHBand="0" w:noVBand="1"/>
      </w:tblPr>
      <w:tblGrid>
        <w:gridCol w:w="2263"/>
        <w:gridCol w:w="1701"/>
        <w:gridCol w:w="1701"/>
        <w:gridCol w:w="1843"/>
        <w:gridCol w:w="1508"/>
      </w:tblGrid>
      <w:tr w:rsidR="00CE55B9" w:rsidRPr="00DF543A" w14:paraId="2A81DC13" w14:textId="77777777" w:rsidTr="00DF543A">
        <w:tc>
          <w:tcPr>
            <w:tcW w:w="2263" w:type="dxa"/>
          </w:tcPr>
          <w:p w14:paraId="286AF262" w14:textId="65FD82D2" w:rsidR="00CE55B9" w:rsidRPr="00DF543A" w:rsidRDefault="00687573" w:rsidP="00057356">
            <w:pPr>
              <w:spacing w:line="360" w:lineRule="auto"/>
              <w:jc w:val="both"/>
              <w:rPr>
                <w:rFonts w:ascii="Palatino Linotype" w:eastAsia="Palatino Linotype" w:hAnsi="Palatino Linotype" w:cs="Palatino Linotype"/>
                <w:b/>
                <w:bCs/>
                <w:sz w:val="20"/>
                <w:szCs w:val="20"/>
              </w:rPr>
            </w:pPr>
            <w:r w:rsidRPr="00DF543A">
              <w:rPr>
                <w:rFonts w:ascii="Palatino Linotype" w:eastAsia="Palatino Linotype" w:hAnsi="Palatino Linotype" w:cs="Palatino Linotype"/>
                <w:b/>
                <w:bCs/>
                <w:sz w:val="20"/>
                <w:szCs w:val="20"/>
              </w:rPr>
              <w:t>Position</w:t>
            </w:r>
          </w:p>
        </w:tc>
        <w:tc>
          <w:tcPr>
            <w:tcW w:w="1701" w:type="dxa"/>
          </w:tcPr>
          <w:p w14:paraId="29E16ECC" w14:textId="2EB22622" w:rsidR="00CE55B9" w:rsidRPr="00DF543A" w:rsidRDefault="00687573" w:rsidP="00057356">
            <w:pPr>
              <w:spacing w:line="360" w:lineRule="auto"/>
              <w:jc w:val="both"/>
              <w:rPr>
                <w:rFonts w:ascii="Palatino Linotype" w:eastAsia="Palatino Linotype" w:hAnsi="Palatino Linotype" w:cs="Palatino Linotype"/>
                <w:b/>
                <w:bCs/>
                <w:i/>
                <w:iCs/>
                <w:sz w:val="20"/>
                <w:szCs w:val="20"/>
              </w:rPr>
            </w:pPr>
            <w:r w:rsidRPr="00DF543A">
              <w:rPr>
                <w:rFonts w:ascii="Palatino Linotype" w:eastAsia="Palatino Linotype" w:hAnsi="Palatino Linotype" w:cs="Palatino Linotype"/>
                <w:b/>
                <w:bCs/>
                <w:i/>
                <w:iCs/>
                <w:sz w:val="20"/>
                <w:szCs w:val="20"/>
              </w:rPr>
              <w:t>An. funestus</w:t>
            </w:r>
          </w:p>
        </w:tc>
        <w:tc>
          <w:tcPr>
            <w:tcW w:w="1701" w:type="dxa"/>
          </w:tcPr>
          <w:p w14:paraId="48644FBE" w14:textId="59869ABD" w:rsidR="00CE55B9" w:rsidRPr="00DF543A" w:rsidRDefault="00687573" w:rsidP="00057356">
            <w:pPr>
              <w:spacing w:line="360" w:lineRule="auto"/>
              <w:jc w:val="both"/>
              <w:rPr>
                <w:rFonts w:ascii="Palatino Linotype" w:eastAsia="Palatino Linotype" w:hAnsi="Palatino Linotype" w:cs="Palatino Linotype"/>
                <w:b/>
                <w:bCs/>
                <w:i/>
                <w:iCs/>
                <w:sz w:val="20"/>
                <w:szCs w:val="20"/>
              </w:rPr>
            </w:pPr>
            <w:r w:rsidRPr="00DF543A">
              <w:rPr>
                <w:rFonts w:ascii="Palatino Linotype" w:eastAsia="Palatino Linotype" w:hAnsi="Palatino Linotype" w:cs="Palatino Linotype"/>
                <w:b/>
                <w:bCs/>
                <w:i/>
                <w:iCs/>
                <w:sz w:val="20"/>
                <w:szCs w:val="20"/>
              </w:rPr>
              <w:t>An. gambiae</w:t>
            </w:r>
          </w:p>
        </w:tc>
        <w:tc>
          <w:tcPr>
            <w:tcW w:w="1843" w:type="dxa"/>
          </w:tcPr>
          <w:p w14:paraId="4B53F860" w14:textId="5938E30D" w:rsidR="00CE55B9" w:rsidRPr="00DF543A" w:rsidRDefault="00687573" w:rsidP="00057356">
            <w:pPr>
              <w:spacing w:line="360" w:lineRule="auto"/>
              <w:jc w:val="both"/>
              <w:rPr>
                <w:rFonts w:ascii="Palatino Linotype" w:eastAsia="Palatino Linotype" w:hAnsi="Palatino Linotype" w:cs="Palatino Linotype"/>
                <w:b/>
                <w:bCs/>
                <w:i/>
                <w:iCs/>
                <w:sz w:val="20"/>
                <w:szCs w:val="20"/>
              </w:rPr>
            </w:pPr>
            <w:r w:rsidRPr="00DF543A">
              <w:rPr>
                <w:rFonts w:ascii="Palatino Linotype" w:eastAsia="Palatino Linotype" w:hAnsi="Palatino Linotype" w:cs="Palatino Linotype"/>
                <w:b/>
                <w:bCs/>
                <w:i/>
                <w:iCs/>
                <w:sz w:val="20"/>
                <w:szCs w:val="20"/>
              </w:rPr>
              <w:t>M. domestica</w:t>
            </w:r>
          </w:p>
        </w:tc>
        <w:tc>
          <w:tcPr>
            <w:tcW w:w="1508" w:type="dxa"/>
          </w:tcPr>
          <w:p w14:paraId="6F6C583C" w14:textId="51D09373" w:rsidR="00CE55B9" w:rsidRPr="00DF543A" w:rsidRDefault="00687573" w:rsidP="00057356">
            <w:pPr>
              <w:spacing w:line="360" w:lineRule="auto"/>
              <w:jc w:val="both"/>
              <w:rPr>
                <w:rFonts w:ascii="Palatino Linotype" w:eastAsia="Palatino Linotype" w:hAnsi="Palatino Linotype" w:cs="Palatino Linotype"/>
                <w:b/>
                <w:bCs/>
                <w:sz w:val="20"/>
                <w:szCs w:val="20"/>
              </w:rPr>
            </w:pPr>
            <w:r w:rsidRPr="00DF543A">
              <w:rPr>
                <w:rFonts w:ascii="Palatino Linotype" w:eastAsia="Palatino Linotype" w:hAnsi="Palatino Linotype" w:cs="Palatino Linotype"/>
                <w:b/>
                <w:bCs/>
                <w:sz w:val="20"/>
                <w:szCs w:val="20"/>
              </w:rPr>
              <w:t>Domain</w:t>
            </w:r>
          </w:p>
        </w:tc>
      </w:tr>
      <w:tr w:rsidR="00CE55B9" w:rsidRPr="00DF543A" w14:paraId="26BE9BC9" w14:textId="77777777" w:rsidTr="00DF543A">
        <w:tc>
          <w:tcPr>
            <w:tcW w:w="2263" w:type="dxa"/>
          </w:tcPr>
          <w:p w14:paraId="52E49C7E" w14:textId="51169398" w:rsidR="00CE55B9" w:rsidRPr="00DF543A" w:rsidRDefault="00B36DD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3RL:44,115,564 T&gt;C</w:t>
            </w:r>
          </w:p>
        </w:tc>
        <w:tc>
          <w:tcPr>
            <w:tcW w:w="1701" w:type="dxa"/>
          </w:tcPr>
          <w:p w14:paraId="27547494" w14:textId="092ABE5A"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I2030V</w:t>
            </w:r>
          </w:p>
        </w:tc>
        <w:tc>
          <w:tcPr>
            <w:tcW w:w="1701" w:type="dxa"/>
          </w:tcPr>
          <w:p w14:paraId="6E090D55" w14:textId="7A210DAC"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I2061</w:t>
            </w:r>
          </w:p>
        </w:tc>
        <w:tc>
          <w:tcPr>
            <w:tcW w:w="1843" w:type="dxa"/>
          </w:tcPr>
          <w:p w14:paraId="6C515F3A" w14:textId="0B58AAA9"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rPr>
              <w:t>P2063</w:t>
            </w:r>
          </w:p>
        </w:tc>
        <w:tc>
          <w:tcPr>
            <w:tcW w:w="1508" w:type="dxa"/>
          </w:tcPr>
          <w:p w14:paraId="08BF1CC0" w14:textId="4BEE04E7"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COOH</w:t>
            </w:r>
          </w:p>
        </w:tc>
      </w:tr>
      <w:tr w:rsidR="00CE55B9" w:rsidRPr="00DF543A" w14:paraId="58E807A6" w14:textId="77777777" w:rsidTr="00DF543A">
        <w:tc>
          <w:tcPr>
            <w:tcW w:w="2263" w:type="dxa"/>
          </w:tcPr>
          <w:p w14:paraId="796B4409" w14:textId="16830C9C" w:rsidR="00CE55B9" w:rsidRPr="00DF543A" w:rsidRDefault="00B36DD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3RL:44,115,768 C&gt;A</w:t>
            </w:r>
          </w:p>
        </w:tc>
        <w:tc>
          <w:tcPr>
            <w:tcW w:w="1701" w:type="dxa"/>
          </w:tcPr>
          <w:p w14:paraId="231DFB31" w14:textId="702CDBB1"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G1962C</w:t>
            </w:r>
          </w:p>
        </w:tc>
        <w:tc>
          <w:tcPr>
            <w:tcW w:w="1701" w:type="dxa"/>
          </w:tcPr>
          <w:p w14:paraId="503A4C42" w14:textId="471B1D05"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A1994</w:t>
            </w:r>
          </w:p>
        </w:tc>
        <w:tc>
          <w:tcPr>
            <w:tcW w:w="1843" w:type="dxa"/>
          </w:tcPr>
          <w:p w14:paraId="678C686D" w14:textId="3E9E89FB"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P1997</w:t>
            </w:r>
          </w:p>
        </w:tc>
        <w:tc>
          <w:tcPr>
            <w:tcW w:w="1508" w:type="dxa"/>
          </w:tcPr>
          <w:p w14:paraId="108EFF62" w14:textId="74F0FC31"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COOH</w:t>
            </w:r>
          </w:p>
        </w:tc>
      </w:tr>
      <w:tr w:rsidR="00CE55B9" w:rsidRPr="00DF543A" w14:paraId="1083A372" w14:textId="77777777" w:rsidTr="00DF543A">
        <w:tc>
          <w:tcPr>
            <w:tcW w:w="2263" w:type="dxa"/>
          </w:tcPr>
          <w:p w14:paraId="587A5C38" w14:textId="59081828" w:rsidR="00CE55B9" w:rsidRPr="00DF543A" w:rsidRDefault="00B36DD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3RL:44,116,128 G&gt;A</w:t>
            </w:r>
          </w:p>
        </w:tc>
        <w:tc>
          <w:tcPr>
            <w:tcW w:w="1701" w:type="dxa"/>
          </w:tcPr>
          <w:p w14:paraId="6930C647" w14:textId="392FF6EB"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P1842S</w:t>
            </w:r>
          </w:p>
        </w:tc>
        <w:tc>
          <w:tcPr>
            <w:tcW w:w="1701" w:type="dxa"/>
          </w:tcPr>
          <w:p w14:paraId="0F338E41" w14:textId="13B97952"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P1874S</w:t>
            </w:r>
          </w:p>
        </w:tc>
        <w:tc>
          <w:tcPr>
            <w:tcW w:w="1843" w:type="dxa"/>
          </w:tcPr>
          <w:p w14:paraId="47E4FBC6" w14:textId="3CA22276"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P1879</w:t>
            </w:r>
          </w:p>
        </w:tc>
        <w:tc>
          <w:tcPr>
            <w:tcW w:w="1508" w:type="dxa"/>
          </w:tcPr>
          <w:p w14:paraId="369BC28E" w14:textId="59335EBE"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COOH</w:t>
            </w:r>
          </w:p>
        </w:tc>
      </w:tr>
      <w:tr w:rsidR="00CE55B9" w:rsidRPr="00DF543A" w14:paraId="4443166B" w14:textId="77777777" w:rsidTr="00DF543A">
        <w:tc>
          <w:tcPr>
            <w:tcW w:w="2263" w:type="dxa"/>
          </w:tcPr>
          <w:p w14:paraId="2522086F" w14:textId="2A36CDAA" w:rsidR="00CE55B9" w:rsidRPr="00DF543A" w:rsidRDefault="00B36DD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3RL:44,116,334 T&gt;C</w:t>
            </w:r>
          </w:p>
        </w:tc>
        <w:tc>
          <w:tcPr>
            <w:tcW w:w="1701" w:type="dxa"/>
          </w:tcPr>
          <w:p w14:paraId="25AA50C2" w14:textId="59797809"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N1773S</w:t>
            </w:r>
          </w:p>
        </w:tc>
        <w:tc>
          <w:tcPr>
            <w:tcW w:w="1701" w:type="dxa"/>
          </w:tcPr>
          <w:p w14:paraId="11E8F26E" w14:textId="0FB5A5A8"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N1805</w:t>
            </w:r>
          </w:p>
        </w:tc>
        <w:tc>
          <w:tcPr>
            <w:tcW w:w="1843" w:type="dxa"/>
          </w:tcPr>
          <w:p w14:paraId="30A9122B" w14:textId="1C248EB3"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N1810</w:t>
            </w:r>
          </w:p>
        </w:tc>
        <w:tc>
          <w:tcPr>
            <w:tcW w:w="1508" w:type="dxa"/>
          </w:tcPr>
          <w:p w14:paraId="612ADBE7" w14:textId="77777777" w:rsidR="00CE55B9" w:rsidRPr="00DF543A" w:rsidRDefault="00CE55B9" w:rsidP="00057356">
            <w:pPr>
              <w:spacing w:line="360" w:lineRule="auto"/>
              <w:jc w:val="both"/>
              <w:rPr>
                <w:rFonts w:ascii="Palatino Linotype" w:eastAsia="Palatino Linotype" w:hAnsi="Palatino Linotype" w:cs="Palatino Linotype"/>
                <w:sz w:val="20"/>
                <w:szCs w:val="20"/>
              </w:rPr>
            </w:pPr>
          </w:p>
        </w:tc>
      </w:tr>
      <w:tr w:rsidR="00CE55B9" w:rsidRPr="00DF543A" w14:paraId="62973178" w14:textId="77777777" w:rsidTr="00DF543A">
        <w:tc>
          <w:tcPr>
            <w:tcW w:w="2263" w:type="dxa"/>
          </w:tcPr>
          <w:p w14:paraId="5CBFD71E" w14:textId="45C7742E" w:rsidR="00CE55B9" w:rsidRPr="00DF543A" w:rsidRDefault="00B36DD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3RL:44,116,923 A&gt;T</w:t>
            </w:r>
          </w:p>
        </w:tc>
        <w:tc>
          <w:tcPr>
            <w:tcW w:w="1701" w:type="dxa"/>
          </w:tcPr>
          <w:p w14:paraId="46AC8858" w14:textId="7725A274"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F1638Y</w:t>
            </w:r>
          </w:p>
        </w:tc>
        <w:tc>
          <w:tcPr>
            <w:tcW w:w="1701" w:type="dxa"/>
          </w:tcPr>
          <w:p w14:paraId="63F767C4" w14:textId="788771A0"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F1670</w:t>
            </w:r>
          </w:p>
        </w:tc>
        <w:tc>
          <w:tcPr>
            <w:tcW w:w="1843" w:type="dxa"/>
          </w:tcPr>
          <w:p w14:paraId="2554B534" w14:textId="5BB5D817" w:rsidR="00CE55B9" w:rsidRPr="00DF543A" w:rsidRDefault="002654B9"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V1675</w:t>
            </w:r>
          </w:p>
        </w:tc>
        <w:tc>
          <w:tcPr>
            <w:tcW w:w="1508" w:type="dxa"/>
          </w:tcPr>
          <w:p w14:paraId="3DB84E0E" w14:textId="77777777" w:rsidR="00CE55B9" w:rsidRPr="00DF543A" w:rsidRDefault="00CE55B9" w:rsidP="00057356">
            <w:pPr>
              <w:spacing w:line="360" w:lineRule="auto"/>
              <w:jc w:val="both"/>
              <w:rPr>
                <w:rFonts w:ascii="Palatino Linotype" w:eastAsia="Palatino Linotype" w:hAnsi="Palatino Linotype" w:cs="Palatino Linotype"/>
                <w:sz w:val="20"/>
                <w:szCs w:val="20"/>
              </w:rPr>
            </w:pPr>
          </w:p>
        </w:tc>
      </w:tr>
      <w:tr w:rsidR="00CE55B9" w:rsidRPr="00DF543A" w14:paraId="7A9BC70B" w14:textId="77777777" w:rsidTr="00DF543A">
        <w:tc>
          <w:tcPr>
            <w:tcW w:w="2263" w:type="dxa"/>
          </w:tcPr>
          <w:p w14:paraId="5D51C63F" w14:textId="25140406" w:rsidR="00CE55B9" w:rsidRPr="00DF543A" w:rsidRDefault="00CE360C"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3RL:44,117,167 A&gt;T</w:t>
            </w:r>
          </w:p>
        </w:tc>
        <w:tc>
          <w:tcPr>
            <w:tcW w:w="1701" w:type="dxa"/>
          </w:tcPr>
          <w:p w14:paraId="252F502E" w14:textId="0DFDFF2D"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W1557R</w:t>
            </w:r>
          </w:p>
        </w:tc>
        <w:tc>
          <w:tcPr>
            <w:tcW w:w="1701" w:type="dxa"/>
          </w:tcPr>
          <w:p w14:paraId="2323C0C4" w14:textId="5CE35227"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W1589</w:t>
            </w:r>
          </w:p>
        </w:tc>
        <w:tc>
          <w:tcPr>
            <w:tcW w:w="1843" w:type="dxa"/>
          </w:tcPr>
          <w:p w14:paraId="2DA6E0B1" w14:textId="0D050209"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W1594</w:t>
            </w:r>
          </w:p>
        </w:tc>
        <w:tc>
          <w:tcPr>
            <w:tcW w:w="1508" w:type="dxa"/>
          </w:tcPr>
          <w:p w14:paraId="7606B6B2" w14:textId="77777777" w:rsidR="00CE55B9" w:rsidRPr="00DF543A" w:rsidRDefault="00CE55B9" w:rsidP="00057356">
            <w:pPr>
              <w:spacing w:line="360" w:lineRule="auto"/>
              <w:jc w:val="both"/>
              <w:rPr>
                <w:rFonts w:ascii="Palatino Linotype" w:eastAsia="Palatino Linotype" w:hAnsi="Palatino Linotype" w:cs="Palatino Linotype"/>
                <w:sz w:val="20"/>
                <w:szCs w:val="20"/>
              </w:rPr>
            </w:pPr>
          </w:p>
        </w:tc>
      </w:tr>
      <w:tr w:rsidR="00CE55B9" w:rsidRPr="00DF543A" w14:paraId="08B2C76C" w14:textId="77777777" w:rsidTr="00DF543A">
        <w:tc>
          <w:tcPr>
            <w:tcW w:w="2263" w:type="dxa"/>
          </w:tcPr>
          <w:p w14:paraId="452FDEEA" w14:textId="17D52532" w:rsidR="00CE55B9" w:rsidRPr="00DF543A" w:rsidRDefault="00CE360C"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3RL:44,122,391 C&gt;A</w:t>
            </w:r>
          </w:p>
        </w:tc>
        <w:tc>
          <w:tcPr>
            <w:tcW w:w="1701" w:type="dxa"/>
          </w:tcPr>
          <w:p w14:paraId="5887A2D4" w14:textId="7A546B3D"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G1144C</w:t>
            </w:r>
          </w:p>
        </w:tc>
        <w:tc>
          <w:tcPr>
            <w:tcW w:w="1701" w:type="dxa"/>
          </w:tcPr>
          <w:p w14:paraId="667E8777" w14:textId="224D678E"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G1173</w:t>
            </w:r>
          </w:p>
        </w:tc>
        <w:tc>
          <w:tcPr>
            <w:tcW w:w="1843" w:type="dxa"/>
          </w:tcPr>
          <w:p w14:paraId="1F1FC204" w14:textId="4571BA4E" w:rsidR="00CE55B9" w:rsidRPr="00DF543A" w:rsidRDefault="00817F3D"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G1180</w:t>
            </w:r>
          </w:p>
        </w:tc>
        <w:tc>
          <w:tcPr>
            <w:tcW w:w="1508" w:type="dxa"/>
          </w:tcPr>
          <w:p w14:paraId="2062C881" w14:textId="77777777" w:rsidR="00CE55B9" w:rsidRPr="00DF543A" w:rsidRDefault="00CE55B9" w:rsidP="00057356">
            <w:pPr>
              <w:spacing w:line="360" w:lineRule="auto"/>
              <w:jc w:val="both"/>
              <w:rPr>
                <w:rFonts w:ascii="Palatino Linotype" w:eastAsia="Palatino Linotype" w:hAnsi="Palatino Linotype" w:cs="Palatino Linotype"/>
                <w:sz w:val="20"/>
                <w:szCs w:val="20"/>
              </w:rPr>
            </w:pPr>
          </w:p>
        </w:tc>
      </w:tr>
      <w:tr w:rsidR="00CE360C" w:rsidRPr="00DF543A" w14:paraId="4F82776F" w14:textId="77777777" w:rsidTr="00DF543A">
        <w:tc>
          <w:tcPr>
            <w:tcW w:w="2263" w:type="dxa"/>
          </w:tcPr>
          <w:p w14:paraId="55EDE577" w14:textId="40F1D71B" w:rsidR="00CE360C" w:rsidRPr="00DF543A" w:rsidRDefault="00CE360C" w:rsidP="00057356">
            <w:pPr>
              <w:spacing w:line="360" w:lineRule="auto"/>
              <w:jc w:val="both"/>
              <w:rPr>
                <w:rFonts w:ascii="Palatino Linotype" w:eastAsia="Palatino Linotype" w:hAnsi="Palatino Linotype" w:cs="Palatino Linotype"/>
                <w:sz w:val="20"/>
                <w:szCs w:val="20"/>
                <w:lang w:val="en-US"/>
              </w:rPr>
            </w:pPr>
            <w:r w:rsidRPr="00DF543A">
              <w:rPr>
                <w:rFonts w:ascii="Palatino Linotype" w:eastAsia="Palatino Linotype" w:hAnsi="Palatino Linotype" w:cs="Palatino Linotype"/>
                <w:sz w:val="20"/>
                <w:szCs w:val="20"/>
                <w:lang w:val="en-US"/>
              </w:rPr>
              <w:t>3RL:44,125,475 T&gt;A</w:t>
            </w:r>
          </w:p>
        </w:tc>
        <w:tc>
          <w:tcPr>
            <w:tcW w:w="1701" w:type="dxa"/>
          </w:tcPr>
          <w:p w14:paraId="2288DAD4" w14:textId="6115A9E8" w:rsidR="00CE360C" w:rsidRPr="00DF543A" w:rsidRDefault="00B804C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L976F</w:t>
            </w:r>
          </w:p>
        </w:tc>
        <w:tc>
          <w:tcPr>
            <w:tcW w:w="1701" w:type="dxa"/>
          </w:tcPr>
          <w:p w14:paraId="773FAD43" w14:textId="4F3FA170" w:rsidR="00CE360C" w:rsidRPr="00DF543A" w:rsidRDefault="00B804C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L995F</w:t>
            </w:r>
          </w:p>
        </w:tc>
        <w:tc>
          <w:tcPr>
            <w:tcW w:w="1843" w:type="dxa"/>
          </w:tcPr>
          <w:p w14:paraId="60E6D0A9" w14:textId="6EDC8C59" w:rsidR="00CE360C" w:rsidRPr="00DF543A" w:rsidRDefault="00B804C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lang w:val="en-US"/>
              </w:rPr>
              <w:t>L1014</w:t>
            </w:r>
          </w:p>
        </w:tc>
        <w:tc>
          <w:tcPr>
            <w:tcW w:w="1508" w:type="dxa"/>
          </w:tcPr>
          <w:p w14:paraId="11DFBDD6" w14:textId="79917E24" w:rsidR="00CE360C" w:rsidRPr="00DF543A" w:rsidRDefault="00B804CF" w:rsidP="00057356">
            <w:pPr>
              <w:spacing w:line="360" w:lineRule="auto"/>
              <w:jc w:val="both"/>
              <w:rPr>
                <w:rFonts w:ascii="Palatino Linotype" w:eastAsia="Palatino Linotype" w:hAnsi="Palatino Linotype" w:cs="Palatino Linotype"/>
                <w:sz w:val="20"/>
                <w:szCs w:val="20"/>
              </w:rPr>
            </w:pPr>
            <w:r w:rsidRPr="00DF543A">
              <w:rPr>
                <w:rFonts w:ascii="Palatino Linotype" w:eastAsia="Palatino Linotype" w:hAnsi="Palatino Linotype" w:cs="Palatino Linotype"/>
                <w:sz w:val="20"/>
                <w:szCs w:val="20"/>
              </w:rPr>
              <w:t> </w:t>
            </w:r>
            <w:r w:rsidRPr="00DF543A">
              <w:rPr>
                <w:rFonts w:ascii="Palatino Linotype" w:eastAsia="Palatino Linotype" w:hAnsi="Palatino Linotype" w:cs="Palatino Linotype"/>
                <w:sz w:val="20"/>
                <w:szCs w:val="20"/>
                <w:lang w:val="en-US"/>
              </w:rPr>
              <w:t>IIS6</w:t>
            </w:r>
          </w:p>
        </w:tc>
      </w:tr>
    </w:tbl>
    <w:p w14:paraId="0C2954AB" w14:textId="77777777" w:rsidR="00A55043" w:rsidRDefault="00A55043" w:rsidP="00057356">
      <w:pPr>
        <w:spacing w:line="360" w:lineRule="auto"/>
        <w:jc w:val="both"/>
        <w:rPr>
          <w:rFonts w:ascii="Palatino Linotype" w:eastAsia="Palatino Linotype" w:hAnsi="Palatino Linotype" w:cs="Palatino Linotype"/>
          <w:sz w:val="24"/>
          <w:szCs w:val="24"/>
        </w:rPr>
      </w:pPr>
    </w:p>
    <w:p w14:paraId="7D50A69F" w14:textId="1B230597" w:rsidR="003B53A1" w:rsidRDefault="0FF927E4">
      <w:pPr>
        <w:spacing w:line="360" w:lineRule="auto"/>
        <w:ind w:firstLine="7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In </w:t>
      </w:r>
      <w:r w:rsidRPr="137CD513">
        <w:rPr>
          <w:rFonts w:ascii="Palatino Linotype" w:eastAsia="Palatino Linotype" w:hAnsi="Palatino Linotype" w:cs="Palatino Linotype"/>
          <w:i/>
          <w:iCs/>
          <w:sz w:val="24"/>
          <w:szCs w:val="24"/>
        </w:rPr>
        <w:t>An. gambiae</w:t>
      </w:r>
      <w:r>
        <w:rPr>
          <w:rFonts w:ascii="Palatino Linotype" w:eastAsia="Palatino Linotype" w:hAnsi="Palatino Linotype" w:cs="Palatino Linotype"/>
          <w:sz w:val="24"/>
          <w:szCs w:val="24"/>
        </w:rPr>
        <w:t xml:space="preserve">, multiple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haplotypes have evolved independently</w:t>
      </w:r>
      <w:r w:rsidR="00F63AD7">
        <w:rPr>
          <w:rFonts w:ascii="Palatino Linotype" w:eastAsia="Palatino Linotype" w:hAnsi="Palatino Linotype" w:cs="Palatino Linotype"/>
          <w:sz w:val="24"/>
          <w:szCs w:val="24"/>
        </w:rPr>
        <w:fldChar w:fldCharType="begin">
          <w:fldData xml:space="preserve">PEVuZE5vdGU+PENpdGU+PEF1dGhvcj5SYW5zb248L0F1dGhvcj48WWVhcj4yMDAwPC9ZZWFyPjxS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PEVuZE5vdGU+PENpdGU+PEF1dGhvcj5SYW5zb248L0F1dGhvcj48WWVhcj4yMDAwPC9ZZWFyPjxS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F63AD7">
        <w:rPr>
          <w:rFonts w:ascii="Palatino Linotype" w:eastAsia="Palatino Linotype" w:hAnsi="Palatino Linotype" w:cs="Palatino Linotype"/>
          <w:sz w:val="24"/>
          <w:szCs w:val="24"/>
        </w:rPr>
      </w:r>
      <w:r w:rsidR="00F63AD7">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28,29</w:t>
      </w:r>
      <w:r w:rsidR="00F63AD7">
        <w:rPr>
          <w:rFonts w:ascii="Palatino Linotype" w:eastAsia="Palatino Linotype" w:hAnsi="Palatino Linotype" w:cs="Palatino Linotype"/>
          <w:sz w:val="24"/>
          <w:szCs w:val="24"/>
        </w:rPr>
        <w:fldChar w:fldCharType="end"/>
      </w:r>
      <w:r w:rsidR="07481F2A">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To elucidate </w:t>
      </w:r>
      <w:r w:rsidRPr="137CD513">
        <w:rPr>
          <w:rFonts w:ascii="Palatino Linotype" w:eastAsia="Palatino Linotype" w:hAnsi="Palatino Linotype" w:cs="Palatino Linotype"/>
          <w:i/>
          <w:iCs/>
          <w:sz w:val="24"/>
          <w:szCs w:val="24"/>
        </w:rPr>
        <w:t xml:space="preserve">Vgsc </w:t>
      </w:r>
      <w:r>
        <w:rPr>
          <w:rFonts w:ascii="Palatino Linotype" w:eastAsia="Palatino Linotype" w:hAnsi="Palatino Linotype" w:cs="Palatino Linotype"/>
          <w:sz w:val="24"/>
          <w:szCs w:val="24"/>
        </w:rPr>
        <w:t xml:space="preserve">haplotype structure in </w:t>
      </w:r>
      <w:r w:rsidRPr="137CD513">
        <w:rPr>
          <w:rFonts w:ascii="Palatino Linotype" w:eastAsia="Palatino Linotype" w:hAnsi="Palatino Linotype" w:cs="Palatino Linotype"/>
          <w:i/>
          <w:iCs/>
          <w:sz w:val="24"/>
          <w:szCs w:val="24"/>
        </w:rPr>
        <w:t xml:space="preserve">An. funestus, </w:t>
      </w:r>
      <w:r>
        <w:rPr>
          <w:rFonts w:ascii="Palatino Linotype" w:eastAsia="Palatino Linotype" w:hAnsi="Palatino Linotype" w:cs="Palatino Linotype"/>
          <w:sz w:val="24"/>
          <w:szCs w:val="24"/>
        </w:rPr>
        <w:t xml:space="preserve">we computed pairwise linkage disequilibrium (LD) using the Rogers and </w:t>
      </w:r>
      <w:r w:rsidR="4D6B2105">
        <w:rPr>
          <w:rFonts w:ascii="Palatino Linotype" w:eastAsia="Palatino Linotype" w:hAnsi="Palatino Linotype" w:cs="Palatino Linotype"/>
          <w:sz w:val="24"/>
          <w:szCs w:val="24"/>
        </w:rPr>
        <w:t xml:space="preserve">Huff </w:t>
      </w:r>
      <w:r>
        <w:rPr>
          <w:rFonts w:ascii="Palatino Linotype" w:eastAsia="Palatino Linotype" w:hAnsi="Palatino Linotype" w:cs="Palatino Linotype"/>
          <w:sz w:val="24"/>
          <w:szCs w:val="24"/>
        </w:rPr>
        <w:t>method</w:t>
      </w:r>
      <w:r w:rsidR="00074645">
        <w:rPr>
          <w:rFonts w:ascii="Palatino Linotype" w:eastAsia="Palatino Linotype" w:hAnsi="Palatino Linotype" w:cs="Palatino Linotype"/>
          <w:sz w:val="24"/>
          <w:szCs w:val="24"/>
        </w:rPr>
        <w:fldChar w:fldCharType="begin"/>
      </w:r>
      <w:r w:rsidR="00F70408">
        <w:rPr>
          <w:rFonts w:ascii="Palatino Linotype" w:eastAsia="Palatino Linotype" w:hAnsi="Palatino Linotype" w:cs="Palatino Linotype"/>
          <w:sz w:val="24"/>
          <w:szCs w:val="24"/>
        </w:rPr>
        <w:instrText xml:space="preserve"> ADDIN EN.CITE &lt;EndNote&gt;&lt;Cite&gt;&lt;Author&gt;Rogers&lt;/Author&gt;&lt;Year&gt;2009&lt;/Year&gt;&lt;RecNum&gt;600&lt;/RecNum&gt;&lt;DisplayText&gt;&lt;style face="superscript"&gt;30&lt;/style&gt;&lt;/DisplayText&gt;&lt;record&gt;&lt;rec-number&gt;600&lt;/rec-number&gt;&lt;foreign-keys&gt;&lt;key app="EN" db-id="0tverst04vdvehe5fax5sp572a0e0ta2wa0s" timestamp="1705478219"&gt;600&lt;/key&gt;&lt;/foreign-keys&gt;&lt;ref-type name="Journal Article"&gt;17&lt;/ref-type&gt;&lt;contributors&gt;&lt;authors&gt;&lt;author&gt;Rogers, A. R.&lt;/author&gt;&lt;author&gt;Huff, C.&lt;/author&gt;&lt;/authors&gt;&lt;/contributors&gt;&lt;auth-address&gt;Department of Anthropology, University of Utah, Salt Lake City, Utah 84112, USA.&lt;/auth-address&gt;&lt;titles&gt;&lt;title&gt;Linkage disequilibrium between loci with unknown phase&lt;/title&gt;&lt;secondary-title&gt;Genetics&lt;/secondary-title&gt;&lt;/titles&gt;&lt;periodical&gt;&lt;full-title&gt;Genetics&lt;/full-title&gt;&lt;/periodical&gt;&lt;pages&gt;839-44&lt;/pages&gt;&lt;volume&gt;182&lt;/volume&gt;&lt;number&gt;3&lt;/number&gt;&lt;edition&gt;2009/05/13&lt;/edition&gt;&lt;keywords&gt;&lt;keyword&gt;*Algorithms&lt;/keyword&gt;&lt;keyword&gt;Animals&lt;/keyword&gt;&lt;keyword&gt;Computer Simulation&lt;/keyword&gt;&lt;keyword&gt;Diploidy&lt;/keyword&gt;&lt;keyword&gt;Female&lt;/keyword&gt;&lt;keyword&gt;Genetics, Population&lt;/keyword&gt;&lt;keyword&gt;Genotype&lt;/keyword&gt;&lt;keyword&gt;Germ Cells/*metabolism&lt;/keyword&gt;&lt;keyword&gt;Humans&lt;/keyword&gt;&lt;keyword&gt;*Linkage Disequilibrium&lt;/keyword&gt;&lt;keyword&gt;Male&lt;/keyword&gt;&lt;keyword&gt;*Models, Genetic&lt;/keyword&gt;&lt;keyword&gt;Recombination, Genetic&lt;/keyword&gt;&lt;/keywords&gt;&lt;dates&gt;&lt;year&gt;2009&lt;/year&gt;&lt;pub-dates&gt;&lt;date&gt;Jul&lt;/date&gt;&lt;/pub-dates&gt;&lt;/dates&gt;&lt;isbn&gt;0016-6731 (Print)&amp;#xD;0016-6731&lt;/isbn&gt;&lt;accession-num&gt;19433632&lt;/accession-num&gt;&lt;urls&gt;&lt;/urls&gt;&lt;custom2&gt;PMC2710162&lt;/custom2&gt;&lt;electronic-resource-num&gt;10.1534/genetics.108.093153&lt;/electronic-resource-num&gt;&lt;remote-database-provider&gt;NLM&lt;/remote-database-provider&gt;&lt;language&gt;eng&lt;/language&gt;&lt;/record&gt;&lt;/Cite&gt;&lt;/EndNote&gt;</w:instrText>
      </w:r>
      <w:r w:rsidR="00074645">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30</w:t>
      </w:r>
      <w:r w:rsidR="00074645">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between nonsynonymous variants occurring at a frequency of &gt; 5% in Tanzanian </w:t>
      </w:r>
      <w:r w:rsidRPr="137CD513">
        <w:rPr>
          <w:rFonts w:ascii="Palatino Linotype" w:eastAsia="Palatino Linotype" w:hAnsi="Palatino Linotype" w:cs="Palatino Linotype"/>
          <w:i/>
          <w:iCs/>
          <w:sz w:val="24"/>
          <w:szCs w:val="24"/>
        </w:rPr>
        <w:t xml:space="preserve">An. funestus </w:t>
      </w:r>
      <w:r w:rsidRPr="137CD513">
        <w:rPr>
          <w:rFonts w:ascii="Palatino Linotype" w:eastAsia="Palatino Linotype" w:hAnsi="Palatino Linotype" w:cs="Palatino Linotype"/>
          <w:b/>
          <w:bCs/>
          <w:sz w:val="24"/>
          <w:szCs w:val="24"/>
        </w:rPr>
        <w:t>[Figure 2C</w:t>
      </w:r>
      <w:r>
        <w:rPr>
          <w:rFonts w:ascii="Palatino Linotype" w:eastAsia="Palatino Linotype" w:hAnsi="Palatino Linotype" w:cs="Palatino Linotype"/>
          <w:sz w:val="24"/>
          <w:szCs w:val="24"/>
        </w:rPr>
        <w:t xml:space="preserve">]. </w:t>
      </w:r>
      <w:r w:rsidRPr="137CD513">
        <w:rPr>
          <w:rFonts w:ascii="Palatino Linotype" w:eastAsia="Palatino Linotype" w:hAnsi="Palatino Linotype" w:cs="Palatino Linotype"/>
          <w:b/>
          <w:bCs/>
          <w:i/>
          <w:iCs/>
          <w:sz w:val="24"/>
          <w:szCs w:val="24"/>
        </w:rPr>
        <w:t xml:space="preserve"> </w:t>
      </w:r>
      <w:r>
        <w:rPr>
          <w:rFonts w:ascii="Palatino Linotype" w:eastAsia="Palatino Linotype" w:hAnsi="Palatino Linotype" w:cs="Palatino Linotype"/>
          <w:sz w:val="24"/>
          <w:szCs w:val="24"/>
        </w:rPr>
        <w:t>We found that P1824S occurred in tight LD with L976F (</w:t>
      </w:r>
      <w:r w:rsidRPr="137CD513">
        <w:rPr>
          <w:rFonts w:ascii="Palatino Linotype" w:eastAsia="Palatino Linotype" w:hAnsi="Palatino Linotype" w:cs="Palatino Linotype"/>
          <w:i/>
          <w:iCs/>
          <w:sz w:val="24"/>
          <w:szCs w:val="24"/>
        </w:rPr>
        <w:t>D’</w:t>
      </w:r>
      <w:r>
        <w:rPr>
          <w:rFonts w:ascii="Palatino Linotype" w:eastAsia="Palatino Linotype" w:hAnsi="Palatino Linotype" w:cs="Palatino Linotype"/>
          <w:sz w:val="24"/>
          <w:szCs w:val="24"/>
        </w:rPr>
        <w:t xml:space="preserve">=0.95) </w:t>
      </w:r>
      <w:r w:rsidRPr="137CD513">
        <w:rPr>
          <w:rFonts w:ascii="Palatino Linotype" w:eastAsia="Palatino Linotype" w:hAnsi="Palatino Linotype" w:cs="Palatino Linotype"/>
          <w:b/>
          <w:bCs/>
          <w:sz w:val="24"/>
          <w:szCs w:val="24"/>
        </w:rPr>
        <w:t xml:space="preserve">[Figure 2C]. </w:t>
      </w:r>
      <w:r>
        <w:rPr>
          <w:rFonts w:ascii="Palatino Linotype" w:eastAsia="Palatino Linotype" w:hAnsi="Palatino Linotype" w:cs="Palatino Linotype"/>
          <w:sz w:val="24"/>
          <w:szCs w:val="24"/>
        </w:rPr>
        <w:t>Of other non-synonymous polymorphisms, F1638Y and W1557R exhibited only weak LD with L976F [</w:t>
      </w:r>
      <w:r w:rsidRPr="137CD513">
        <w:rPr>
          <w:rFonts w:ascii="Palatino Linotype" w:eastAsia="Palatino Linotype" w:hAnsi="Palatino Linotype" w:cs="Palatino Linotype"/>
          <w:b/>
          <w:bCs/>
          <w:sz w:val="24"/>
          <w:szCs w:val="24"/>
        </w:rPr>
        <w:t>Figure 2C]</w:t>
      </w:r>
      <w:r>
        <w:rPr>
          <w:rFonts w:ascii="Palatino Linotype" w:eastAsia="Palatino Linotype" w:hAnsi="Palatino Linotype" w:cs="Palatino Linotype"/>
          <w:sz w:val="24"/>
          <w:szCs w:val="24"/>
        </w:rPr>
        <w:t xml:space="preserve">. We constructed a haplotype clustering dendrogram from haplotypes in all 333 individuals, from the </w:t>
      </w:r>
      <w:r w:rsidRPr="137CD513">
        <w:rPr>
          <w:rFonts w:ascii="Palatino Linotype" w:eastAsia="Palatino Linotype" w:hAnsi="Palatino Linotype" w:cs="Palatino Linotype"/>
          <w:i/>
          <w:iCs/>
          <w:sz w:val="24"/>
          <w:szCs w:val="24"/>
        </w:rPr>
        <w:t xml:space="preserve">Vgsc </w:t>
      </w:r>
      <w:r>
        <w:rPr>
          <w:rFonts w:ascii="Palatino Linotype" w:eastAsia="Palatino Linotype" w:hAnsi="Palatino Linotype" w:cs="Palatino Linotype"/>
          <w:sz w:val="24"/>
          <w:szCs w:val="24"/>
        </w:rPr>
        <w:t xml:space="preserve">gene </w:t>
      </w:r>
      <w:r w:rsidRPr="137CD513">
        <w:rPr>
          <w:rFonts w:ascii="Palatino Linotype" w:eastAsia="Palatino Linotype" w:hAnsi="Palatino Linotype" w:cs="Palatino Linotype"/>
          <w:b/>
          <w:bCs/>
          <w:sz w:val="24"/>
          <w:szCs w:val="24"/>
        </w:rPr>
        <w:t xml:space="preserve">[Figure 3]. </w:t>
      </w:r>
      <w:r>
        <w:rPr>
          <w:rFonts w:ascii="Palatino Linotype" w:eastAsia="Palatino Linotype" w:hAnsi="Palatino Linotype" w:cs="Palatino Linotype"/>
          <w:sz w:val="24"/>
          <w:szCs w:val="24"/>
        </w:rPr>
        <w:t>The clustering dendrogram disclosed three major clades</w:t>
      </w:r>
      <w:r w:rsidRPr="137CD513">
        <w:rPr>
          <w:rFonts w:ascii="Palatino Linotype" w:eastAsia="Palatino Linotype" w:hAnsi="Palatino Linotype" w:cs="Palatino Linotype"/>
          <w:b/>
          <w:bCs/>
          <w:sz w:val="24"/>
          <w:szCs w:val="24"/>
        </w:rPr>
        <w:t xml:space="preserve"> </w:t>
      </w:r>
      <w:r>
        <w:rPr>
          <w:rFonts w:ascii="Palatino Linotype" w:eastAsia="Palatino Linotype" w:hAnsi="Palatino Linotype" w:cs="Palatino Linotype"/>
          <w:sz w:val="24"/>
          <w:szCs w:val="24"/>
        </w:rPr>
        <w:t xml:space="preserve">and three main combinations of the four most prevalent </w:t>
      </w:r>
      <w:r w:rsidRPr="137CD513">
        <w:rPr>
          <w:rFonts w:ascii="Palatino Linotype" w:eastAsia="Palatino Linotype" w:hAnsi="Palatino Linotype" w:cs="Palatino Linotype"/>
          <w:i/>
          <w:iCs/>
          <w:sz w:val="24"/>
          <w:szCs w:val="24"/>
        </w:rPr>
        <w:t xml:space="preserve">Vgsc </w:t>
      </w:r>
      <w:r>
        <w:rPr>
          <w:rFonts w:ascii="Palatino Linotype" w:eastAsia="Palatino Linotype" w:hAnsi="Palatino Linotype" w:cs="Palatino Linotype"/>
          <w:sz w:val="24"/>
          <w:szCs w:val="24"/>
        </w:rPr>
        <w:t xml:space="preserve">alleles </w:t>
      </w:r>
      <w:r w:rsidRPr="137CD513">
        <w:rPr>
          <w:rFonts w:ascii="Palatino Linotype" w:eastAsia="Palatino Linotype" w:hAnsi="Palatino Linotype" w:cs="Palatino Linotype"/>
          <w:b/>
          <w:bCs/>
          <w:sz w:val="24"/>
          <w:szCs w:val="24"/>
        </w:rPr>
        <w:t xml:space="preserve">[Figure 3]. </w:t>
      </w:r>
      <w:r>
        <w:rPr>
          <w:rFonts w:ascii="Palatino Linotype" w:eastAsia="Palatino Linotype" w:hAnsi="Palatino Linotype" w:cs="Palatino Linotype"/>
          <w:sz w:val="24"/>
          <w:szCs w:val="24"/>
        </w:rPr>
        <w:t>The most striking signal was a subclade of identical, or near-identical haplotypes containing both L976F and P1842S [</w:t>
      </w:r>
      <w:r w:rsidRPr="137CD513">
        <w:rPr>
          <w:rFonts w:ascii="Palatino Linotype" w:eastAsia="Palatino Linotype" w:hAnsi="Palatino Linotype" w:cs="Palatino Linotype"/>
          <w:b/>
          <w:bCs/>
          <w:sz w:val="24"/>
          <w:szCs w:val="24"/>
        </w:rPr>
        <w:t xml:space="preserve">Figure 3], </w:t>
      </w:r>
      <w:r>
        <w:rPr>
          <w:rFonts w:ascii="Palatino Linotype" w:eastAsia="Palatino Linotype" w:hAnsi="Palatino Linotype" w:cs="Palatino Linotype"/>
          <w:sz w:val="24"/>
          <w:szCs w:val="24"/>
        </w:rPr>
        <w:t>indicating a selective sweep on a combined L976F/P1842S haplotype. This combined haplotype was present at higher frequencies in</w:t>
      </w:r>
      <w:r w:rsidR="3A1AD7DD">
        <w:rPr>
          <w:rFonts w:ascii="Palatino Linotype" w:eastAsia="Palatino Linotype" w:hAnsi="Palatino Linotype" w:cs="Palatino Linotype"/>
          <w:sz w:val="24"/>
          <w:szCs w:val="24"/>
        </w:rPr>
        <w:t xml:space="preserve"> the</w:t>
      </w:r>
      <w:r>
        <w:rPr>
          <w:rFonts w:ascii="Palatino Linotype" w:eastAsia="Palatino Linotype" w:hAnsi="Palatino Linotype" w:cs="Palatino Linotype"/>
          <w:sz w:val="24"/>
          <w:szCs w:val="24"/>
        </w:rPr>
        <w:t xml:space="preserve"> Morogoro region relative to the neighbouring regions of Pwani, Ruvuma</w:t>
      </w:r>
      <w:r w:rsidR="2AF69B6E">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and Dodoma [</w:t>
      </w:r>
      <w:r w:rsidRPr="137CD513">
        <w:rPr>
          <w:rFonts w:ascii="Palatino Linotype" w:eastAsia="Palatino Linotype" w:hAnsi="Palatino Linotype" w:cs="Palatino Linotype"/>
          <w:b/>
          <w:bCs/>
          <w:sz w:val="24"/>
          <w:szCs w:val="24"/>
        </w:rPr>
        <w:t>Figure 3</w:t>
      </w:r>
      <w:r>
        <w:rPr>
          <w:rFonts w:ascii="Palatino Linotype" w:eastAsia="Palatino Linotype" w:hAnsi="Palatino Linotype" w:cs="Palatino Linotype"/>
          <w:sz w:val="24"/>
          <w:szCs w:val="24"/>
        </w:rPr>
        <w:t>].</w:t>
      </w:r>
      <w:r w:rsidRPr="137CD513">
        <w:rPr>
          <w:rFonts w:ascii="Palatino Linotype" w:eastAsia="Palatino Linotype" w:hAnsi="Palatino Linotype" w:cs="Palatino Linotype"/>
          <w:b/>
          <w:bCs/>
          <w:sz w:val="24"/>
          <w:szCs w:val="24"/>
        </w:rPr>
        <w:t xml:space="preserve"> </w:t>
      </w:r>
      <w:r>
        <w:rPr>
          <w:rFonts w:ascii="Palatino Linotype" w:eastAsia="Palatino Linotype" w:hAnsi="Palatino Linotype" w:cs="Palatino Linotype"/>
          <w:sz w:val="24"/>
          <w:szCs w:val="24"/>
        </w:rPr>
        <w:t xml:space="preserve">Most amino acid substitutions were present in a single clade in samples from Pwani, Dodoma, </w:t>
      </w:r>
      <w:r>
        <w:rPr>
          <w:rFonts w:ascii="Palatino Linotype" w:eastAsia="Palatino Linotype" w:hAnsi="Palatino Linotype" w:cs="Palatino Linotype"/>
          <w:sz w:val="24"/>
          <w:szCs w:val="24"/>
        </w:rPr>
        <w:lastRenderedPageBreak/>
        <w:t>Ruvuma, and especially Morogoro [</w:t>
      </w:r>
      <w:r w:rsidRPr="137CD513">
        <w:rPr>
          <w:rFonts w:ascii="Palatino Linotype" w:eastAsia="Palatino Linotype" w:hAnsi="Palatino Linotype" w:cs="Palatino Linotype"/>
          <w:b/>
          <w:bCs/>
          <w:sz w:val="24"/>
          <w:szCs w:val="24"/>
        </w:rPr>
        <w:t>Figure 3</w:t>
      </w:r>
      <w:r>
        <w:rPr>
          <w:rFonts w:ascii="Palatino Linotype" w:eastAsia="Palatino Linotype" w:hAnsi="Palatino Linotype" w:cs="Palatino Linotype"/>
          <w:sz w:val="24"/>
          <w:szCs w:val="24"/>
        </w:rPr>
        <w:t xml:space="preserve">].  This extremely restricted geographic hotspot of </w:t>
      </w:r>
      <w:r w:rsidRPr="137CD513">
        <w:rPr>
          <w:rFonts w:ascii="Palatino Linotype" w:eastAsia="Palatino Linotype" w:hAnsi="Palatino Linotype" w:cs="Palatino Linotype"/>
          <w:i/>
          <w:iCs/>
          <w:sz w:val="24"/>
          <w:szCs w:val="24"/>
        </w:rPr>
        <w:t>kdr</w:t>
      </w:r>
      <w:r>
        <w:rPr>
          <w:rFonts w:ascii="Palatino Linotype" w:eastAsia="Palatino Linotype" w:hAnsi="Palatino Linotype" w:cs="Palatino Linotype"/>
          <w:sz w:val="24"/>
          <w:szCs w:val="24"/>
        </w:rPr>
        <w:t xml:space="preserve"> is in stark contrast to its distribution in </w:t>
      </w:r>
      <w:r w:rsidRPr="137CD513">
        <w:rPr>
          <w:rFonts w:ascii="Palatino Linotype" w:eastAsia="Palatino Linotype" w:hAnsi="Palatino Linotype" w:cs="Palatino Linotype"/>
          <w:i/>
          <w:iCs/>
          <w:sz w:val="24"/>
          <w:szCs w:val="24"/>
        </w:rPr>
        <w:t>An. gambiae</w:t>
      </w:r>
      <w:r>
        <w:rPr>
          <w:rFonts w:ascii="Palatino Linotype" w:eastAsia="Palatino Linotype" w:hAnsi="Palatino Linotype" w:cs="Palatino Linotype"/>
          <w:sz w:val="24"/>
          <w:szCs w:val="24"/>
        </w:rPr>
        <w:t xml:space="preserve"> where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mutations</w:t>
      </w:r>
      <w:r w:rsidRPr="137CD513">
        <w:rPr>
          <w:rFonts w:ascii="Palatino Linotype" w:eastAsia="Palatino Linotype" w:hAnsi="Palatino Linotype" w:cs="Palatino Linotype"/>
          <w:i/>
          <w:iCs/>
          <w:sz w:val="24"/>
          <w:szCs w:val="24"/>
        </w:rPr>
        <w:t xml:space="preserve"> </w:t>
      </w:r>
      <w:r>
        <w:rPr>
          <w:rFonts w:ascii="Palatino Linotype" w:eastAsia="Palatino Linotype" w:hAnsi="Palatino Linotype" w:cs="Palatino Linotype"/>
          <w:sz w:val="24"/>
          <w:szCs w:val="24"/>
        </w:rPr>
        <w:t>spread rapidly across vast spatial scales in response to strong selection pressure</w:t>
      </w:r>
      <w:r w:rsidR="006C7FC7">
        <w:rPr>
          <w:rFonts w:ascii="Palatino Linotype" w:eastAsia="Palatino Linotype" w:hAnsi="Palatino Linotype" w:cs="Palatino Linotype"/>
          <w:sz w:val="24"/>
          <w:szCs w:val="24"/>
        </w:rPr>
        <w:fldChar w:fldCharType="begin">
          <w:fldData xml:space="preserve">PEVuZE5vdGU+PENpdGU+PEF1dGhvcj5MeW5kPC9BdXRob3I+PFllYXI+MjAyMzwvWWVhcj48UmVj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</w:fldData>
        </w:fldChar>
      </w:r>
      <w:r w:rsidR="00F70408">
        <w:rPr>
          <w:rFonts w:ascii="Palatino Linotype" w:eastAsia="Palatino Linotype" w:hAnsi="Palatino Linotype" w:cs="Palatino Linotype"/>
          <w:sz w:val="24"/>
          <w:szCs w:val="24"/>
        </w:rPr>
        <w:instrText xml:space="preserve"> ADDIN EN.CITE </w:instrText>
      </w:r>
      <w:r w:rsidR="00F70408">
        <w:rPr>
          <w:rFonts w:ascii="Palatino Linotype" w:eastAsia="Palatino Linotype" w:hAnsi="Palatino Linotype" w:cs="Palatino Linotype"/>
          <w:sz w:val="24"/>
          <w:szCs w:val="24"/>
        </w:rPr>
        <w:fldChar w:fldCharType="begin">
          <w:fldData xml:space="preserve">PEVuZE5vdGU+PENpdGU+PEF1dGhvcj5MeW5kPC9BdXRob3I+PFllYXI+MjAyMzwvWWVhcj48UmVj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</w:fldData>
        </w:fldChar>
      </w:r>
      <w:r w:rsidR="00F70408">
        <w:rPr>
          <w:rFonts w:ascii="Palatino Linotype" w:eastAsia="Palatino Linotype" w:hAnsi="Palatino Linotype" w:cs="Palatino Linotype"/>
          <w:sz w:val="24"/>
          <w:szCs w:val="24"/>
        </w:rPr>
        <w:instrText xml:space="preserve"> ADDIN EN.CITE.DATA </w:instrText>
      </w:r>
      <w:r w:rsidR="00F70408">
        <w:rPr>
          <w:rFonts w:ascii="Palatino Linotype" w:eastAsia="Palatino Linotype" w:hAnsi="Palatino Linotype" w:cs="Palatino Linotype"/>
          <w:sz w:val="24"/>
          <w:szCs w:val="24"/>
        </w:rPr>
      </w:r>
      <w:r w:rsidR="00F70408">
        <w:rPr>
          <w:rFonts w:ascii="Palatino Linotype" w:eastAsia="Palatino Linotype" w:hAnsi="Palatino Linotype" w:cs="Palatino Linotype"/>
          <w:sz w:val="24"/>
          <w:szCs w:val="24"/>
        </w:rPr>
        <w:fldChar w:fldCharType="end"/>
      </w:r>
      <w:r w:rsidR="006C7FC7">
        <w:rPr>
          <w:rFonts w:ascii="Palatino Linotype" w:eastAsia="Palatino Linotype" w:hAnsi="Palatino Linotype" w:cs="Palatino Linotype"/>
          <w:sz w:val="24"/>
          <w:szCs w:val="24"/>
        </w:rPr>
      </w:r>
      <w:r w:rsidR="006C7FC7">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24,31</w:t>
      </w:r>
      <w:r w:rsidR="006C7FC7">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w:t>
      </w:r>
    </w:p>
    <w:p w14:paraId="08B7653C" w14:textId="697927DC" w:rsidR="001E7AA8" w:rsidRDefault="00F96E52" w:rsidP="004C093D">
      <w:pPr>
        <w:spacing w:line="360"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noProof/>
          <w:sz w:val="24"/>
          <w:szCs w:val="24"/>
        </w:rPr>
        <w:drawing>
          <wp:inline distT="0" distB="0" distL="0" distR="0" wp14:anchorId="60891353" wp14:editId="3DA30605">
            <wp:extent cx="5731510" cy="6013450"/>
            <wp:effectExtent l="0" t="0" r="0" b="6350"/>
            <wp:docPr id="3500456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5689" name="Picture 2"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6013450"/>
                    </a:xfrm>
                    <a:prstGeom prst="rect">
                      <a:avLst/>
                    </a:prstGeom>
                  </pic:spPr>
                </pic:pic>
              </a:graphicData>
            </a:graphic>
          </wp:inline>
        </w:drawing>
      </w:r>
    </w:p>
    <w:p w14:paraId="1B56B122" w14:textId="77777777" w:rsidR="00441AB1" w:rsidRPr="008363C3" w:rsidRDefault="00441AB1" w:rsidP="00441AB1">
      <w:pPr>
        <w:spacing w:line="360" w:lineRule="auto"/>
        <w:rPr>
          <w:rFonts w:ascii="Palatino Linotype" w:eastAsia="Palatino Linotype" w:hAnsi="Palatino Linotype" w:cs="Palatino Linotype"/>
          <w:sz w:val="20"/>
          <w:szCs w:val="20"/>
        </w:rPr>
      </w:pPr>
      <w:r w:rsidRPr="008363C3">
        <w:rPr>
          <w:rFonts w:ascii="Palatino Linotype" w:eastAsia="Palatino Linotype" w:hAnsi="Palatino Linotype" w:cs="Palatino Linotype"/>
          <w:b/>
          <w:bCs/>
        </w:rPr>
        <w:t>Figure 2: (A)</w:t>
      </w:r>
      <w:r w:rsidRPr="008363C3">
        <w:rPr>
          <w:rFonts w:ascii="Palatino Linotype" w:eastAsia="Palatino Linotype" w:hAnsi="Palatino Linotype" w:cs="Palatino Linotype"/>
        </w:rPr>
        <w:t xml:space="preserve"> Heatmap of </w:t>
      </w:r>
      <w:r w:rsidRPr="008363C3">
        <w:rPr>
          <w:rFonts w:ascii="Palatino Linotype" w:eastAsia="Palatino Linotype" w:hAnsi="Palatino Linotype" w:cs="Palatino Linotype"/>
          <w:i/>
          <w:iCs/>
        </w:rPr>
        <w:t xml:space="preserve">Vgsc </w:t>
      </w:r>
      <w:r w:rsidRPr="008363C3">
        <w:rPr>
          <w:rFonts w:ascii="Palatino Linotype" w:eastAsia="Palatino Linotype" w:hAnsi="Palatino Linotype" w:cs="Palatino Linotype"/>
        </w:rPr>
        <w:t>allele frequencies. Y axis labels indicate mutation effect, chromosome position, and nucleotide change. X axis labels indicate collection date, heatmap intensity indicates frequency where darker = higher, with frequency labelled in each heatmap facet. Heatmap is panelled by sample collection region. (</w:t>
      </w:r>
      <w:r w:rsidRPr="008363C3">
        <w:rPr>
          <w:rFonts w:ascii="Palatino Linotype" w:eastAsia="Palatino Linotype" w:hAnsi="Palatino Linotype" w:cs="Palatino Linotype"/>
          <w:b/>
          <w:bCs/>
        </w:rPr>
        <w:t xml:space="preserve">B) </w:t>
      </w:r>
      <w:r w:rsidRPr="008363C3">
        <w:rPr>
          <w:rFonts w:ascii="Palatino Linotype" w:eastAsia="Palatino Linotype" w:hAnsi="Palatino Linotype" w:cs="Palatino Linotype"/>
        </w:rPr>
        <w:t xml:space="preserve">L976F and 1842S frequencies, in Morogoro region, over time. Y axis indicates allele frequency, X axis indicates date. Line and point colour refer to mutation, specified in the legend. Bars indicate 95% </w:t>
      </w:r>
      <w:r w:rsidRPr="008363C3">
        <w:rPr>
          <w:rFonts w:ascii="Palatino Linotype" w:eastAsia="Palatino Linotype" w:hAnsi="Palatino Linotype" w:cs="Palatino Linotype"/>
        </w:rPr>
        <w:lastRenderedPageBreak/>
        <w:t>confidence intervals. (</w:t>
      </w:r>
      <w:r w:rsidRPr="008363C3">
        <w:rPr>
          <w:rFonts w:ascii="Palatino Linotype" w:eastAsia="Palatino Linotype" w:hAnsi="Palatino Linotype" w:cs="Palatino Linotype"/>
          <w:b/>
          <w:bCs/>
        </w:rPr>
        <w:t xml:space="preserve">C) </w:t>
      </w:r>
      <w:r w:rsidRPr="008363C3">
        <w:rPr>
          <w:rFonts w:ascii="Palatino Linotype" w:eastAsia="Palatino Linotype" w:hAnsi="Palatino Linotype" w:cs="Palatino Linotype"/>
        </w:rPr>
        <w:t xml:space="preserve">Heatmap of linkage disequilibrium (LD) (Rogers and Huff R) between nonsynonymous variants in the </w:t>
      </w:r>
      <w:r w:rsidRPr="008363C3">
        <w:rPr>
          <w:rFonts w:ascii="Palatino Linotype" w:eastAsia="Palatino Linotype" w:hAnsi="Palatino Linotype" w:cs="Palatino Linotype"/>
          <w:i/>
          <w:iCs/>
        </w:rPr>
        <w:t xml:space="preserve">Vgsc </w:t>
      </w:r>
      <w:r w:rsidRPr="008363C3">
        <w:rPr>
          <w:rFonts w:ascii="Palatino Linotype" w:eastAsia="Palatino Linotype" w:hAnsi="Palatino Linotype" w:cs="Palatino Linotype"/>
        </w:rPr>
        <w:t>gene at frequency &gt; 5%.  LD is indicated by fill colour. SNP effects and positions are labelled on X and Y axes. (</w:t>
      </w:r>
      <w:r w:rsidRPr="008363C3">
        <w:rPr>
          <w:rFonts w:ascii="Palatino Linotype" w:eastAsia="Palatino Linotype" w:hAnsi="Palatino Linotype" w:cs="Palatino Linotype"/>
          <w:b/>
          <w:bCs/>
        </w:rPr>
        <w:t>D</w:t>
      </w:r>
      <w:r w:rsidRPr="008363C3">
        <w:rPr>
          <w:rFonts w:ascii="Palatino Linotype" w:eastAsia="Palatino Linotype" w:hAnsi="Palatino Linotype" w:cs="Palatino Linotype"/>
        </w:rPr>
        <w:t xml:space="preserve">) Denotes the association of L976F and P1842S with resistance to Deltamethrin and DDT. Colour and panelling are by mutation, x axis indicates genotype, y axis indicates mortality, point shape indicates mean for each insecticide and line indicates the 95% CI based on generalised mixed model prediction. </w:t>
      </w:r>
    </w:p>
    <w:p w14:paraId="1F684528" w14:textId="3EC93F5F" w:rsidR="00441AB1" w:rsidRDefault="009853A6" w:rsidP="00441AB1">
      <w:pPr>
        <w:spacing w:line="360"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noProof/>
          <w:sz w:val="24"/>
          <w:szCs w:val="24"/>
        </w:rPr>
        <w:drawing>
          <wp:inline distT="114300" distB="114300" distL="114300" distR="114300" wp14:anchorId="4990FD3F" wp14:editId="5A503CA4">
            <wp:extent cx="5731200" cy="4546600"/>
            <wp:effectExtent l="0" t="0" r="0" b="0"/>
            <wp:docPr id="1598917309" name="Picture 1598917309"/>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546600"/>
                    </a:xfrm>
                    <a:prstGeom prst="rect">
                      <a:avLst/>
                    </a:prstGeom>
                    <a:ln/>
                  </pic:spPr>
                </pic:pic>
              </a:graphicData>
            </a:graphic>
          </wp:inline>
        </w:drawing>
      </w:r>
    </w:p>
    <w:p w14:paraId="043E8B76" w14:textId="22FFBDB2" w:rsidR="00C071A4" w:rsidRDefault="00114DFA" w:rsidP="00441AB1">
      <w:pPr>
        <w:spacing w:line="360" w:lineRule="auto"/>
        <w:jc w:val="both"/>
        <w:rPr>
          <w:rFonts w:ascii="Palatino Linotype" w:eastAsia="Palatino Linotype" w:hAnsi="Palatino Linotype" w:cs="Palatino Linotype"/>
          <w:sz w:val="24"/>
          <w:szCs w:val="24"/>
        </w:rPr>
      </w:pPr>
      <w:r w:rsidRPr="00F91043">
        <w:rPr>
          <w:rFonts w:ascii="Palatino Linotype" w:eastAsia="Palatino Linotype" w:hAnsi="Palatino Linotype" w:cs="Palatino Linotype"/>
          <w:b/>
        </w:rPr>
        <w:t xml:space="preserve">Figure 3: </w:t>
      </w:r>
      <w:r w:rsidRPr="00F91043">
        <w:rPr>
          <w:rFonts w:ascii="Palatino Linotype" w:eastAsia="Palatino Linotype" w:hAnsi="Palatino Linotype" w:cs="Palatino Linotype"/>
        </w:rPr>
        <w:t xml:space="preserve">Clustering of haplotypes at the </w:t>
      </w:r>
      <w:r w:rsidRPr="00F91043">
        <w:rPr>
          <w:rFonts w:ascii="Palatino Linotype" w:eastAsia="Palatino Linotype" w:hAnsi="Palatino Linotype" w:cs="Palatino Linotype"/>
          <w:i/>
        </w:rPr>
        <w:t>Vgsc</w:t>
      </w:r>
      <w:r w:rsidRPr="00F91043">
        <w:rPr>
          <w:rFonts w:ascii="Palatino Linotype" w:eastAsia="Palatino Linotype" w:hAnsi="Palatino Linotype" w:cs="Palatino Linotype"/>
        </w:rPr>
        <w:t xml:space="preserve"> gene (LOC125769886, 3RL:44105643-44156624). Dendrogram branch length corresponds to no. SNPs difference (y axis). Tips correspond to individual haplotypes (x axis). The coloured Population bar denotes the administrative region of origin (as described by the legend). Red blocks at the bottom indicate the presence of the labelled non-synonymous SNPs in the </w:t>
      </w:r>
      <w:r w:rsidRPr="00F91043">
        <w:rPr>
          <w:rFonts w:ascii="Palatino Linotype" w:eastAsia="Palatino Linotype" w:hAnsi="Palatino Linotype" w:cs="Palatino Linotype"/>
          <w:i/>
        </w:rPr>
        <w:t xml:space="preserve">Vgsc </w:t>
      </w:r>
      <w:r w:rsidRPr="00F91043">
        <w:rPr>
          <w:rFonts w:ascii="Palatino Linotype" w:eastAsia="Palatino Linotype" w:hAnsi="Palatino Linotype" w:cs="Palatino Linotype"/>
        </w:rPr>
        <w:t xml:space="preserve">gene. </w:t>
      </w:r>
    </w:p>
    <w:p w14:paraId="53491EF5" w14:textId="6F38CD57" w:rsidR="00C56423" w:rsidRDefault="0FF927E4" w:rsidP="00ED79C6">
      <w:pPr>
        <w:spacing w:line="360" w:lineRule="auto"/>
        <w:ind w:firstLine="720"/>
        <w:jc w:val="both"/>
        <w:rPr>
          <w:ins w:id="199" w:author="Joel Ouma Odero (PGR)" w:date="2024-04-15T15:28:00Z"/>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To explore</w:t>
      </w:r>
      <w:r w:rsidR="38721B8B">
        <w:rPr>
          <w:rFonts w:ascii="Palatino Linotype" w:eastAsia="Palatino Linotype" w:hAnsi="Palatino Linotype" w:cs="Palatino Linotype"/>
          <w:sz w:val="24"/>
          <w:szCs w:val="24"/>
        </w:rPr>
        <w:t xml:space="preserve"> the</w:t>
      </w:r>
      <w:r>
        <w:rPr>
          <w:rFonts w:ascii="Palatino Linotype" w:eastAsia="Palatino Linotype" w:hAnsi="Palatino Linotype" w:cs="Palatino Linotype"/>
          <w:sz w:val="24"/>
          <w:szCs w:val="24"/>
        </w:rPr>
        <w:t xml:space="preserve"> possible association between L976F and P1842S alleles with DDT and deltamethrin resistance, we genotyped surviving (resistant) and dead </w:t>
      </w:r>
      <w:r>
        <w:rPr>
          <w:rFonts w:ascii="Palatino Linotype" w:eastAsia="Palatino Linotype" w:hAnsi="Palatino Linotype" w:cs="Palatino Linotype"/>
          <w:sz w:val="24"/>
          <w:szCs w:val="24"/>
        </w:rPr>
        <w:lastRenderedPageBreak/>
        <w:t>(susceptible) mosquitoes from IR bioassays</w:t>
      </w:r>
      <w:r w:rsidR="017915A8">
        <w:rPr>
          <w:rFonts w:ascii="Palatino Linotype" w:eastAsia="Palatino Linotype" w:hAnsi="Palatino Linotype" w:cs="Palatino Linotype"/>
          <w:sz w:val="24"/>
          <w:szCs w:val="24"/>
        </w:rPr>
        <w:t xml:space="preserve"> for </w:t>
      </w:r>
      <w:r w:rsidR="017915A8" w:rsidRPr="05C20175">
        <w:rPr>
          <w:rFonts w:ascii="Palatino Linotype" w:eastAsia="Palatino Linotype" w:hAnsi="Palatino Linotype" w:cs="Palatino Linotype"/>
          <w:sz w:val="24"/>
          <w:szCs w:val="24"/>
        </w:rPr>
        <w:t>both</w:t>
      </w:r>
      <w:r>
        <w:rPr>
          <w:rFonts w:ascii="Palatino Linotype" w:eastAsia="Palatino Linotype" w:hAnsi="Palatino Linotype" w:cs="Palatino Linotype"/>
          <w:sz w:val="24"/>
          <w:szCs w:val="24"/>
        </w:rPr>
        <w:t xml:space="preserve"> L976Fand P1842S</w:t>
      </w:r>
      <w:r w:rsidR="2FC3DDA4">
        <w:rPr>
          <w:rFonts w:ascii="Palatino Linotype" w:eastAsia="Palatino Linotype" w:hAnsi="Palatino Linotype" w:cs="Palatino Linotype"/>
          <w:sz w:val="24"/>
          <w:szCs w:val="24"/>
        </w:rPr>
        <w:t xml:space="preserve"> loci</w:t>
      </w:r>
      <w:r>
        <w:rPr>
          <w:rFonts w:ascii="Palatino Linotype" w:eastAsia="Palatino Linotype" w:hAnsi="Palatino Linotype" w:cs="Palatino Linotype"/>
          <w:sz w:val="24"/>
          <w:szCs w:val="24"/>
        </w:rPr>
        <w:t>)</w:t>
      </w:r>
      <w:r w:rsidR="008363C3">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Neither locus was associated with deltamethrin resistance: L976F (</w:t>
      </w:r>
      <w:r w:rsidR="002E3A10" w:rsidRPr="004556B2">
        <w:rPr>
          <w:rFonts w:ascii="Palatino Linotype" w:eastAsia="Palatino Linotype" w:hAnsi="Palatino Linotype" w:cs="Palatino Linotype"/>
          <w:color w:val="000000" w:themeColor="text1"/>
          <w:sz w:val="24"/>
          <w:szCs w:val="24"/>
        </w:rPr>
        <w:t>𝜒</w:t>
      </w:r>
      <w:r w:rsidR="002E3A10" w:rsidRPr="004556B2">
        <w:rPr>
          <w:rFonts w:ascii="Palatino Linotype" w:eastAsia="Palatino Linotype" w:hAnsi="Palatino Linotype" w:cs="Palatino Linotype"/>
          <w:color w:val="000000" w:themeColor="text1"/>
          <w:sz w:val="24"/>
          <w:szCs w:val="24"/>
          <w:vertAlign w:val="superscript"/>
        </w:rPr>
        <w:t>2</w:t>
      </w:r>
      <w:r>
        <w:rPr>
          <w:rFonts w:ascii="Palatino Linotype" w:eastAsia="Palatino Linotype" w:hAnsi="Palatino Linotype" w:cs="Palatino Linotype"/>
          <w:sz w:val="24"/>
          <w:szCs w:val="24"/>
        </w:rPr>
        <w:t xml:space="preserve"> = 0.04, p = 0.84) and P1842S (</w:t>
      </w:r>
      <w:r w:rsidR="002E3A10" w:rsidRPr="004556B2">
        <w:rPr>
          <w:rFonts w:ascii="Palatino Linotype" w:eastAsia="Palatino Linotype" w:hAnsi="Palatino Linotype" w:cs="Palatino Linotype"/>
          <w:color w:val="000000" w:themeColor="text1"/>
          <w:sz w:val="24"/>
          <w:szCs w:val="24"/>
        </w:rPr>
        <w:t>𝜒</w:t>
      </w:r>
      <w:r w:rsidR="002E3A10" w:rsidRPr="004556B2">
        <w:rPr>
          <w:rFonts w:ascii="Palatino Linotype" w:eastAsia="Palatino Linotype" w:hAnsi="Palatino Linotype" w:cs="Palatino Linotype"/>
          <w:color w:val="000000" w:themeColor="text1"/>
          <w:sz w:val="24"/>
          <w:szCs w:val="24"/>
          <w:vertAlign w:val="superscript"/>
        </w:rPr>
        <w:t>2</w:t>
      </w:r>
      <w:r>
        <w:rPr>
          <w:rFonts w:ascii="Palatino Linotype" w:eastAsia="Palatino Linotype" w:hAnsi="Palatino Linotype" w:cs="Palatino Linotype"/>
          <w:sz w:val="24"/>
          <w:szCs w:val="24"/>
        </w:rPr>
        <w:t xml:space="preserve"> = 0.59, p = 0.44). (</w:t>
      </w:r>
      <w:r w:rsidRPr="137CD513">
        <w:rPr>
          <w:rFonts w:ascii="Palatino Linotype" w:eastAsia="Palatino Linotype" w:hAnsi="Palatino Linotype" w:cs="Palatino Linotype"/>
          <w:b/>
          <w:bCs/>
          <w:sz w:val="24"/>
          <w:szCs w:val="24"/>
        </w:rPr>
        <w:t xml:space="preserve">Figure </w:t>
      </w:r>
      <w:ins w:id="200" w:author="Joel Ouma Odero (PGR)" w:date="2024-04-01T11:02:00Z">
        <w:r w:rsidR="00EE1906">
          <w:rPr>
            <w:rFonts w:ascii="Palatino Linotype" w:eastAsia="Palatino Linotype" w:hAnsi="Palatino Linotype" w:cs="Palatino Linotype"/>
            <w:b/>
            <w:bCs/>
            <w:sz w:val="24"/>
            <w:szCs w:val="24"/>
          </w:rPr>
          <w:t>1C</w:t>
        </w:r>
      </w:ins>
      <w:del w:id="201" w:author="Joel Ouma Odero (PGR)" w:date="2024-04-01T11:02:00Z">
        <w:r w:rsidRPr="137CD513" w:rsidDel="00EE1906">
          <w:rPr>
            <w:rFonts w:ascii="Palatino Linotype" w:eastAsia="Palatino Linotype" w:hAnsi="Palatino Linotype" w:cs="Palatino Linotype"/>
            <w:b/>
            <w:bCs/>
            <w:sz w:val="24"/>
            <w:szCs w:val="24"/>
          </w:rPr>
          <w:delText>2D</w:delText>
        </w:r>
      </w:del>
      <w:r>
        <w:rPr>
          <w:rFonts w:ascii="Palatino Linotype" w:eastAsia="Palatino Linotype" w:hAnsi="Palatino Linotype" w:cs="Palatino Linotype"/>
          <w:sz w:val="24"/>
          <w:szCs w:val="24"/>
        </w:rPr>
        <w:t>).  We found a strong association with DDT resistance in mosquitoes carrying the mutant allele of L976</w:t>
      </w:r>
      <w:r w:rsidR="1B650D26">
        <w:rPr>
          <w:rFonts w:ascii="Palatino Linotype" w:eastAsia="Palatino Linotype" w:hAnsi="Palatino Linotype" w:cs="Palatino Linotype"/>
          <w:sz w:val="24"/>
          <w:szCs w:val="24"/>
        </w:rPr>
        <w:t>F (</w:t>
      </w:r>
      <w:r w:rsidR="002E3A10" w:rsidRPr="004556B2">
        <w:rPr>
          <w:rFonts w:ascii="Palatino Linotype" w:eastAsia="Palatino Linotype" w:hAnsi="Palatino Linotype" w:cs="Palatino Linotype"/>
          <w:color w:val="000000" w:themeColor="text1"/>
          <w:sz w:val="24"/>
          <w:szCs w:val="24"/>
        </w:rPr>
        <w:t>𝜒</w:t>
      </w:r>
      <w:r w:rsidR="002E3A10" w:rsidRPr="004556B2">
        <w:rPr>
          <w:rFonts w:ascii="Palatino Linotype" w:eastAsia="Palatino Linotype" w:hAnsi="Palatino Linotype" w:cs="Palatino Linotype"/>
          <w:color w:val="000000" w:themeColor="text1"/>
          <w:sz w:val="24"/>
          <w:szCs w:val="24"/>
          <w:vertAlign w:val="superscript"/>
        </w:rPr>
        <w:t>2</w:t>
      </w:r>
      <w:r>
        <w:rPr>
          <w:rFonts w:ascii="Palatino Linotype" w:eastAsia="Palatino Linotype" w:hAnsi="Palatino Linotype" w:cs="Palatino Linotype"/>
          <w:sz w:val="24"/>
          <w:szCs w:val="24"/>
        </w:rPr>
        <w:t xml:space="preserve"> = 9.23, odds ratio = 11.0, p = 0.0024) and a</w:t>
      </w:r>
      <w:r w:rsidR="14094D7C">
        <w:rPr>
          <w:rFonts w:ascii="Palatino Linotype" w:eastAsia="Palatino Linotype" w:hAnsi="Palatino Linotype" w:cs="Palatino Linotype"/>
          <w:sz w:val="24"/>
          <w:szCs w:val="24"/>
        </w:rPr>
        <w:t xml:space="preserve"> </w:t>
      </w:r>
      <w:r w:rsidR="488CCEB9">
        <w:rPr>
          <w:rFonts w:ascii="Palatino Linotype" w:eastAsia="Palatino Linotype" w:hAnsi="Palatino Linotype" w:cs="Palatino Linotype"/>
          <w:sz w:val="24"/>
          <w:szCs w:val="24"/>
        </w:rPr>
        <w:t>marginally</w:t>
      </w:r>
      <w:r>
        <w:rPr>
          <w:rFonts w:ascii="Palatino Linotype" w:eastAsia="Palatino Linotype" w:hAnsi="Palatino Linotype" w:cs="Palatino Linotype"/>
          <w:sz w:val="24"/>
          <w:szCs w:val="24"/>
        </w:rPr>
        <w:t xml:space="preserve"> </w:t>
      </w:r>
      <w:r w:rsidR="467E21B4" w:rsidRPr="77B40369">
        <w:rPr>
          <w:rFonts w:ascii="Palatino Linotype" w:eastAsia="Palatino Linotype" w:hAnsi="Palatino Linotype" w:cs="Palatino Linotype"/>
          <w:sz w:val="24"/>
          <w:szCs w:val="24"/>
        </w:rPr>
        <w:t>non</w:t>
      </w:r>
      <w:r w:rsidR="467E21B4" w:rsidRPr="137CD513">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significant positive association for P1842S (</w:t>
      </w:r>
      <w:r w:rsidR="002E3A10" w:rsidRPr="004556B2">
        <w:rPr>
          <w:rFonts w:ascii="Palatino Linotype" w:eastAsia="Palatino Linotype" w:hAnsi="Palatino Linotype" w:cs="Palatino Linotype"/>
          <w:color w:val="000000" w:themeColor="text1"/>
          <w:sz w:val="24"/>
          <w:szCs w:val="24"/>
        </w:rPr>
        <w:t>𝜒</w:t>
      </w:r>
      <w:r w:rsidR="002E3A10" w:rsidRPr="004556B2">
        <w:rPr>
          <w:rFonts w:ascii="Palatino Linotype" w:eastAsia="Palatino Linotype" w:hAnsi="Palatino Linotype" w:cs="Palatino Linotype"/>
          <w:color w:val="000000" w:themeColor="text1"/>
          <w:sz w:val="24"/>
          <w:szCs w:val="24"/>
          <w:vertAlign w:val="superscript"/>
        </w:rPr>
        <w:t>2</w:t>
      </w:r>
      <w:r>
        <w:rPr>
          <w:rFonts w:ascii="Palatino Linotype" w:eastAsia="Palatino Linotype" w:hAnsi="Palatino Linotype" w:cs="Palatino Linotype"/>
          <w:sz w:val="24"/>
          <w:szCs w:val="24"/>
        </w:rPr>
        <w:t xml:space="preserve"> = 3.75, p = 0.0528) (</w:t>
      </w:r>
      <w:r w:rsidRPr="137CD513">
        <w:rPr>
          <w:rFonts w:ascii="Palatino Linotype" w:eastAsia="Palatino Linotype" w:hAnsi="Palatino Linotype" w:cs="Palatino Linotype"/>
          <w:b/>
          <w:bCs/>
          <w:sz w:val="24"/>
          <w:szCs w:val="24"/>
        </w:rPr>
        <w:t xml:space="preserve">Figure </w:t>
      </w:r>
      <w:ins w:id="202" w:author="Joel Ouma Odero (PGR)" w:date="2024-04-01T11:04:00Z">
        <w:r w:rsidR="00E5175D">
          <w:rPr>
            <w:rFonts w:ascii="Palatino Linotype" w:eastAsia="Palatino Linotype" w:hAnsi="Palatino Linotype" w:cs="Palatino Linotype"/>
            <w:b/>
            <w:bCs/>
            <w:sz w:val="24"/>
            <w:szCs w:val="24"/>
          </w:rPr>
          <w:t>1C</w:t>
        </w:r>
      </w:ins>
      <w:del w:id="203" w:author="Joel Ouma Odero (PGR)" w:date="2024-04-01T11:04:00Z">
        <w:r w:rsidRPr="137CD513" w:rsidDel="00E5175D">
          <w:rPr>
            <w:rFonts w:ascii="Palatino Linotype" w:eastAsia="Palatino Linotype" w:hAnsi="Palatino Linotype" w:cs="Palatino Linotype"/>
            <w:b/>
            <w:bCs/>
            <w:sz w:val="24"/>
            <w:szCs w:val="24"/>
          </w:rPr>
          <w:delText>2D</w:delText>
        </w:r>
      </w:del>
      <w:r>
        <w:rPr>
          <w:rFonts w:ascii="Palatino Linotype" w:eastAsia="Palatino Linotype" w:hAnsi="Palatino Linotype" w:cs="Palatino Linotype"/>
          <w:sz w:val="24"/>
          <w:szCs w:val="24"/>
        </w:rPr>
        <w:t>)</w:t>
      </w:r>
      <w:r w:rsidR="069DDE39">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DDT is a </w:t>
      </w:r>
      <w:r w:rsidR="1B650D26">
        <w:rPr>
          <w:rFonts w:ascii="Palatino Linotype" w:eastAsia="Palatino Linotype" w:hAnsi="Palatino Linotype" w:cs="Palatino Linotype"/>
          <w:sz w:val="24"/>
          <w:szCs w:val="24"/>
        </w:rPr>
        <w:t>largely obsolete</w:t>
      </w:r>
      <w:r>
        <w:rPr>
          <w:rFonts w:ascii="Palatino Linotype" w:eastAsia="Palatino Linotype" w:hAnsi="Palatino Linotype" w:cs="Palatino Linotype"/>
          <w:sz w:val="24"/>
          <w:szCs w:val="24"/>
        </w:rPr>
        <w:t xml:space="preserve">, banned, pesticide that is no longer widely used for vector control in Tanzania, or in Africa as a whole, due to its </w:t>
      </w:r>
      <w:r w:rsidR="1B650D26">
        <w:rPr>
          <w:rFonts w:ascii="Palatino Linotype" w:eastAsia="Palatino Linotype" w:hAnsi="Palatino Linotype" w:cs="Palatino Linotype"/>
          <w:sz w:val="24"/>
          <w:szCs w:val="24"/>
        </w:rPr>
        <w:t>bio</w:t>
      </w:r>
      <w:r w:rsidR="2A412BBF">
        <w:rPr>
          <w:rFonts w:ascii="Palatino Linotype" w:eastAsia="Palatino Linotype" w:hAnsi="Palatino Linotype" w:cs="Palatino Linotype"/>
          <w:sz w:val="24"/>
          <w:szCs w:val="24"/>
        </w:rPr>
        <w:t>-</w:t>
      </w:r>
      <w:r w:rsidR="1B650D26">
        <w:rPr>
          <w:rFonts w:ascii="Palatino Linotype" w:eastAsia="Palatino Linotype" w:hAnsi="Palatino Linotype" w:cs="Palatino Linotype"/>
          <w:sz w:val="24"/>
          <w:szCs w:val="24"/>
        </w:rPr>
        <w:t>accumulative</w:t>
      </w:r>
      <w:r>
        <w:rPr>
          <w:rFonts w:ascii="Palatino Linotype" w:eastAsia="Palatino Linotype" w:hAnsi="Palatino Linotype" w:cs="Palatino Linotype"/>
          <w:sz w:val="24"/>
          <w:szCs w:val="24"/>
        </w:rPr>
        <w:t xml:space="preserve"> and toxic properties. However, the presence of DDT </w:t>
      </w:r>
      <w:r w:rsidR="1B650D26">
        <w:rPr>
          <w:rFonts w:ascii="Palatino Linotype" w:eastAsia="Palatino Linotype" w:hAnsi="Palatino Linotype" w:cs="Palatino Linotype"/>
          <w:sz w:val="24"/>
          <w:szCs w:val="24"/>
        </w:rPr>
        <w:t>resistance phenotypes</w:t>
      </w:r>
      <w:r>
        <w:rPr>
          <w:rFonts w:ascii="Palatino Linotype" w:eastAsia="Palatino Linotype" w:hAnsi="Palatino Linotype" w:cs="Palatino Linotype"/>
          <w:sz w:val="24"/>
          <w:szCs w:val="24"/>
        </w:rPr>
        <w:t xml:space="preserve"> in </w:t>
      </w:r>
      <w:r w:rsidRPr="137CD513">
        <w:rPr>
          <w:rFonts w:ascii="Palatino Linotype" w:eastAsia="Palatino Linotype" w:hAnsi="Palatino Linotype" w:cs="Palatino Linotype"/>
          <w:i/>
          <w:iCs/>
          <w:sz w:val="24"/>
          <w:szCs w:val="24"/>
        </w:rPr>
        <w:t>An. funestus</w:t>
      </w:r>
      <w:r>
        <w:rPr>
          <w:rFonts w:ascii="Palatino Linotype" w:eastAsia="Palatino Linotype" w:hAnsi="Palatino Linotype" w:cs="Palatino Linotype"/>
          <w:sz w:val="24"/>
          <w:szCs w:val="24"/>
        </w:rPr>
        <w:t xml:space="preserve"> in Morogoro in 2015</w:t>
      </w:r>
      <w:r w:rsidR="003B38A0">
        <w:rPr>
          <w:rFonts w:ascii="Palatino Linotype" w:eastAsia="Palatino Linotype" w:hAnsi="Palatino Linotype" w:cs="Palatino Linotype"/>
          <w:sz w:val="24"/>
          <w:szCs w:val="24"/>
        </w:rPr>
        <w:fldChar w:fldCharType="begin">
          <w:fldData xml:space="preserve">PEVuZE5vdGU+PENpdGU+PEF1dGhvcj5LYWluZG9hPC9BdXRob3I+PFllYXI+MjAxNzwvWWVhcj48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</w:fldData>
        </w:fldChar>
      </w:r>
      <w:r w:rsidR="006160ED">
        <w:rPr>
          <w:rFonts w:ascii="Palatino Linotype" w:eastAsia="Palatino Linotype" w:hAnsi="Palatino Linotype" w:cs="Palatino Linotype"/>
          <w:sz w:val="24"/>
          <w:szCs w:val="24"/>
        </w:rPr>
        <w:instrText xml:space="preserve"> ADDIN EN.CITE </w:instrText>
      </w:r>
      <w:r w:rsidR="006160ED">
        <w:rPr>
          <w:rFonts w:ascii="Palatino Linotype" w:eastAsia="Palatino Linotype" w:hAnsi="Palatino Linotype" w:cs="Palatino Linotype"/>
          <w:sz w:val="24"/>
          <w:szCs w:val="24"/>
        </w:rPr>
        <w:fldChar w:fldCharType="begin">
          <w:fldData xml:space="preserve">PEVuZE5vdGU+PENpdGU+PEF1dGhvcj5LYWluZG9hPC9BdXRob3I+PFllYXI+MjAxNzwvWWVhcj48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</w:fldData>
        </w:fldChar>
      </w:r>
      <w:r w:rsidR="006160ED">
        <w:rPr>
          <w:rFonts w:ascii="Palatino Linotype" w:eastAsia="Palatino Linotype" w:hAnsi="Palatino Linotype" w:cs="Palatino Linotype"/>
          <w:sz w:val="24"/>
          <w:szCs w:val="24"/>
        </w:rPr>
        <w:instrText xml:space="preserve"> ADDIN EN.CITE.DATA </w:instrText>
      </w:r>
      <w:r w:rsidR="006160ED">
        <w:rPr>
          <w:rFonts w:ascii="Palatino Linotype" w:eastAsia="Palatino Linotype" w:hAnsi="Palatino Linotype" w:cs="Palatino Linotype"/>
          <w:sz w:val="24"/>
          <w:szCs w:val="24"/>
        </w:rPr>
      </w:r>
      <w:r w:rsidR="006160ED">
        <w:rPr>
          <w:rFonts w:ascii="Palatino Linotype" w:eastAsia="Palatino Linotype" w:hAnsi="Palatino Linotype" w:cs="Palatino Linotype"/>
          <w:sz w:val="24"/>
          <w:szCs w:val="24"/>
        </w:rPr>
        <w:fldChar w:fldCharType="end"/>
      </w:r>
      <w:r w:rsidR="003B38A0">
        <w:rPr>
          <w:rFonts w:ascii="Palatino Linotype" w:eastAsia="Palatino Linotype" w:hAnsi="Palatino Linotype" w:cs="Palatino Linotype"/>
          <w:sz w:val="24"/>
          <w:szCs w:val="24"/>
        </w:rPr>
      </w:r>
      <w:r w:rsidR="003B38A0">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32</w:t>
      </w:r>
      <w:r w:rsidR="003B38A0">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suggests </w:t>
      </w:r>
      <w:r w:rsidRPr="137CD513">
        <w:rPr>
          <w:rFonts w:ascii="Palatino Linotype" w:eastAsia="Palatino Linotype" w:hAnsi="Palatino Linotype" w:cs="Palatino Linotype"/>
          <w:i/>
          <w:iCs/>
          <w:sz w:val="24"/>
          <w:szCs w:val="24"/>
        </w:rPr>
        <w:t>kdr</w:t>
      </w:r>
      <w:r>
        <w:rPr>
          <w:rFonts w:ascii="Palatino Linotype" w:eastAsia="Palatino Linotype" w:hAnsi="Palatino Linotype" w:cs="Palatino Linotype"/>
          <w:sz w:val="24"/>
          <w:szCs w:val="24"/>
        </w:rPr>
        <w:t xml:space="preserve">-mediated resistance to DDT has been present at least since then, and the emergence of </w:t>
      </w:r>
      <w:r w:rsidRPr="137CD513">
        <w:rPr>
          <w:rFonts w:ascii="Palatino Linotype" w:eastAsia="Palatino Linotype" w:hAnsi="Palatino Linotype" w:cs="Palatino Linotype"/>
          <w:i/>
          <w:iCs/>
          <w:sz w:val="24"/>
          <w:szCs w:val="24"/>
        </w:rPr>
        <w:t>kdr</w:t>
      </w:r>
      <w:r>
        <w:rPr>
          <w:rFonts w:ascii="Palatino Linotype" w:eastAsia="Palatino Linotype" w:hAnsi="Palatino Linotype" w:cs="Palatino Linotype"/>
          <w:sz w:val="24"/>
          <w:szCs w:val="24"/>
        </w:rPr>
        <w:t xml:space="preserve"> resistance to DDT suggests that future use of DDT for IRS may become even less favoured.</w:t>
      </w:r>
      <w:r w:rsidRPr="137CD513">
        <w:rPr>
          <w:rFonts w:ascii="Palatino Linotype" w:eastAsia="Palatino Linotype" w:hAnsi="Palatino Linotype" w:cs="Palatino Linotype"/>
          <w:b/>
          <w:bCs/>
          <w:sz w:val="24"/>
          <w:szCs w:val="24"/>
        </w:rPr>
        <w:t xml:space="preserve"> </w:t>
      </w:r>
      <w:r w:rsidR="725EAE96" w:rsidRPr="137CD513">
        <w:rPr>
          <w:rFonts w:ascii="Palatino Linotype" w:eastAsia="Palatino Linotype" w:hAnsi="Palatino Linotype" w:cs="Palatino Linotype"/>
          <w:sz w:val="24"/>
          <w:szCs w:val="24"/>
        </w:rPr>
        <w:t>T</w:t>
      </w:r>
      <w:r w:rsidR="725EAE96" w:rsidRPr="77B40369">
        <w:rPr>
          <w:rFonts w:ascii="Palatino Linotype" w:eastAsia="Palatino Linotype" w:hAnsi="Palatino Linotype" w:cs="Palatino Linotype"/>
          <w:sz w:val="24"/>
          <w:szCs w:val="24"/>
        </w:rPr>
        <w:t xml:space="preserve">he lack of association of </w:t>
      </w:r>
      <w:r w:rsidR="725EAE96" w:rsidRPr="77B40369">
        <w:rPr>
          <w:rFonts w:ascii="Palatino Linotype" w:eastAsia="Palatino Linotype" w:hAnsi="Palatino Linotype" w:cs="Palatino Linotype"/>
          <w:i/>
          <w:sz w:val="24"/>
          <w:szCs w:val="24"/>
        </w:rPr>
        <w:t>kd</w:t>
      </w:r>
      <w:r w:rsidR="725EAE96" w:rsidRPr="00300C28">
        <w:rPr>
          <w:rFonts w:ascii="Palatino Linotype" w:eastAsia="Palatino Linotype" w:hAnsi="Palatino Linotype" w:cs="Palatino Linotype"/>
          <w:i/>
          <w:sz w:val="24"/>
          <w:szCs w:val="24"/>
        </w:rPr>
        <w:t>r</w:t>
      </w:r>
      <w:r w:rsidR="725EAE96" w:rsidRPr="77B40369">
        <w:rPr>
          <w:rFonts w:ascii="Palatino Linotype" w:eastAsia="Palatino Linotype" w:hAnsi="Palatino Linotype" w:cs="Palatino Linotype"/>
          <w:sz w:val="24"/>
          <w:szCs w:val="24"/>
        </w:rPr>
        <w:t xml:space="preserve"> with pyrethroid resistance might be due to the strong metabolic resistance shown to pyre</w:t>
      </w:r>
      <w:r w:rsidR="546756CC" w:rsidRPr="77B40369">
        <w:rPr>
          <w:rFonts w:ascii="Palatino Linotype" w:eastAsia="Palatino Linotype" w:hAnsi="Palatino Linotype" w:cs="Palatino Linotype"/>
          <w:sz w:val="24"/>
          <w:szCs w:val="24"/>
        </w:rPr>
        <w:t>t</w:t>
      </w:r>
      <w:r w:rsidR="725EAE96" w:rsidRPr="77B40369">
        <w:rPr>
          <w:rFonts w:ascii="Palatino Linotype" w:eastAsia="Palatino Linotype" w:hAnsi="Palatino Linotype" w:cs="Palatino Linotype"/>
          <w:sz w:val="24"/>
          <w:szCs w:val="24"/>
        </w:rPr>
        <w:t xml:space="preserve">hroids in </w:t>
      </w:r>
      <w:r w:rsidR="725EAE96" w:rsidRPr="00300C28">
        <w:rPr>
          <w:rFonts w:ascii="Palatino Linotype" w:eastAsia="Palatino Linotype" w:hAnsi="Palatino Linotype" w:cs="Palatino Linotype"/>
          <w:i/>
          <w:sz w:val="24"/>
          <w:szCs w:val="24"/>
        </w:rPr>
        <w:t xml:space="preserve">An. </w:t>
      </w:r>
      <w:r w:rsidR="433D2BCA" w:rsidRPr="00300C28">
        <w:rPr>
          <w:rFonts w:ascii="Palatino Linotype" w:eastAsia="Palatino Linotype" w:hAnsi="Palatino Linotype" w:cs="Palatino Linotype"/>
          <w:i/>
          <w:iCs/>
          <w:sz w:val="24"/>
          <w:szCs w:val="24"/>
        </w:rPr>
        <w:t>f</w:t>
      </w:r>
      <w:r w:rsidR="725EAE96" w:rsidRPr="00300C28">
        <w:rPr>
          <w:rFonts w:ascii="Palatino Linotype" w:eastAsia="Palatino Linotype" w:hAnsi="Palatino Linotype" w:cs="Palatino Linotype"/>
          <w:i/>
          <w:sz w:val="24"/>
          <w:szCs w:val="24"/>
        </w:rPr>
        <w:t>unestus</w:t>
      </w:r>
      <w:r w:rsidR="015DA4FF" w:rsidRPr="77B40369">
        <w:rPr>
          <w:rFonts w:ascii="Palatino Linotype" w:eastAsia="Palatino Linotype" w:hAnsi="Palatino Linotype" w:cs="Palatino Linotype"/>
          <w:i/>
          <w:sz w:val="24"/>
          <w:szCs w:val="24"/>
        </w:rPr>
        <w:t xml:space="preserve">, </w:t>
      </w:r>
      <w:r w:rsidR="015DA4FF" w:rsidRPr="137CD513">
        <w:rPr>
          <w:rFonts w:ascii="Palatino Linotype" w:eastAsia="Palatino Linotype" w:hAnsi="Palatino Linotype" w:cs="Palatino Linotype"/>
          <w:sz w:val="24"/>
          <w:szCs w:val="24"/>
        </w:rPr>
        <w:t>reducing the</w:t>
      </w:r>
      <w:r w:rsidR="015DA4FF" w:rsidRPr="00300C28">
        <w:rPr>
          <w:rFonts w:ascii="Palatino Linotype" w:eastAsia="Palatino Linotype" w:hAnsi="Palatino Linotype" w:cs="Palatino Linotype"/>
          <w:sz w:val="24"/>
          <w:szCs w:val="24"/>
        </w:rPr>
        <w:t xml:space="preserve"> benefit of </w:t>
      </w:r>
      <w:r w:rsidR="015DA4FF" w:rsidRPr="00300C28">
        <w:rPr>
          <w:rFonts w:ascii="Palatino Linotype" w:eastAsia="Palatino Linotype" w:hAnsi="Palatino Linotype" w:cs="Palatino Linotype"/>
          <w:i/>
          <w:sz w:val="24"/>
          <w:szCs w:val="24"/>
        </w:rPr>
        <w:t>kdr</w:t>
      </w:r>
      <w:r w:rsidR="00E80432">
        <w:rPr>
          <w:rFonts w:ascii="Palatino Linotype" w:eastAsia="Palatino Linotype" w:hAnsi="Palatino Linotype" w:cs="Palatino Linotype"/>
          <w:i/>
          <w:sz w:val="24"/>
          <w:szCs w:val="24"/>
        </w:rPr>
        <w:t xml:space="preserve"> </w:t>
      </w:r>
      <w:r w:rsidR="00DA2721">
        <w:rPr>
          <w:rFonts w:ascii="Palatino Linotype" w:eastAsia="Palatino Linotype" w:hAnsi="Palatino Linotype" w:cs="Palatino Linotype"/>
          <w:iCs/>
          <w:sz w:val="24"/>
          <w:szCs w:val="24"/>
        </w:rPr>
        <w:fldChar w:fldCharType="begin"/>
      </w:r>
      <w:r w:rsidR="006160ED">
        <w:rPr>
          <w:rFonts w:ascii="Palatino Linotype" w:eastAsia="Palatino Linotype" w:hAnsi="Palatino Linotype" w:cs="Palatino Linotype"/>
          <w:iCs/>
          <w:sz w:val="24"/>
          <w:szCs w:val="24"/>
        </w:rPr>
        <w:instrText xml:space="preserve"> ADDIN EN.CITE &lt;EndNote&gt;&lt;Cite&gt;&lt;Author&gt;Weedall&lt;/Author&gt;&lt;Year&gt;2019&lt;/Year&gt;&lt;RecNum&gt;403&lt;/RecNum&gt;&lt;DisplayText&gt;&lt;style face="superscript"&gt;33&lt;/style&gt;&lt;/DisplayText&gt;&lt;record&gt;&lt;rec-number&gt;403&lt;/rec-number&gt;&lt;foreign-keys&gt;&lt;key app="EN" db-id="0tverst04vdvehe5fax5sp572a0e0ta2wa0s" timestamp="1649410598"&gt;403&lt;/key&gt;&lt;/foreign-keys&gt;&lt;ref-type name="Journal Article"&gt;17&lt;/ref-type&gt;&lt;contributors&gt;&lt;authors&gt;&lt;author&gt;Gareth D. Weedall&lt;/author&gt;&lt;author&gt;Leon M. J. Mugenzi&lt;/author&gt;&lt;author&gt;Benjamin D. Menze&lt;/author&gt;&lt;author&gt;Magellan Tchouakui&lt;/author&gt;&lt;author&gt;Sulaiman S. Ibrahim&lt;/author&gt;&lt;author&gt;Nathalie Amvongo-Adjia&lt;/author&gt;&lt;author&gt;Helen Irving&lt;/author&gt;&lt;author&gt;Murielle J. Wondji&lt;/author&gt;&lt;author&gt;Micareme Tchoupo&lt;/author&gt;&lt;author&gt;Rousseau Djouaka&lt;/author&gt;&lt;author&gt;Jacob M. Riveron&lt;/author&gt;&lt;author&gt;Charles S. Wondji&lt;/author&gt;&lt;/authors&gt;&lt;/contributors&gt;&lt;titles&gt;&lt;title&gt;A cytochrome P450 allele confers pyrethroid resistance on a major African malaria vector, reducing insecticide-treated bednet efficacy&lt;/title&gt;&lt;secondary-title&gt;Sci. Transl. Med&lt;/secondary-title&gt;&lt;/titles&gt;&lt;periodical&gt;&lt;full-title&gt;Sci. Transl. Med&lt;/full-title&gt;&lt;/periodical&gt;&lt;dates&gt;&lt;year&gt;2019&lt;/year&gt;&lt;/dates&gt;&lt;urls&gt;&lt;/urls&gt;&lt;/record&gt;&lt;/Cite&gt;&lt;/EndNote&gt;</w:instrText>
      </w:r>
      <w:r w:rsidR="00DA2721">
        <w:rPr>
          <w:rFonts w:ascii="Palatino Linotype" w:eastAsia="Palatino Linotype" w:hAnsi="Palatino Linotype" w:cs="Palatino Linotype"/>
          <w:iCs/>
          <w:sz w:val="24"/>
          <w:szCs w:val="24"/>
        </w:rPr>
        <w:fldChar w:fldCharType="separate"/>
      </w:r>
      <w:r w:rsidR="006160ED" w:rsidRPr="006160ED">
        <w:rPr>
          <w:rFonts w:ascii="Palatino Linotype" w:eastAsia="Palatino Linotype" w:hAnsi="Palatino Linotype" w:cs="Palatino Linotype"/>
          <w:iCs/>
          <w:noProof/>
          <w:sz w:val="24"/>
          <w:szCs w:val="24"/>
          <w:vertAlign w:val="superscript"/>
        </w:rPr>
        <w:t>33</w:t>
      </w:r>
      <w:r w:rsidR="00DA2721">
        <w:rPr>
          <w:rFonts w:ascii="Palatino Linotype" w:eastAsia="Palatino Linotype" w:hAnsi="Palatino Linotype" w:cs="Palatino Linotype"/>
          <w:iCs/>
          <w:sz w:val="24"/>
          <w:szCs w:val="24"/>
        </w:rPr>
        <w:fldChar w:fldCharType="end"/>
      </w:r>
      <w:r w:rsidR="725EAE96" w:rsidRPr="137CD513">
        <w:rPr>
          <w:rFonts w:ascii="Palatino Linotype" w:eastAsia="Palatino Linotype" w:hAnsi="Palatino Linotype" w:cs="Palatino Linotype"/>
          <w:b/>
          <w:bCs/>
          <w:sz w:val="24"/>
          <w:szCs w:val="24"/>
        </w:rPr>
        <w:t xml:space="preserve">. </w:t>
      </w:r>
      <w:r w:rsidR="4E84F28A" w:rsidRPr="77B40369">
        <w:rPr>
          <w:rFonts w:ascii="Palatino Linotype" w:eastAsia="Palatino Linotype" w:hAnsi="Palatino Linotype" w:cs="Palatino Linotype"/>
          <w:sz w:val="24"/>
          <w:szCs w:val="24"/>
        </w:rPr>
        <w:t>However</w:t>
      </w:r>
      <w:r w:rsidR="4E84F28A" w:rsidRPr="137CD513">
        <w:rPr>
          <w:rFonts w:ascii="Palatino Linotype" w:eastAsia="Palatino Linotype" w:hAnsi="Palatino Linotype" w:cs="Palatino Linotype"/>
          <w:sz w:val="24"/>
          <w:szCs w:val="24"/>
        </w:rPr>
        <w:t>, s</w:t>
      </w:r>
      <w:r>
        <w:rPr>
          <w:rFonts w:ascii="Palatino Linotype" w:eastAsia="Palatino Linotype" w:hAnsi="Palatino Linotype" w:cs="Palatino Linotype"/>
          <w:sz w:val="24"/>
          <w:szCs w:val="24"/>
        </w:rPr>
        <w:t>ince our test</w:t>
      </w:r>
      <w:r w:rsidR="56C3EA44" w:rsidRPr="77B40369">
        <w:rPr>
          <w:rFonts w:ascii="Palatino Linotype" w:eastAsia="Palatino Linotype" w:hAnsi="Palatino Linotype" w:cs="Palatino Linotype"/>
          <w:sz w:val="24"/>
          <w:szCs w:val="24"/>
        </w:rPr>
        <w:t>ing</w:t>
      </w:r>
      <w:r>
        <w:rPr>
          <w:rFonts w:ascii="Palatino Linotype" w:eastAsia="Palatino Linotype" w:hAnsi="Palatino Linotype" w:cs="Palatino Linotype"/>
          <w:sz w:val="24"/>
          <w:szCs w:val="24"/>
        </w:rPr>
        <w:t xml:space="preserve"> included only type II pyrethroids, additional data are required to assess potential impacts of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 xml:space="preserve">on other pyrethroids and on commercial products. The association of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 xml:space="preserve">with resistance to DDT but not pyrethroids, combined with selection signals and recently declining </w:t>
      </w:r>
      <w:r w:rsidRPr="137CD513">
        <w:rPr>
          <w:rFonts w:ascii="Palatino Linotype" w:eastAsia="Palatino Linotype" w:hAnsi="Palatino Linotype" w:cs="Palatino Linotype"/>
          <w:i/>
          <w:iCs/>
          <w:sz w:val="24"/>
          <w:szCs w:val="24"/>
        </w:rPr>
        <w:t xml:space="preserve">kdr </w:t>
      </w:r>
      <w:r>
        <w:rPr>
          <w:rFonts w:ascii="Palatino Linotype" w:eastAsia="Palatino Linotype" w:hAnsi="Palatino Linotype" w:cs="Palatino Linotype"/>
          <w:sz w:val="24"/>
          <w:szCs w:val="24"/>
        </w:rPr>
        <w:t xml:space="preserve">allele frequencies where we have time series, suggests recent-past, rather than contemporary </w:t>
      </w:r>
      <w:r w:rsidR="21739EAD">
        <w:rPr>
          <w:rFonts w:ascii="Palatino Linotype" w:eastAsia="Palatino Linotype" w:hAnsi="Palatino Linotype" w:cs="Palatino Linotype"/>
          <w:sz w:val="24"/>
          <w:szCs w:val="24"/>
        </w:rPr>
        <w:t>selection,</w:t>
      </w:r>
      <w:r>
        <w:rPr>
          <w:rFonts w:ascii="Palatino Linotype" w:eastAsia="Palatino Linotype" w:hAnsi="Palatino Linotype" w:cs="Palatino Linotype"/>
          <w:sz w:val="24"/>
          <w:szCs w:val="24"/>
        </w:rPr>
        <w:t xml:space="preserve"> perhaps due to factors other than the current use of public health pesticides.</w:t>
      </w:r>
    </w:p>
    <w:p w14:paraId="53FA3D12" w14:textId="1984C841" w:rsidR="005E2CB0" w:rsidRPr="000073CA" w:rsidRDefault="000073CA" w:rsidP="00C56423">
      <w:pPr>
        <w:spacing w:line="360" w:lineRule="auto"/>
        <w:jc w:val="both"/>
        <w:rPr>
          <w:ins w:id="204" w:author="Joel Ouma Odero (PGR)" w:date="2024-04-15T15:28:00Z"/>
          <w:rFonts w:ascii="Palatino Linotype" w:eastAsia="Palatino Linotype" w:hAnsi="Palatino Linotype" w:cs="Palatino Linotype"/>
          <w:b/>
          <w:bCs/>
          <w:sz w:val="24"/>
          <w:szCs w:val="24"/>
          <w:rPrChange w:id="205" w:author="Joel Ouma Odero (PGR)" w:date="2024-04-15T15:29:00Z">
            <w:rPr>
              <w:ins w:id="206" w:author="Joel Ouma Odero (PGR)" w:date="2024-04-15T15:28:00Z"/>
              <w:rFonts w:ascii="Palatino Linotype" w:eastAsia="Palatino Linotype" w:hAnsi="Palatino Linotype" w:cs="Palatino Linotype"/>
              <w:sz w:val="24"/>
              <w:szCs w:val="24"/>
            </w:rPr>
          </w:rPrChange>
        </w:rPr>
      </w:pPr>
      <w:commentRangeStart w:id="207"/>
      <w:commentRangeStart w:id="208"/>
      <w:commentRangeStart w:id="209"/>
      <w:commentRangeStart w:id="210"/>
      <w:ins w:id="211" w:author="Joel Ouma Odero (PGR)" w:date="2024-04-15T15:28:00Z">
        <w:r w:rsidRPr="000073CA">
          <w:rPr>
            <w:rFonts w:ascii="Palatino Linotype" w:eastAsia="Palatino Linotype" w:hAnsi="Palatino Linotype" w:cs="Palatino Linotype"/>
            <w:b/>
            <w:bCs/>
            <w:sz w:val="24"/>
            <w:szCs w:val="24"/>
            <w:rPrChange w:id="212" w:author="Joel Ouma Odero (PGR)" w:date="2024-04-15T15:29:00Z">
              <w:rPr>
                <w:rFonts w:ascii="Palatino Linotype" w:eastAsia="Palatino Linotype" w:hAnsi="Palatino Linotype" w:cs="Palatino Linotype"/>
                <w:sz w:val="24"/>
                <w:szCs w:val="24"/>
              </w:rPr>
            </w:rPrChange>
          </w:rPr>
          <w:t>Discussion</w:t>
        </w:r>
      </w:ins>
      <w:commentRangeEnd w:id="207"/>
      <w:r w:rsidR="00985CDC">
        <w:rPr>
          <w:rStyle w:val="CommentReference"/>
        </w:rPr>
        <w:commentReference w:id="207"/>
      </w:r>
      <w:commentRangeEnd w:id="208"/>
      <w:r w:rsidR="004932A3">
        <w:rPr>
          <w:rStyle w:val="CommentReference"/>
        </w:rPr>
        <w:commentReference w:id="208"/>
      </w:r>
      <w:commentRangeEnd w:id="209"/>
      <w:r w:rsidR="004932A3">
        <w:rPr>
          <w:rStyle w:val="CommentReference"/>
        </w:rPr>
        <w:commentReference w:id="209"/>
      </w:r>
      <w:commentRangeEnd w:id="210"/>
      <w:r w:rsidR="004932A3">
        <w:rPr>
          <w:rStyle w:val="CommentReference"/>
        </w:rPr>
        <w:commentReference w:id="210"/>
      </w:r>
    </w:p>
    <w:p w14:paraId="2C3BF709" w14:textId="078F1AC2" w:rsidR="00AE6CFA" w:rsidDel="0015486B" w:rsidRDefault="000073CA" w:rsidP="00DF3738">
      <w:pPr>
        <w:spacing w:line="360" w:lineRule="auto"/>
        <w:ind w:firstLine="720"/>
        <w:jc w:val="both"/>
        <w:rPr>
          <w:ins w:id="213" w:author="Tristan Dennis [2]" w:date="2024-04-17T08:29:00Z"/>
          <w:del w:id="214" w:author="Tristan Dennis" w:date="2024-04-17T08:55:00Z"/>
          <w:rFonts w:ascii="Palatino Linotype" w:eastAsia="Palatino Linotype" w:hAnsi="Palatino Linotype" w:cs="Palatino Linotype"/>
          <w:sz w:val="24"/>
          <w:szCs w:val="24"/>
        </w:rPr>
      </w:pPr>
      <w:ins w:id="215" w:author="Joel Ouma Odero (PGR)" w:date="2024-04-15T15:29:00Z">
        <w:r w:rsidRPr="000073CA">
          <w:rPr>
            <w:rFonts w:ascii="Palatino Linotype" w:eastAsia="Palatino Linotype" w:hAnsi="Palatino Linotype" w:cs="Palatino Linotype"/>
            <w:sz w:val="24"/>
            <w:szCs w:val="24"/>
          </w:rPr>
          <w:t xml:space="preserve">In a </w:t>
        </w:r>
        <w:del w:id="216" w:author="Tristan Dennis [2]" w:date="2024-04-16T13:43:00Z">
          <w:r w:rsidRPr="000073CA" w:rsidDel="00C33968">
            <w:rPr>
              <w:rFonts w:ascii="Palatino Linotype" w:eastAsia="Palatino Linotype" w:hAnsi="Palatino Linotype" w:cs="Palatino Linotype"/>
              <w:sz w:val="24"/>
              <w:szCs w:val="24"/>
            </w:rPr>
            <w:delText>population-scale WGS-based</w:delText>
          </w:r>
        </w:del>
        <w:r w:rsidRPr="000073CA">
          <w:rPr>
            <w:rFonts w:ascii="Palatino Linotype" w:eastAsia="Palatino Linotype" w:hAnsi="Palatino Linotype" w:cs="Palatino Linotype"/>
            <w:sz w:val="24"/>
            <w:szCs w:val="24"/>
          </w:rPr>
          <w:t xml:space="preserve"> genomic surveillance study in </w:t>
        </w:r>
      </w:ins>
      <w:ins w:id="217" w:author="Tristan Dennis [2]" w:date="2024-04-16T13:43:00Z">
        <w:r w:rsidR="00C33968">
          <w:rPr>
            <w:rFonts w:ascii="Palatino Linotype" w:eastAsia="Palatino Linotype" w:hAnsi="Palatino Linotype" w:cs="Palatino Linotype"/>
            <w:sz w:val="24"/>
            <w:szCs w:val="24"/>
          </w:rPr>
          <w:t xml:space="preserve">Tanzanian </w:t>
        </w:r>
      </w:ins>
      <w:ins w:id="218" w:author="Joel Ouma Odero (PGR)" w:date="2024-04-15T15:29:00Z">
        <w:r w:rsidRPr="000073CA">
          <w:rPr>
            <w:rFonts w:ascii="Palatino Linotype" w:eastAsia="Palatino Linotype" w:hAnsi="Palatino Linotype" w:cs="Palatino Linotype"/>
            <w:i/>
            <w:iCs/>
            <w:sz w:val="24"/>
            <w:szCs w:val="24"/>
          </w:rPr>
          <w:t>An. funestus</w:t>
        </w:r>
        <w:r w:rsidRPr="000073CA">
          <w:rPr>
            <w:rFonts w:ascii="Palatino Linotype" w:eastAsia="Palatino Linotype" w:hAnsi="Palatino Linotype" w:cs="Palatino Linotype"/>
            <w:sz w:val="24"/>
            <w:szCs w:val="24"/>
          </w:rPr>
          <w:t xml:space="preserve">, we discovered eight novel </w:t>
        </w:r>
        <w:r w:rsidRPr="000073CA">
          <w:rPr>
            <w:rFonts w:ascii="Palatino Linotype" w:eastAsia="Palatino Linotype" w:hAnsi="Palatino Linotype" w:cs="Palatino Linotype"/>
            <w:i/>
            <w:iCs/>
            <w:sz w:val="24"/>
            <w:szCs w:val="24"/>
          </w:rPr>
          <w:t>Vgsc</w:t>
        </w:r>
        <w:r w:rsidRPr="000073CA">
          <w:rPr>
            <w:rFonts w:ascii="Palatino Linotype" w:eastAsia="Palatino Linotype" w:hAnsi="Palatino Linotype" w:cs="Palatino Linotype"/>
            <w:sz w:val="24"/>
            <w:szCs w:val="24"/>
          </w:rPr>
          <w:t xml:space="preserve"> mutations. Two of these, L976F and P1842S, </w:t>
        </w:r>
      </w:ins>
      <w:ins w:id="219" w:author="Tristan Dennis [2]" w:date="2024-04-16T13:43:00Z">
        <w:r w:rsidR="00C33968">
          <w:rPr>
            <w:rFonts w:ascii="Palatino Linotype" w:eastAsia="Palatino Linotype" w:hAnsi="Palatino Linotype" w:cs="Palatino Linotype"/>
            <w:sz w:val="24"/>
            <w:szCs w:val="24"/>
          </w:rPr>
          <w:t xml:space="preserve">confer </w:t>
        </w:r>
        <w:r w:rsidR="00C33968">
          <w:rPr>
            <w:rFonts w:ascii="Palatino Linotype" w:eastAsia="Palatino Linotype" w:hAnsi="Palatino Linotype" w:cs="Palatino Linotype"/>
            <w:i/>
            <w:iCs/>
            <w:sz w:val="24"/>
            <w:szCs w:val="24"/>
          </w:rPr>
          <w:t xml:space="preserve">knockdown resistance </w:t>
        </w:r>
        <w:r w:rsidR="00C33968">
          <w:rPr>
            <w:rFonts w:ascii="Palatino Linotype" w:eastAsia="Palatino Linotype" w:hAnsi="Palatino Linotype" w:cs="Palatino Linotype"/>
            <w:sz w:val="24"/>
            <w:szCs w:val="24"/>
          </w:rPr>
          <w:t>(</w:t>
        </w:r>
        <w:r w:rsidR="00C33968">
          <w:rPr>
            <w:rFonts w:ascii="Palatino Linotype" w:eastAsia="Palatino Linotype" w:hAnsi="Palatino Linotype" w:cs="Palatino Linotype"/>
            <w:i/>
            <w:iCs/>
            <w:sz w:val="24"/>
            <w:szCs w:val="24"/>
          </w:rPr>
          <w:t>kdr</w:t>
        </w:r>
        <w:r w:rsidR="00C33968">
          <w:rPr>
            <w:rFonts w:ascii="Palatino Linotype" w:eastAsia="Palatino Linotype" w:hAnsi="Palatino Linotype" w:cs="Palatino Linotype"/>
            <w:sz w:val="24"/>
            <w:szCs w:val="24"/>
          </w:rPr>
          <w:t xml:space="preserve">), </w:t>
        </w:r>
      </w:ins>
      <w:ins w:id="220" w:author="Tristan Dennis [2]" w:date="2024-04-16T13:44:00Z">
        <w:r w:rsidR="00D50ABF">
          <w:rPr>
            <w:rFonts w:ascii="Palatino Linotype" w:eastAsia="Palatino Linotype" w:hAnsi="Palatino Linotype" w:cs="Palatino Linotype"/>
            <w:sz w:val="24"/>
            <w:szCs w:val="24"/>
          </w:rPr>
          <w:t>occurring in</w:t>
        </w:r>
      </w:ins>
      <w:ins w:id="221" w:author="Joel Ouma Odero (PGR)" w:date="2024-04-15T15:29:00Z">
        <w:del w:id="222" w:author="Tristan Dennis [2]" w:date="2024-04-16T13:44:00Z">
          <w:r w:rsidRPr="00C33968" w:rsidDel="00D50ABF">
            <w:rPr>
              <w:rFonts w:ascii="Palatino Linotype" w:eastAsia="Palatino Linotype" w:hAnsi="Palatino Linotype" w:cs="Palatino Linotype"/>
              <w:sz w:val="24"/>
              <w:szCs w:val="24"/>
            </w:rPr>
            <w:delText>were</w:delText>
          </w:r>
          <w:r w:rsidRPr="000073CA" w:rsidDel="00D50ABF">
            <w:rPr>
              <w:rFonts w:ascii="Palatino Linotype" w:eastAsia="Palatino Linotype" w:hAnsi="Palatino Linotype" w:cs="Palatino Linotype"/>
              <w:sz w:val="24"/>
              <w:szCs w:val="24"/>
            </w:rPr>
            <w:delText xml:space="preserve"> at</w:delText>
          </w:r>
        </w:del>
        <w:r w:rsidRPr="000073CA">
          <w:rPr>
            <w:rFonts w:ascii="Palatino Linotype" w:eastAsia="Palatino Linotype" w:hAnsi="Palatino Linotype" w:cs="Palatino Linotype"/>
            <w:sz w:val="24"/>
            <w:szCs w:val="24"/>
          </w:rPr>
          <w:t xml:space="preserve"> </w:t>
        </w:r>
        <w:del w:id="223" w:author="Tristan Dennis [2]" w:date="2024-04-16T13:44:00Z">
          <w:r w:rsidRPr="000073CA" w:rsidDel="00D50ABF">
            <w:rPr>
              <w:rFonts w:ascii="Palatino Linotype" w:eastAsia="Palatino Linotype" w:hAnsi="Palatino Linotype" w:cs="Palatino Linotype"/>
              <w:sz w:val="24"/>
              <w:szCs w:val="24"/>
            </w:rPr>
            <w:delText>high</w:delText>
          </w:r>
        </w:del>
      </w:ins>
      <w:ins w:id="224" w:author="Tristan Dennis [2]" w:date="2024-04-16T13:44:00Z">
        <w:r w:rsidR="00D50ABF">
          <w:rPr>
            <w:rFonts w:ascii="Palatino Linotype" w:eastAsia="Palatino Linotype" w:hAnsi="Palatino Linotype" w:cs="Palatino Linotype"/>
            <w:sz w:val="24"/>
            <w:szCs w:val="24"/>
          </w:rPr>
          <w:t>tight</w:t>
        </w:r>
      </w:ins>
      <w:ins w:id="225" w:author="Joel Ouma Odero (PGR)" w:date="2024-04-15T15:29:00Z">
        <w:r w:rsidRPr="000073CA">
          <w:rPr>
            <w:rFonts w:ascii="Palatino Linotype" w:eastAsia="Palatino Linotype" w:hAnsi="Palatino Linotype" w:cs="Palatino Linotype"/>
            <w:sz w:val="24"/>
            <w:szCs w:val="24"/>
          </w:rPr>
          <w:t xml:space="preserve"> linkage disequilibrium and at high frequencies (up to 90%) in the Morogoro region over 4 years</w:t>
        </w:r>
      </w:ins>
      <w:ins w:id="226" w:author="Tristan Dennis [2]" w:date="2024-04-16T13:44:00Z">
        <w:r w:rsidR="00B8210A">
          <w:rPr>
            <w:rFonts w:ascii="Palatino Linotype" w:eastAsia="Palatino Linotype" w:hAnsi="Palatino Linotype" w:cs="Palatino Linotype"/>
            <w:sz w:val="24"/>
            <w:szCs w:val="24"/>
          </w:rPr>
          <w:t xml:space="preserve">, with limited </w:t>
        </w:r>
      </w:ins>
      <w:ins w:id="227" w:author="Joel Ouma Odero (PGR)" w:date="2024-04-15T15:29:00Z">
        <w:del w:id="228" w:author="Tristan Dennis [2]" w:date="2024-04-16T13:44:00Z">
          <w:r w:rsidRPr="000073CA" w:rsidDel="00B8210A">
            <w:rPr>
              <w:rFonts w:ascii="Palatino Linotype" w:eastAsia="Palatino Linotype" w:hAnsi="Palatino Linotype" w:cs="Palatino Linotype"/>
              <w:sz w:val="24"/>
              <w:szCs w:val="24"/>
            </w:rPr>
            <w:delText xml:space="preserve"> of sampling and </w:delText>
          </w:r>
        </w:del>
        <w:r w:rsidRPr="000073CA">
          <w:rPr>
            <w:rFonts w:ascii="Palatino Linotype" w:eastAsia="Palatino Linotype" w:hAnsi="Palatino Linotype" w:cs="Palatino Linotype"/>
            <w:sz w:val="24"/>
            <w:szCs w:val="24"/>
          </w:rPr>
          <w:t>spread</w:t>
        </w:r>
        <w:del w:id="229" w:author="Tristan Dennis [2]" w:date="2024-04-16T13:44:00Z">
          <w:r w:rsidRPr="000073CA" w:rsidDel="00B8210A">
            <w:rPr>
              <w:rFonts w:ascii="Palatino Linotype" w:eastAsia="Palatino Linotype" w:hAnsi="Palatino Linotype" w:cs="Palatino Linotype"/>
              <w:sz w:val="24"/>
              <w:szCs w:val="24"/>
            </w:rPr>
            <w:delText>ing</w:delText>
          </w:r>
        </w:del>
        <w:r w:rsidRPr="000073CA">
          <w:rPr>
            <w:rFonts w:ascii="Palatino Linotype" w:eastAsia="Palatino Linotype" w:hAnsi="Palatino Linotype" w:cs="Palatino Linotype"/>
            <w:sz w:val="24"/>
            <w:szCs w:val="24"/>
          </w:rPr>
          <w:t xml:space="preserve"> to neighbouring regions. The mutation L976F showed an association with resistance to DDT, but not to </w:t>
        </w:r>
      </w:ins>
      <w:ins w:id="230" w:author="Joel Ouma Odero (PGR)" w:date="2024-04-15T15:31:00Z">
        <w:r w:rsidR="0009061D">
          <w:rPr>
            <w:rFonts w:ascii="Palatino Linotype" w:eastAsia="Palatino Linotype" w:hAnsi="Palatino Linotype" w:cs="Palatino Linotype"/>
            <w:sz w:val="24"/>
            <w:szCs w:val="24"/>
          </w:rPr>
          <w:t xml:space="preserve">pyrethroid </w:t>
        </w:r>
      </w:ins>
      <w:ins w:id="231" w:author="Joel Ouma Odero (PGR)" w:date="2024-04-15T15:29:00Z">
        <w:r w:rsidRPr="000073CA">
          <w:rPr>
            <w:rFonts w:ascii="Palatino Linotype" w:eastAsia="Palatino Linotype" w:hAnsi="Palatino Linotype" w:cs="Palatino Linotype"/>
            <w:sz w:val="24"/>
            <w:szCs w:val="24"/>
          </w:rPr>
          <w:t>insecticide</w:t>
        </w:r>
      </w:ins>
      <w:ins w:id="232" w:author="Joel Ouma Odero (PGR)" w:date="2024-04-15T15:31:00Z">
        <w:r w:rsidR="0009061D">
          <w:rPr>
            <w:rFonts w:ascii="Palatino Linotype" w:eastAsia="Palatino Linotype" w:hAnsi="Palatino Linotype" w:cs="Palatino Linotype"/>
            <w:sz w:val="24"/>
            <w:szCs w:val="24"/>
          </w:rPr>
          <w:t>s</w:t>
        </w:r>
      </w:ins>
      <w:ins w:id="233" w:author="Joel Ouma Odero (PGR)" w:date="2024-04-15T15:29:00Z">
        <w:r w:rsidRPr="000073CA">
          <w:rPr>
            <w:rFonts w:ascii="Palatino Linotype" w:eastAsia="Palatino Linotype" w:hAnsi="Palatino Linotype" w:cs="Palatino Linotype"/>
            <w:sz w:val="24"/>
            <w:szCs w:val="24"/>
          </w:rPr>
          <w:t xml:space="preserve">. </w:t>
        </w:r>
      </w:ins>
      <w:ins w:id="234" w:author="Tristan Dennis [2]" w:date="2024-04-17T08:29:00Z">
        <w:r w:rsidR="00AE6CFA">
          <w:rPr>
            <w:rFonts w:ascii="Palatino Linotype" w:eastAsia="Palatino Linotype" w:hAnsi="Palatino Linotype" w:cs="Palatino Linotype"/>
            <w:sz w:val="24"/>
            <w:szCs w:val="24"/>
          </w:rPr>
          <w:t xml:space="preserve">The </w:t>
        </w:r>
      </w:ins>
      <w:ins w:id="235" w:author="Tristan Dennis [2]" w:date="2024-04-17T08:30:00Z">
        <w:r w:rsidR="00AE6CFA">
          <w:rPr>
            <w:rFonts w:ascii="Palatino Linotype" w:eastAsia="Palatino Linotype" w:hAnsi="Palatino Linotype" w:cs="Palatino Linotype"/>
            <w:sz w:val="24"/>
            <w:szCs w:val="24"/>
          </w:rPr>
          <w:t xml:space="preserve">role of </w:t>
        </w:r>
        <w:r w:rsidR="00AE6CFA">
          <w:rPr>
            <w:rFonts w:ascii="Palatino Linotype" w:eastAsia="Palatino Linotype" w:hAnsi="Palatino Linotype" w:cs="Palatino Linotype"/>
            <w:i/>
            <w:iCs/>
            <w:sz w:val="24"/>
            <w:szCs w:val="24"/>
          </w:rPr>
          <w:t xml:space="preserve">kdr </w:t>
        </w:r>
        <w:r w:rsidR="00AE6CFA">
          <w:rPr>
            <w:rFonts w:ascii="Palatino Linotype" w:eastAsia="Palatino Linotype" w:hAnsi="Palatino Linotype" w:cs="Palatino Linotype"/>
            <w:sz w:val="24"/>
            <w:szCs w:val="24"/>
          </w:rPr>
          <w:t xml:space="preserve">in pyrethroid resistance phenotypes in other </w:t>
        </w:r>
        <w:r w:rsidR="00AE6CFA">
          <w:rPr>
            <w:rFonts w:ascii="Palatino Linotype" w:eastAsia="Palatino Linotype" w:hAnsi="Palatino Linotype" w:cs="Palatino Linotype"/>
            <w:i/>
            <w:iCs/>
            <w:sz w:val="24"/>
            <w:szCs w:val="24"/>
          </w:rPr>
          <w:t xml:space="preserve">Aedes, Culux </w:t>
        </w:r>
        <w:r w:rsidR="00AE6CFA">
          <w:rPr>
            <w:rFonts w:ascii="Palatino Linotype" w:eastAsia="Palatino Linotype" w:hAnsi="Palatino Linotype" w:cs="Palatino Linotype"/>
            <w:sz w:val="24"/>
            <w:szCs w:val="24"/>
          </w:rPr>
          <w:t xml:space="preserve">and </w:t>
        </w:r>
        <w:r w:rsidR="00AE6CFA">
          <w:rPr>
            <w:rFonts w:ascii="Palatino Linotype" w:eastAsia="Palatino Linotype" w:hAnsi="Palatino Linotype" w:cs="Palatino Linotype"/>
            <w:i/>
            <w:iCs/>
            <w:sz w:val="24"/>
            <w:szCs w:val="24"/>
          </w:rPr>
          <w:t xml:space="preserve">Anopheles </w:t>
        </w:r>
        <w:r w:rsidR="00AE6CFA">
          <w:rPr>
            <w:rFonts w:ascii="Palatino Linotype" w:eastAsia="Palatino Linotype" w:hAnsi="Palatino Linotype" w:cs="Palatino Linotype"/>
            <w:sz w:val="24"/>
            <w:szCs w:val="24"/>
          </w:rPr>
          <w:t>vectors</w:t>
        </w:r>
      </w:ins>
      <w:ins w:id="236" w:author="Tristan Dennis [2]" w:date="2024-04-17T08:31:00Z">
        <w:r w:rsidR="00AE6CFA">
          <w:rPr>
            <w:rFonts w:ascii="Palatino Linotype" w:eastAsia="Palatino Linotype" w:hAnsi="Palatino Linotype" w:cs="Palatino Linotype"/>
            <w:sz w:val="24"/>
            <w:szCs w:val="24"/>
          </w:rPr>
          <w:t xml:space="preserve">, make the </w:t>
        </w:r>
        <w:r w:rsidR="00F90EA4">
          <w:rPr>
            <w:rFonts w:ascii="Palatino Linotype" w:eastAsia="Palatino Linotype" w:hAnsi="Palatino Linotype" w:cs="Palatino Linotype"/>
            <w:sz w:val="24"/>
            <w:szCs w:val="24"/>
          </w:rPr>
          <w:t>discovery</w:t>
        </w:r>
        <w:r w:rsidR="00AE6CFA">
          <w:rPr>
            <w:rFonts w:ascii="Palatino Linotype" w:eastAsia="Palatino Linotype" w:hAnsi="Palatino Linotype" w:cs="Palatino Linotype"/>
            <w:sz w:val="24"/>
            <w:szCs w:val="24"/>
          </w:rPr>
          <w:t xml:space="preserve"> of </w:t>
        </w:r>
        <w:r w:rsidR="00AE6CFA">
          <w:rPr>
            <w:rFonts w:ascii="Palatino Linotype" w:eastAsia="Palatino Linotype" w:hAnsi="Palatino Linotype" w:cs="Palatino Linotype"/>
            <w:i/>
            <w:iCs/>
            <w:sz w:val="24"/>
            <w:szCs w:val="24"/>
          </w:rPr>
          <w:t xml:space="preserve">kdr </w:t>
        </w:r>
        <w:r w:rsidR="00AE6CFA">
          <w:rPr>
            <w:rFonts w:ascii="Palatino Linotype" w:eastAsia="Palatino Linotype" w:hAnsi="Palatino Linotype" w:cs="Palatino Linotype"/>
            <w:sz w:val="24"/>
            <w:szCs w:val="24"/>
          </w:rPr>
          <w:t xml:space="preserve">in </w:t>
        </w:r>
        <w:r w:rsidR="00AE6CFA">
          <w:rPr>
            <w:rFonts w:ascii="Palatino Linotype" w:eastAsia="Palatino Linotype" w:hAnsi="Palatino Linotype" w:cs="Palatino Linotype"/>
            <w:i/>
            <w:iCs/>
            <w:sz w:val="24"/>
            <w:szCs w:val="24"/>
          </w:rPr>
          <w:t>An. funestus</w:t>
        </w:r>
        <w:r w:rsidR="00F90EA4">
          <w:rPr>
            <w:rFonts w:ascii="Palatino Linotype" w:eastAsia="Palatino Linotype" w:hAnsi="Palatino Linotype" w:cs="Palatino Linotype"/>
            <w:i/>
            <w:iCs/>
            <w:sz w:val="24"/>
            <w:szCs w:val="24"/>
          </w:rPr>
          <w:t xml:space="preserve"> </w:t>
        </w:r>
        <w:r w:rsidR="00F90EA4">
          <w:rPr>
            <w:rFonts w:ascii="Palatino Linotype" w:eastAsia="Palatino Linotype" w:hAnsi="Palatino Linotype" w:cs="Palatino Linotype"/>
            <w:sz w:val="24"/>
            <w:szCs w:val="24"/>
          </w:rPr>
          <w:t>a</w:t>
        </w:r>
        <w:r w:rsidR="00AE6CFA">
          <w:rPr>
            <w:rFonts w:ascii="Palatino Linotype" w:eastAsia="Palatino Linotype" w:hAnsi="Palatino Linotype" w:cs="Palatino Linotype"/>
            <w:i/>
            <w:iCs/>
            <w:sz w:val="24"/>
            <w:szCs w:val="24"/>
          </w:rPr>
          <w:t xml:space="preserve"> </w:t>
        </w:r>
        <w:r w:rsidR="00F90EA4" w:rsidRPr="137CD513">
          <w:rPr>
            <w:rFonts w:ascii="Palatino Linotype" w:eastAsia="Palatino Linotype" w:hAnsi="Palatino Linotype" w:cs="Palatino Linotype"/>
            <w:sz w:val="24"/>
            <w:szCs w:val="24"/>
            <w:highlight w:val="white"/>
          </w:rPr>
          <w:t xml:space="preserve">significant and unwelcome development that has the potential to pose a new threat to vector control </w:t>
        </w:r>
        <w:r w:rsidR="00F90EA4" w:rsidRPr="137CD513">
          <w:rPr>
            <w:rFonts w:ascii="Palatino Linotype" w:eastAsia="Palatino Linotype" w:hAnsi="Palatino Linotype" w:cs="Palatino Linotype"/>
            <w:sz w:val="24"/>
            <w:szCs w:val="24"/>
            <w:highlight w:val="white"/>
          </w:rPr>
          <w:lastRenderedPageBreak/>
          <w:t>in the region</w:t>
        </w:r>
        <w:r w:rsidR="00F90EA4">
          <w:rPr>
            <w:rFonts w:ascii="Palatino Linotype" w:eastAsia="Palatino Linotype" w:hAnsi="Palatino Linotype" w:cs="Palatino Linotype"/>
            <w:sz w:val="24"/>
            <w:szCs w:val="24"/>
          </w:rPr>
          <w:t xml:space="preserve">. </w:t>
        </w:r>
      </w:ins>
      <w:ins w:id="237" w:author="Tristan Dennis [2]" w:date="2024-04-17T08:33:00Z">
        <w:r w:rsidR="00DF3738" w:rsidRPr="137CD513">
          <w:rPr>
            <w:rFonts w:ascii="Palatino Linotype" w:eastAsia="Palatino Linotype" w:hAnsi="Palatino Linotype" w:cs="Palatino Linotype"/>
            <w:sz w:val="24"/>
            <w:szCs w:val="24"/>
          </w:rPr>
          <w:t xml:space="preserve">Reassuringly, </w:t>
        </w:r>
        <w:r w:rsidR="00DF3738">
          <w:rPr>
            <w:rFonts w:ascii="Palatino Linotype" w:eastAsia="Palatino Linotype" w:hAnsi="Palatino Linotype" w:cs="Palatino Linotype"/>
            <w:sz w:val="24"/>
            <w:szCs w:val="24"/>
          </w:rPr>
          <w:t xml:space="preserve">a lack of association between </w:t>
        </w:r>
        <w:r w:rsidR="00DF3738">
          <w:rPr>
            <w:rFonts w:ascii="Palatino Linotype" w:eastAsia="Palatino Linotype" w:hAnsi="Palatino Linotype" w:cs="Palatino Linotype"/>
            <w:i/>
            <w:iCs/>
            <w:sz w:val="24"/>
            <w:szCs w:val="24"/>
          </w:rPr>
          <w:t xml:space="preserve">kdr </w:t>
        </w:r>
        <w:r w:rsidR="00DF3738">
          <w:rPr>
            <w:rFonts w:ascii="Palatino Linotype" w:eastAsia="Palatino Linotype" w:hAnsi="Palatino Linotype" w:cs="Palatino Linotype"/>
            <w:sz w:val="24"/>
            <w:szCs w:val="24"/>
          </w:rPr>
          <w:t xml:space="preserve">and deltmethrin resistance indicates that </w:t>
        </w:r>
        <w:r w:rsidR="00DF3738" w:rsidRPr="137CD513">
          <w:rPr>
            <w:rFonts w:ascii="Palatino Linotype" w:eastAsia="Palatino Linotype" w:hAnsi="Palatino Linotype" w:cs="Palatino Linotype"/>
            <w:sz w:val="24"/>
            <w:szCs w:val="24"/>
          </w:rPr>
          <w:t xml:space="preserve">the emergence of </w:t>
        </w:r>
        <w:r w:rsidR="00DF3738" w:rsidRPr="137CD513">
          <w:rPr>
            <w:rFonts w:ascii="Palatino Linotype" w:eastAsia="Palatino Linotype" w:hAnsi="Palatino Linotype" w:cs="Palatino Linotype"/>
            <w:i/>
            <w:iCs/>
            <w:sz w:val="24"/>
            <w:szCs w:val="24"/>
          </w:rPr>
          <w:t xml:space="preserve">kdr </w:t>
        </w:r>
        <w:r w:rsidR="00DF3738" w:rsidRPr="137CD513">
          <w:rPr>
            <w:rFonts w:ascii="Palatino Linotype" w:eastAsia="Palatino Linotype" w:hAnsi="Palatino Linotype" w:cs="Palatino Linotype"/>
            <w:sz w:val="24"/>
            <w:szCs w:val="24"/>
          </w:rPr>
          <w:t>is not linked to, nor is presently likely to threaten, the mass rollout of PBO-pyrethroid bed</w:t>
        </w:r>
        <w:r w:rsidR="00DF3738">
          <w:rPr>
            <w:rFonts w:ascii="Palatino Linotype" w:eastAsia="Palatino Linotype" w:hAnsi="Palatino Linotype" w:cs="Palatino Linotype"/>
            <w:sz w:val="24"/>
            <w:szCs w:val="24"/>
          </w:rPr>
          <w:t xml:space="preserve"> </w:t>
        </w:r>
        <w:r w:rsidR="00DF3738" w:rsidRPr="137CD513">
          <w:rPr>
            <w:rFonts w:ascii="Palatino Linotype" w:eastAsia="Palatino Linotype" w:hAnsi="Palatino Linotype" w:cs="Palatino Linotype"/>
            <w:sz w:val="24"/>
            <w:szCs w:val="24"/>
          </w:rPr>
          <w:t xml:space="preserve">nets currently underway in Tanzania as a response to IR. This does not preclude a role for </w:t>
        </w:r>
        <w:r w:rsidR="00DF3738" w:rsidRPr="137CD513">
          <w:rPr>
            <w:rFonts w:ascii="Palatino Linotype" w:eastAsia="Palatino Linotype" w:hAnsi="Palatino Linotype" w:cs="Palatino Linotype"/>
            <w:i/>
            <w:iCs/>
            <w:sz w:val="24"/>
            <w:szCs w:val="24"/>
          </w:rPr>
          <w:t xml:space="preserve">kdr </w:t>
        </w:r>
        <w:r w:rsidR="00DF3738" w:rsidRPr="137CD513">
          <w:rPr>
            <w:rFonts w:ascii="Palatino Linotype" w:eastAsia="Palatino Linotype" w:hAnsi="Palatino Linotype" w:cs="Palatino Linotype"/>
            <w:sz w:val="24"/>
            <w:szCs w:val="24"/>
          </w:rPr>
          <w:t xml:space="preserve">in the </w:t>
        </w:r>
        <w:r w:rsidR="00DF3738" w:rsidRPr="137CD513">
          <w:rPr>
            <w:rFonts w:ascii="Palatino Linotype" w:eastAsia="Palatino Linotype" w:hAnsi="Palatino Linotype" w:cs="Palatino Linotype"/>
            <w:i/>
            <w:iCs/>
            <w:sz w:val="24"/>
            <w:szCs w:val="24"/>
          </w:rPr>
          <w:t>An. funestus</w:t>
        </w:r>
        <w:r w:rsidR="00DF3738" w:rsidRPr="137CD513">
          <w:rPr>
            <w:rFonts w:ascii="Palatino Linotype" w:eastAsia="Palatino Linotype" w:hAnsi="Palatino Linotype" w:cs="Palatino Linotype"/>
            <w:sz w:val="24"/>
            <w:szCs w:val="24"/>
          </w:rPr>
          <w:t xml:space="preserve"> IR </w:t>
        </w:r>
      </w:ins>
      <w:ins w:id="238" w:author="Tristan Dennis [2]" w:date="2024-04-17T08:34:00Z">
        <w:r w:rsidR="00DF3738">
          <w:rPr>
            <w:rFonts w:ascii="Palatino Linotype" w:eastAsia="Palatino Linotype" w:hAnsi="Palatino Linotype" w:cs="Palatino Linotype"/>
            <w:sz w:val="24"/>
            <w:szCs w:val="24"/>
          </w:rPr>
          <w:t>armamentarium</w:t>
        </w:r>
      </w:ins>
      <w:ins w:id="239" w:author="Tristan Dennis [2]" w:date="2024-04-17T08:33:00Z">
        <w:r w:rsidR="00DF3738" w:rsidRPr="137CD513">
          <w:rPr>
            <w:rFonts w:ascii="Palatino Linotype" w:eastAsia="Palatino Linotype" w:hAnsi="Palatino Linotype" w:cs="Palatino Linotype"/>
            <w:sz w:val="24"/>
            <w:szCs w:val="24"/>
          </w:rPr>
          <w:t xml:space="preserve"> in the future</w:t>
        </w:r>
      </w:ins>
      <w:ins w:id="240" w:author="Tristan Dennis [2]" w:date="2024-04-17T08:34:00Z">
        <w:r w:rsidR="00DF3738">
          <w:rPr>
            <w:rFonts w:ascii="Palatino Linotype" w:eastAsia="Palatino Linotype" w:hAnsi="Palatino Linotype" w:cs="Palatino Linotype"/>
            <w:sz w:val="24"/>
            <w:szCs w:val="24"/>
          </w:rPr>
          <w:t xml:space="preserve">, and </w:t>
        </w:r>
        <w:r w:rsidR="00DF3738">
          <w:rPr>
            <w:rFonts w:ascii="Palatino Linotype" w:eastAsia="Palatino Linotype" w:hAnsi="Palatino Linotype" w:cs="Palatino Linotype"/>
            <w:sz w:val="24"/>
            <w:szCs w:val="24"/>
          </w:rPr>
          <w:t>urgent follow</w:t>
        </w:r>
        <w:r w:rsidR="00DF3738">
          <w:rPr>
            <w:rFonts w:ascii="Palatino Linotype" w:eastAsia="Palatino Linotype" w:hAnsi="Palatino Linotype" w:cs="Palatino Linotype"/>
            <w:sz w:val="24"/>
            <w:szCs w:val="24"/>
          </w:rPr>
          <w:t>-</w:t>
        </w:r>
        <w:r w:rsidR="00DF3738">
          <w:rPr>
            <w:rFonts w:ascii="Palatino Linotype" w:eastAsia="Palatino Linotype" w:hAnsi="Palatino Linotype" w:cs="Palatino Linotype"/>
            <w:sz w:val="24"/>
            <w:szCs w:val="24"/>
          </w:rPr>
          <w:t xml:space="preserve">up study is required to determine they confer </w:t>
        </w:r>
        <w:r w:rsidR="00DF3738">
          <w:rPr>
            <w:rFonts w:ascii="Palatino Linotype" w:eastAsia="Palatino Linotype" w:hAnsi="Palatino Linotype" w:cs="Palatino Linotype"/>
            <w:i/>
            <w:iCs/>
            <w:sz w:val="24"/>
            <w:szCs w:val="24"/>
          </w:rPr>
          <w:t xml:space="preserve">kdr </w:t>
        </w:r>
        <w:r w:rsidR="00DF3738">
          <w:rPr>
            <w:rFonts w:ascii="Palatino Linotype" w:eastAsia="Palatino Linotype" w:hAnsi="Palatino Linotype" w:cs="Palatino Linotype"/>
            <w:sz w:val="24"/>
            <w:szCs w:val="24"/>
          </w:rPr>
          <w:t>resistance phenotypes to other widely used pyrethroids</w:t>
        </w:r>
      </w:ins>
      <w:ins w:id="241" w:author="Tristan Dennis" w:date="2024-04-17T08:56:00Z">
        <w:r w:rsidR="0015486B">
          <w:rPr>
            <w:rFonts w:ascii="Palatino Linotype" w:eastAsia="Palatino Linotype" w:hAnsi="Palatino Linotype" w:cs="Palatino Linotype"/>
            <w:sz w:val="24"/>
            <w:szCs w:val="24"/>
          </w:rPr>
          <w:t>, such as permethrin, and alpha-cypermethrin</w:t>
        </w:r>
        <w:r w:rsidR="00C876BC">
          <w:rPr>
            <w:rFonts w:ascii="Palatino Linotype" w:eastAsia="Palatino Linotype" w:hAnsi="Palatino Linotype" w:cs="Palatino Linotype"/>
            <w:sz w:val="24"/>
            <w:szCs w:val="24"/>
          </w:rPr>
          <w:t>, as well as other insecticide families, especial</w:t>
        </w:r>
      </w:ins>
      <w:ins w:id="242" w:author="Tristan Dennis" w:date="2024-04-17T08:57:00Z">
        <w:r w:rsidR="00C876BC">
          <w:rPr>
            <w:rFonts w:ascii="Palatino Linotype" w:eastAsia="Palatino Linotype" w:hAnsi="Palatino Linotype" w:cs="Palatino Linotype"/>
            <w:sz w:val="24"/>
            <w:szCs w:val="24"/>
          </w:rPr>
          <w:t>ly PBO- and pyrrole formulations currently being rolled out in new ITN products</w:t>
        </w:r>
        <w:r w:rsidR="003F1465">
          <w:rPr>
            <w:rFonts w:ascii="Palatino Linotype" w:eastAsia="Palatino Linotype" w:hAnsi="Palatino Linotype" w:cs="Palatino Linotype"/>
            <w:sz w:val="24"/>
            <w:szCs w:val="24"/>
          </w:rPr>
          <w:t xml:space="preserve"> across the African continent</w:t>
        </w:r>
        <w:r w:rsidR="006A1040">
          <w:rPr>
            <w:rFonts w:ascii="Palatino Linotype" w:eastAsia="Palatino Linotype" w:hAnsi="Palatino Linotype" w:cs="Palatino Linotype"/>
            <w:sz w:val="24"/>
            <w:szCs w:val="24"/>
          </w:rPr>
          <w:t xml:space="preserve"> [REF WHO recommendations]</w:t>
        </w:r>
        <w:r w:rsidR="003F1465">
          <w:rPr>
            <w:rFonts w:ascii="Palatino Linotype" w:eastAsia="Palatino Linotype" w:hAnsi="Palatino Linotype" w:cs="Palatino Linotype"/>
            <w:sz w:val="24"/>
            <w:szCs w:val="24"/>
          </w:rPr>
          <w:t>.</w:t>
        </w:r>
      </w:ins>
      <w:ins w:id="243" w:author="Tristan Dennis [2]" w:date="2024-04-17T08:34:00Z">
        <w:del w:id="244" w:author="Tristan Dennis" w:date="2024-04-17T08:56:00Z">
          <w:r w:rsidR="00DF3738" w:rsidDel="00C876BC">
            <w:rPr>
              <w:rFonts w:ascii="Palatino Linotype" w:eastAsia="Palatino Linotype" w:hAnsi="Palatino Linotype" w:cs="Palatino Linotype"/>
              <w:sz w:val="24"/>
              <w:szCs w:val="24"/>
            </w:rPr>
            <w:delText>.</w:delText>
          </w:r>
        </w:del>
      </w:ins>
    </w:p>
    <w:p w14:paraId="1CAB727E" w14:textId="77777777" w:rsidR="00AE6CFA" w:rsidRDefault="00AE6CFA" w:rsidP="0015486B">
      <w:pPr>
        <w:spacing w:line="360" w:lineRule="auto"/>
        <w:ind w:firstLine="720"/>
        <w:jc w:val="both"/>
        <w:rPr>
          <w:ins w:id="245" w:author="Tristan Dennis [2]" w:date="2024-04-17T08:29:00Z"/>
          <w:rFonts w:ascii="Palatino Linotype" w:eastAsia="Palatino Linotype" w:hAnsi="Palatino Linotype" w:cs="Palatino Linotype"/>
          <w:sz w:val="24"/>
          <w:szCs w:val="24"/>
        </w:rPr>
      </w:pPr>
    </w:p>
    <w:p w14:paraId="7C224B91" w14:textId="38878A5D" w:rsidR="004D630A" w:rsidRPr="00D97E12" w:rsidRDefault="000073CA" w:rsidP="0015486B">
      <w:pPr>
        <w:spacing w:line="360" w:lineRule="auto"/>
        <w:ind w:firstLine="720"/>
        <w:jc w:val="both"/>
        <w:rPr>
          <w:ins w:id="246" w:author="Tristan Dennis" w:date="2024-04-17T08:44:00Z"/>
          <w:rFonts w:ascii="Palatino Linotype" w:eastAsia="Palatino Linotype" w:hAnsi="Palatino Linotype" w:cs="Palatino Linotype"/>
          <w:sz w:val="24"/>
          <w:szCs w:val="24"/>
        </w:rPr>
        <w:pPrChange w:id="247" w:author="Tristan Dennis" w:date="2024-04-17T08:55:00Z">
          <w:pPr>
            <w:spacing w:line="360" w:lineRule="auto"/>
            <w:jc w:val="both"/>
          </w:pPr>
        </w:pPrChange>
      </w:pPr>
      <w:ins w:id="248" w:author="Joel Ouma Odero (PGR)" w:date="2024-04-15T15:29:00Z">
        <w:del w:id="249" w:author="Tristan Dennis [2]" w:date="2024-04-17T08:35:00Z">
          <w:r w:rsidRPr="000073CA" w:rsidDel="00A206C2">
            <w:rPr>
              <w:rFonts w:ascii="Palatino Linotype" w:eastAsia="Palatino Linotype" w:hAnsi="Palatino Linotype" w:cs="Palatino Linotype"/>
              <w:sz w:val="24"/>
              <w:szCs w:val="24"/>
            </w:rPr>
            <w:delText>Th</w:delText>
          </w:r>
        </w:del>
      </w:ins>
      <w:ins w:id="250" w:author="Tristan Dennis [2]" w:date="2024-04-17T08:35:00Z">
        <w:r w:rsidR="00A206C2">
          <w:rPr>
            <w:rFonts w:ascii="Palatino Linotype" w:eastAsia="Palatino Linotype" w:hAnsi="Palatino Linotype" w:cs="Palatino Linotype"/>
            <w:sz w:val="24"/>
            <w:szCs w:val="24"/>
          </w:rPr>
          <w:t>This discovery</w:t>
        </w:r>
      </w:ins>
      <w:ins w:id="251" w:author="Tristan Dennis [2]" w:date="2024-04-17T08:25:00Z">
        <w:r w:rsidR="00AE6CFA">
          <w:rPr>
            <w:rFonts w:ascii="Palatino Linotype" w:eastAsia="Palatino Linotype" w:hAnsi="Palatino Linotype" w:cs="Palatino Linotype"/>
            <w:sz w:val="24"/>
            <w:szCs w:val="24"/>
          </w:rPr>
          <w:t xml:space="preserve"> </w:t>
        </w:r>
      </w:ins>
      <w:ins w:id="252" w:author="Joel Ouma Odero (PGR)" w:date="2024-04-15T15:29:00Z">
        <w:del w:id="253" w:author="Tristan Dennis [2]" w:date="2024-04-17T08:25:00Z">
          <w:r w:rsidRPr="000073CA" w:rsidDel="00AE6CFA">
            <w:rPr>
              <w:rFonts w:ascii="Palatino Linotype" w:eastAsia="Palatino Linotype" w:hAnsi="Palatino Linotype" w:cs="Palatino Linotype"/>
              <w:sz w:val="24"/>
              <w:szCs w:val="24"/>
            </w:rPr>
            <w:delText xml:space="preserve">is discovery may have critical implications </w:delText>
          </w:r>
        </w:del>
        <w:del w:id="254" w:author="Tristan Dennis [2]" w:date="2024-04-17T08:35:00Z">
          <w:r w:rsidRPr="000073CA" w:rsidDel="00A206C2">
            <w:rPr>
              <w:rFonts w:ascii="Palatino Linotype" w:eastAsia="Palatino Linotype" w:hAnsi="Palatino Linotype" w:cs="Palatino Linotype"/>
              <w:sz w:val="24"/>
              <w:szCs w:val="24"/>
            </w:rPr>
            <w:delText xml:space="preserve">for vector control in </w:delText>
          </w:r>
        </w:del>
      </w:ins>
      <w:ins w:id="255" w:author="Joel Ouma Odero (PGR)" w:date="2024-04-15T15:30:00Z">
        <w:del w:id="256" w:author="Tristan Dennis [2]" w:date="2024-04-17T08:35:00Z">
          <w:r w:rsidR="00B151AC" w:rsidRPr="000073CA" w:rsidDel="00A206C2">
            <w:rPr>
              <w:rFonts w:ascii="Palatino Linotype" w:eastAsia="Palatino Linotype" w:hAnsi="Palatino Linotype" w:cs="Palatino Linotype"/>
              <w:sz w:val="24"/>
              <w:szCs w:val="24"/>
            </w:rPr>
            <w:delText>Tanzania and</w:delText>
          </w:r>
        </w:del>
      </w:ins>
      <w:ins w:id="257" w:author="Joel Ouma Odero (PGR)" w:date="2024-04-15T15:29:00Z">
        <w:del w:id="258" w:author="Tristan Dennis [2]" w:date="2024-04-17T08:35:00Z">
          <w:r w:rsidRPr="000073CA" w:rsidDel="00A206C2">
            <w:rPr>
              <w:rFonts w:ascii="Palatino Linotype" w:eastAsia="Palatino Linotype" w:hAnsi="Palatino Linotype" w:cs="Palatino Linotype"/>
              <w:sz w:val="24"/>
              <w:szCs w:val="24"/>
            </w:rPr>
            <w:delText xml:space="preserve"> </w:delText>
          </w:r>
        </w:del>
        <w:r w:rsidRPr="000073CA">
          <w:rPr>
            <w:rFonts w:ascii="Palatino Linotype" w:eastAsia="Palatino Linotype" w:hAnsi="Palatino Linotype" w:cs="Palatino Linotype"/>
            <w:sz w:val="24"/>
            <w:szCs w:val="24"/>
          </w:rPr>
          <w:t xml:space="preserve">raises intriguing questions over </w:t>
        </w:r>
        <w:del w:id="259" w:author="Tristan Dennis [2]" w:date="2024-04-16T13:44:00Z">
          <w:r w:rsidRPr="000073CA" w:rsidDel="00872C3F">
            <w:rPr>
              <w:rFonts w:ascii="Palatino Linotype" w:eastAsia="Palatino Linotype" w:hAnsi="Palatino Linotype" w:cs="Palatino Linotype"/>
              <w:sz w:val="24"/>
              <w:szCs w:val="24"/>
            </w:rPr>
            <w:delText>control</w:delText>
          </w:r>
        </w:del>
      </w:ins>
      <w:ins w:id="260" w:author="Tristan Dennis [2]" w:date="2024-04-16T13:44:00Z">
        <w:r w:rsidR="00872C3F">
          <w:rPr>
            <w:rFonts w:ascii="Palatino Linotype" w:eastAsia="Palatino Linotype" w:hAnsi="Palatino Linotype" w:cs="Palatino Linotype"/>
            <w:sz w:val="24"/>
            <w:szCs w:val="24"/>
          </w:rPr>
          <w:t>the</w:t>
        </w:r>
      </w:ins>
      <w:ins w:id="261" w:author="Joel Ouma Odero (PGR)" w:date="2024-04-15T15:29:00Z">
        <w:r w:rsidRPr="000073CA">
          <w:rPr>
            <w:rFonts w:ascii="Palatino Linotype" w:eastAsia="Palatino Linotype" w:hAnsi="Palatino Linotype" w:cs="Palatino Linotype"/>
            <w:sz w:val="24"/>
            <w:szCs w:val="24"/>
          </w:rPr>
          <w:t xml:space="preserve"> conditions</w:t>
        </w:r>
      </w:ins>
      <w:ins w:id="262" w:author="Tristan Dennis [2]" w:date="2024-04-16T13:45:00Z">
        <w:r w:rsidR="00872C3F">
          <w:rPr>
            <w:rFonts w:ascii="Palatino Linotype" w:eastAsia="Palatino Linotype" w:hAnsi="Palatino Linotype" w:cs="Palatino Linotype"/>
            <w:sz w:val="24"/>
            <w:szCs w:val="24"/>
          </w:rPr>
          <w:t xml:space="preserve"> </w:t>
        </w:r>
      </w:ins>
      <w:ins w:id="263" w:author="Joel Ouma Odero (PGR)" w:date="2024-04-15T15:29:00Z">
        <w:del w:id="264" w:author="Tristan Dennis [2]" w:date="2024-04-16T13:45:00Z">
          <w:r w:rsidRPr="000073CA" w:rsidDel="00872C3F">
            <w:rPr>
              <w:rFonts w:ascii="Palatino Linotype" w:eastAsia="Palatino Linotype" w:hAnsi="Palatino Linotype" w:cs="Palatino Linotype"/>
              <w:sz w:val="24"/>
              <w:szCs w:val="24"/>
            </w:rPr>
            <w:delText xml:space="preserve"> and selection dynamics </w:delText>
          </w:r>
        </w:del>
        <w:r w:rsidRPr="000073CA">
          <w:rPr>
            <w:rFonts w:ascii="Palatino Linotype" w:eastAsia="Palatino Linotype" w:hAnsi="Palatino Linotype" w:cs="Palatino Linotype"/>
            <w:sz w:val="24"/>
            <w:szCs w:val="24"/>
          </w:rPr>
          <w:t xml:space="preserve">that have enabled emergence of </w:t>
        </w:r>
        <w:r w:rsidRPr="000073CA">
          <w:rPr>
            <w:rFonts w:ascii="Palatino Linotype" w:eastAsia="Palatino Linotype" w:hAnsi="Palatino Linotype" w:cs="Palatino Linotype"/>
            <w:i/>
            <w:iCs/>
            <w:sz w:val="24"/>
            <w:szCs w:val="24"/>
          </w:rPr>
          <w:t>kdr</w:t>
        </w:r>
        <w:r w:rsidRPr="000073CA">
          <w:rPr>
            <w:rFonts w:ascii="Palatino Linotype" w:eastAsia="Palatino Linotype" w:hAnsi="Palatino Linotype" w:cs="Palatino Linotype"/>
            <w:sz w:val="24"/>
            <w:szCs w:val="24"/>
          </w:rPr>
          <w:t xml:space="preserve"> in </w:t>
        </w:r>
        <w:r w:rsidRPr="000073CA">
          <w:rPr>
            <w:rFonts w:ascii="Palatino Linotype" w:eastAsia="Palatino Linotype" w:hAnsi="Palatino Linotype" w:cs="Palatino Linotype"/>
            <w:i/>
            <w:iCs/>
            <w:sz w:val="24"/>
            <w:szCs w:val="24"/>
          </w:rPr>
          <w:t>An</w:t>
        </w:r>
      </w:ins>
      <w:ins w:id="265" w:author="Joel Ouma Odero (PGR)" w:date="2024-04-16T10:51:00Z">
        <w:r w:rsidR="00F41696">
          <w:rPr>
            <w:rFonts w:ascii="Palatino Linotype" w:eastAsia="Palatino Linotype" w:hAnsi="Palatino Linotype" w:cs="Palatino Linotype"/>
            <w:i/>
            <w:iCs/>
            <w:sz w:val="24"/>
            <w:szCs w:val="24"/>
          </w:rPr>
          <w:t>.</w:t>
        </w:r>
      </w:ins>
      <w:ins w:id="266" w:author="Joel Ouma Odero (PGR)" w:date="2024-04-15T15:29:00Z">
        <w:r w:rsidRPr="000073CA">
          <w:rPr>
            <w:rFonts w:ascii="Palatino Linotype" w:eastAsia="Palatino Linotype" w:hAnsi="Palatino Linotype" w:cs="Palatino Linotype"/>
            <w:i/>
            <w:iCs/>
            <w:sz w:val="24"/>
            <w:szCs w:val="24"/>
          </w:rPr>
          <w:t xml:space="preserve"> funestus</w:t>
        </w:r>
      </w:ins>
      <w:ins w:id="267" w:author="Tristan Dennis [2]" w:date="2024-04-17T08:36:00Z">
        <w:r w:rsidR="00A206C2">
          <w:rPr>
            <w:rFonts w:ascii="Palatino Linotype" w:eastAsia="Palatino Linotype" w:hAnsi="Palatino Linotype" w:cs="Palatino Linotype"/>
            <w:sz w:val="24"/>
            <w:szCs w:val="24"/>
          </w:rPr>
          <w:t>. It has always been a mystery why target-site resista</w:t>
        </w:r>
      </w:ins>
      <w:ins w:id="268" w:author="Tristan Dennis [2]" w:date="2024-04-17T08:37:00Z">
        <w:r w:rsidR="00A206C2">
          <w:rPr>
            <w:rFonts w:ascii="Palatino Linotype" w:eastAsia="Palatino Linotype" w:hAnsi="Palatino Linotype" w:cs="Palatino Linotype"/>
            <w:sz w:val="24"/>
            <w:szCs w:val="24"/>
          </w:rPr>
          <w:t xml:space="preserve">nce exists in </w:t>
        </w:r>
        <w:r w:rsidR="00A206C2">
          <w:rPr>
            <w:rFonts w:ascii="Palatino Linotype" w:eastAsia="Palatino Linotype" w:hAnsi="Palatino Linotype" w:cs="Palatino Linotype"/>
            <w:i/>
            <w:iCs/>
            <w:sz w:val="24"/>
            <w:szCs w:val="24"/>
          </w:rPr>
          <w:t xml:space="preserve">An. gambie </w:t>
        </w:r>
        <w:r w:rsidR="00A206C2">
          <w:rPr>
            <w:rFonts w:ascii="Palatino Linotype" w:eastAsia="Palatino Linotype" w:hAnsi="Palatino Linotype" w:cs="Palatino Linotype"/>
            <w:sz w:val="24"/>
            <w:szCs w:val="24"/>
          </w:rPr>
          <w:t xml:space="preserve">and not in </w:t>
        </w:r>
        <w:r w:rsidR="00A206C2">
          <w:rPr>
            <w:rFonts w:ascii="Palatino Linotype" w:eastAsia="Palatino Linotype" w:hAnsi="Palatino Linotype" w:cs="Palatino Linotype"/>
            <w:i/>
            <w:iCs/>
            <w:sz w:val="24"/>
            <w:szCs w:val="24"/>
          </w:rPr>
          <w:t>An. funestus</w:t>
        </w:r>
        <w:r w:rsidR="00A206C2">
          <w:rPr>
            <w:rFonts w:ascii="Palatino Linotype" w:eastAsia="Palatino Linotype" w:hAnsi="Palatino Linotype" w:cs="Palatino Linotype"/>
            <w:sz w:val="24"/>
            <w:szCs w:val="24"/>
          </w:rPr>
          <w:t xml:space="preserve">. </w:t>
        </w:r>
      </w:ins>
      <w:ins w:id="269" w:author="Tristan Dennis [2]" w:date="2024-04-17T08:39:00Z">
        <w:r w:rsidR="00A206C2">
          <w:rPr>
            <w:rFonts w:ascii="Palatino Linotype" w:eastAsia="Palatino Linotype" w:hAnsi="Palatino Linotype" w:cs="Palatino Linotype"/>
            <w:sz w:val="24"/>
            <w:szCs w:val="24"/>
          </w:rPr>
          <w:t xml:space="preserve">Our data suggesting that </w:t>
        </w:r>
        <w:r w:rsidR="00A206C2">
          <w:rPr>
            <w:rFonts w:ascii="Palatino Linotype" w:eastAsia="Palatino Linotype" w:hAnsi="Palatino Linotype" w:cs="Palatino Linotype"/>
            <w:i/>
            <w:iCs/>
            <w:sz w:val="24"/>
            <w:szCs w:val="24"/>
          </w:rPr>
          <w:t xml:space="preserve">Vgsc </w:t>
        </w:r>
        <w:r w:rsidR="00A206C2">
          <w:rPr>
            <w:rFonts w:ascii="Palatino Linotype" w:eastAsia="Palatino Linotype" w:hAnsi="Palatino Linotype" w:cs="Palatino Linotype"/>
            <w:sz w:val="24"/>
            <w:szCs w:val="24"/>
          </w:rPr>
          <w:t xml:space="preserve">mutation in </w:t>
        </w:r>
        <w:r w:rsidR="00A206C2">
          <w:rPr>
            <w:rFonts w:ascii="Palatino Linotype" w:eastAsia="Palatino Linotype" w:hAnsi="Palatino Linotype" w:cs="Palatino Linotype"/>
            <w:i/>
            <w:iCs/>
            <w:sz w:val="24"/>
            <w:szCs w:val="24"/>
          </w:rPr>
          <w:t xml:space="preserve">An. funestus </w:t>
        </w:r>
        <w:r w:rsidR="00A206C2">
          <w:rPr>
            <w:rFonts w:ascii="Palatino Linotype" w:eastAsia="Palatino Linotype" w:hAnsi="Palatino Linotype" w:cs="Palatino Linotype"/>
            <w:sz w:val="24"/>
            <w:szCs w:val="24"/>
          </w:rPr>
          <w:t>don’t confer target-site resistance to pyrethroids</w:t>
        </w:r>
      </w:ins>
      <w:ins w:id="270" w:author="Tristan Dennis [2]" w:date="2024-04-17T08:40:00Z">
        <w:r w:rsidR="00A206C2">
          <w:rPr>
            <w:rFonts w:ascii="Palatino Linotype" w:eastAsia="Palatino Linotype" w:hAnsi="Palatino Linotype" w:cs="Palatino Linotype"/>
            <w:sz w:val="24"/>
            <w:szCs w:val="24"/>
          </w:rPr>
          <w:t xml:space="preserve">, indicate a possible answer to this question, and explain why, despite extreme selection pressures imposed by pyrethroid control that </w:t>
        </w:r>
      </w:ins>
      <w:ins w:id="271" w:author="Tristan Dennis [2]" w:date="2024-04-17T08:41:00Z">
        <w:r w:rsidR="00416065">
          <w:rPr>
            <w:rFonts w:ascii="Palatino Linotype" w:eastAsia="Palatino Linotype" w:hAnsi="Palatino Linotype" w:cs="Palatino Linotype"/>
            <w:sz w:val="24"/>
            <w:szCs w:val="24"/>
          </w:rPr>
          <w:t>have</w:t>
        </w:r>
      </w:ins>
      <w:ins w:id="272" w:author="Tristan Dennis [2]" w:date="2024-04-17T08:40:00Z">
        <w:r w:rsidR="00A206C2">
          <w:rPr>
            <w:rFonts w:ascii="Palatino Linotype" w:eastAsia="Palatino Linotype" w:hAnsi="Palatino Linotype" w:cs="Palatino Linotype"/>
            <w:sz w:val="24"/>
            <w:szCs w:val="24"/>
          </w:rPr>
          <w:t xml:space="preserve"> facilitated widespread</w:t>
        </w:r>
      </w:ins>
      <w:ins w:id="273" w:author="Tristan Dennis [2]" w:date="2024-04-17T08:41:00Z">
        <w:r w:rsidR="00A206C2">
          <w:rPr>
            <w:rFonts w:ascii="Palatino Linotype" w:eastAsia="Palatino Linotype" w:hAnsi="Palatino Linotype" w:cs="Palatino Linotype"/>
            <w:sz w:val="24"/>
            <w:szCs w:val="24"/>
          </w:rPr>
          <w:t xml:space="preserve"> propagation of resistant </w:t>
        </w:r>
        <w:r w:rsidR="00A206C2">
          <w:rPr>
            <w:rFonts w:ascii="Palatino Linotype" w:eastAsia="Palatino Linotype" w:hAnsi="Palatino Linotype" w:cs="Palatino Linotype"/>
            <w:i/>
            <w:iCs/>
            <w:sz w:val="24"/>
            <w:szCs w:val="24"/>
          </w:rPr>
          <w:t xml:space="preserve">Vgsc </w:t>
        </w:r>
        <w:r w:rsidR="00A206C2">
          <w:rPr>
            <w:rFonts w:ascii="Palatino Linotype" w:eastAsia="Palatino Linotype" w:hAnsi="Palatino Linotype" w:cs="Palatino Linotype"/>
            <w:sz w:val="24"/>
            <w:szCs w:val="24"/>
          </w:rPr>
          <w:t xml:space="preserve">haplotypes across the African continent in </w:t>
        </w:r>
        <w:r w:rsidR="00A206C2">
          <w:rPr>
            <w:rFonts w:ascii="Palatino Linotype" w:eastAsia="Palatino Linotype" w:hAnsi="Palatino Linotype" w:cs="Palatino Linotype"/>
            <w:i/>
            <w:iCs/>
            <w:sz w:val="24"/>
            <w:szCs w:val="24"/>
          </w:rPr>
          <w:t>An. gambi</w:t>
        </w:r>
        <w:r w:rsidR="00406754">
          <w:rPr>
            <w:rFonts w:ascii="Palatino Linotype" w:eastAsia="Palatino Linotype" w:hAnsi="Palatino Linotype" w:cs="Palatino Linotype"/>
            <w:i/>
            <w:iCs/>
            <w:sz w:val="24"/>
            <w:szCs w:val="24"/>
          </w:rPr>
          <w:t xml:space="preserve">ae </w:t>
        </w:r>
        <w:r w:rsidR="00406754">
          <w:rPr>
            <w:rFonts w:ascii="Palatino Linotype" w:eastAsia="Palatino Linotype" w:hAnsi="Palatino Linotype" w:cs="Palatino Linotype"/>
            <w:sz w:val="24"/>
            <w:szCs w:val="24"/>
          </w:rPr>
          <w:t xml:space="preserve">[ref </w:t>
        </w:r>
        <w:r w:rsidR="00F8364D">
          <w:rPr>
            <w:rFonts w:ascii="Palatino Linotype" w:eastAsia="Palatino Linotype" w:hAnsi="Palatino Linotype" w:cs="Palatino Linotype"/>
            <w:sz w:val="24"/>
            <w:szCs w:val="24"/>
          </w:rPr>
          <w:t>Clarkson,</w:t>
        </w:r>
      </w:ins>
      <w:ins w:id="274" w:author="Tristan Dennis" w:date="2024-04-17T08:58:00Z">
        <w:r w:rsidR="006A1040">
          <w:rPr>
            <w:rFonts w:ascii="Palatino Linotype" w:eastAsia="Palatino Linotype" w:hAnsi="Palatino Linotype" w:cs="Palatino Linotype"/>
            <w:sz w:val="24"/>
            <w:szCs w:val="24"/>
          </w:rPr>
          <w:t xml:space="preserve"> 21</w:t>
        </w:r>
      </w:ins>
      <w:ins w:id="275" w:author="Tristan Dennis [2]" w:date="2024-04-17T08:41:00Z">
        <w:del w:id="276" w:author="Tristan Dennis" w:date="2024-04-17T08:58:00Z">
          <w:r w:rsidR="00F8364D" w:rsidDel="006A1040">
            <w:rPr>
              <w:rFonts w:ascii="Palatino Linotype" w:eastAsia="Palatino Linotype" w:hAnsi="Palatino Linotype" w:cs="Palatino Linotype"/>
              <w:sz w:val="24"/>
              <w:szCs w:val="24"/>
            </w:rPr>
            <w:delText xml:space="preserve"> miles</w:delText>
          </w:r>
        </w:del>
        <w:r w:rsidR="00F8364D">
          <w:rPr>
            <w:rFonts w:ascii="Palatino Linotype" w:eastAsia="Palatino Linotype" w:hAnsi="Palatino Linotype" w:cs="Palatino Linotype"/>
            <w:sz w:val="24"/>
            <w:szCs w:val="24"/>
          </w:rPr>
          <w:t>]</w:t>
        </w:r>
        <w:r w:rsidR="00416065">
          <w:rPr>
            <w:rFonts w:ascii="Palatino Linotype" w:eastAsia="Palatino Linotype" w:hAnsi="Palatino Linotype" w:cs="Palatino Linotype"/>
            <w:sz w:val="24"/>
            <w:szCs w:val="24"/>
          </w:rPr>
          <w:t xml:space="preserve">, the emergence of </w:t>
        </w:r>
        <w:r w:rsidR="00416065">
          <w:rPr>
            <w:rFonts w:ascii="Palatino Linotype" w:eastAsia="Palatino Linotype" w:hAnsi="Palatino Linotype" w:cs="Palatino Linotype"/>
            <w:i/>
            <w:iCs/>
            <w:sz w:val="24"/>
            <w:szCs w:val="24"/>
          </w:rPr>
          <w:t xml:space="preserve">kdr </w:t>
        </w:r>
        <w:r w:rsidR="00416065">
          <w:rPr>
            <w:rFonts w:ascii="Palatino Linotype" w:eastAsia="Palatino Linotype" w:hAnsi="Palatino Linotype" w:cs="Palatino Linotype"/>
            <w:sz w:val="24"/>
            <w:szCs w:val="24"/>
          </w:rPr>
          <w:t xml:space="preserve">in Tanzanian </w:t>
        </w:r>
        <w:r w:rsidR="00416065">
          <w:rPr>
            <w:rFonts w:ascii="Palatino Linotype" w:eastAsia="Palatino Linotype" w:hAnsi="Palatino Linotype" w:cs="Palatino Linotype"/>
            <w:i/>
            <w:iCs/>
            <w:sz w:val="24"/>
            <w:szCs w:val="24"/>
          </w:rPr>
          <w:t xml:space="preserve">An. funestus </w:t>
        </w:r>
        <w:r w:rsidR="00416065">
          <w:rPr>
            <w:rFonts w:ascii="Palatino Linotype" w:eastAsia="Palatino Linotype" w:hAnsi="Palatino Linotype" w:cs="Palatino Linotype"/>
            <w:sz w:val="24"/>
            <w:szCs w:val="24"/>
          </w:rPr>
          <w:t>remains relatively localised</w:t>
        </w:r>
      </w:ins>
      <w:ins w:id="277" w:author="Tristan Dennis [2]" w:date="2024-04-17T08:42:00Z">
        <w:r w:rsidR="00416065">
          <w:rPr>
            <w:rFonts w:ascii="Palatino Linotype" w:eastAsia="Palatino Linotype" w:hAnsi="Palatino Linotype" w:cs="Palatino Linotype"/>
            <w:sz w:val="24"/>
            <w:szCs w:val="24"/>
          </w:rPr>
          <w:t xml:space="preserve">. </w:t>
        </w:r>
      </w:ins>
      <w:ins w:id="278" w:author="Tristan Dennis" w:date="2024-04-17T08:44:00Z">
        <w:r w:rsidR="00314B1F">
          <w:rPr>
            <w:rFonts w:ascii="Palatino Linotype" w:eastAsia="Palatino Linotype" w:hAnsi="Palatino Linotype" w:cs="Palatino Linotype"/>
            <w:sz w:val="24"/>
            <w:szCs w:val="24"/>
          </w:rPr>
          <w:t>Mechanistic studies, including</w:t>
        </w:r>
        <w:r w:rsidR="004D630A">
          <w:rPr>
            <w:rFonts w:ascii="Palatino Linotype" w:eastAsia="Palatino Linotype" w:hAnsi="Palatino Linotype" w:cs="Palatino Linotype"/>
            <w:sz w:val="24"/>
            <w:szCs w:val="24"/>
          </w:rPr>
          <w:t xml:space="preserve"> </w:t>
        </w:r>
        <w:r w:rsidR="004D630A">
          <w:rPr>
            <w:rFonts w:ascii="Palatino Linotype" w:eastAsia="Palatino Linotype" w:hAnsi="Palatino Linotype" w:cs="Palatino Linotype"/>
            <w:i/>
            <w:iCs/>
            <w:sz w:val="24"/>
            <w:szCs w:val="24"/>
          </w:rPr>
          <w:t xml:space="preserve">in silico </w:t>
        </w:r>
        <w:r w:rsidR="004D630A">
          <w:rPr>
            <w:rFonts w:ascii="Palatino Linotype" w:eastAsia="Palatino Linotype" w:hAnsi="Palatino Linotype" w:cs="Palatino Linotype"/>
            <w:sz w:val="24"/>
            <w:szCs w:val="24"/>
          </w:rPr>
          <w:t xml:space="preserve">modelling of pyrethroid binding to </w:t>
        </w:r>
        <w:r w:rsidR="004D630A">
          <w:rPr>
            <w:rFonts w:ascii="Palatino Linotype" w:eastAsia="Palatino Linotype" w:hAnsi="Palatino Linotype" w:cs="Palatino Linotype"/>
            <w:i/>
            <w:iCs/>
            <w:sz w:val="24"/>
            <w:szCs w:val="24"/>
          </w:rPr>
          <w:t>Vgsc</w:t>
        </w:r>
      </w:ins>
      <w:ins w:id="279" w:author="Tristan Dennis" w:date="2024-04-17T08:45:00Z">
        <w:r w:rsidR="004D630A">
          <w:rPr>
            <w:rFonts w:ascii="Palatino Linotype" w:eastAsia="Palatino Linotype" w:hAnsi="Palatino Linotype" w:cs="Palatino Linotype"/>
            <w:i/>
            <w:iCs/>
            <w:sz w:val="24"/>
            <w:szCs w:val="24"/>
          </w:rPr>
          <w:t xml:space="preserve">, </w:t>
        </w:r>
        <w:r w:rsidR="004D630A">
          <w:rPr>
            <w:rFonts w:ascii="Palatino Linotype" w:eastAsia="Palatino Linotype" w:hAnsi="Palatino Linotype" w:cs="Palatino Linotype"/>
            <w:sz w:val="24"/>
            <w:szCs w:val="24"/>
          </w:rPr>
          <w:t>[</w:t>
        </w:r>
        <w:commentRangeStart w:id="280"/>
        <w:r w:rsidR="004D630A">
          <w:rPr>
            <w:rFonts w:ascii="Palatino Linotype" w:eastAsia="Palatino Linotype" w:hAnsi="Palatino Linotype" w:cs="Palatino Linotype"/>
            <w:b/>
            <w:bCs/>
            <w:sz w:val="24"/>
            <w:szCs w:val="24"/>
          </w:rPr>
          <w:t>REF</w:t>
        </w:r>
      </w:ins>
      <w:commentRangeEnd w:id="280"/>
      <w:ins w:id="281" w:author="Tristan Dennis" w:date="2024-04-17T08:49:00Z">
        <w:r w:rsidR="004D630A">
          <w:rPr>
            <w:rStyle w:val="CommentReference"/>
          </w:rPr>
          <w:commentReference w:id="280"/>
        </w:r>
      </w:ins>
      <w:ins w:id="282" w:author="Tristan Dennis" w:date="2024-04-17T08:45:00Z">
        <w:r w:rsidR="004D630A">
          <w:rPr>
            <w:rFonts w:ascii="Palatino Linotype" w:eastAsia="Palatino Linotype" w:hAnsi="Palatino Linotype" w:cs="Palatino Linotype"/>
            <w:sz w:val="24"/>
            <w:szCs w:val="24"/>
          </w:rPr>
          <w:t xml:space="preserve">], </w:t>
        </w:r>
      </w:ins>
      <w:ins w:id="283" w:author="Tristan Dennis" w:date="2024-04-17T08:58:00Z">
        <w:r w:rsidR="00B9200A">
          <w:rPr>
            <w:rFonts w:ascii="Palatino Linotype" w:eastAsia="Palatino Linotype" w:hAnsi="Palatino Linotype" w:cs="Palatino Linotype"/>
            <w:sz w:val="24"/>
            <w:szCs w:val="24"/>
          </w:rPr>
          <w:t>and</w:t>
        </w:r>
      </w:ins>
      <w:ins w:id="284" w:author="Tristan Dennis" w:date="2024-04-17T08:51:00Z">
        <w:r w:rsidR="00634ABE">
          <w:rPr>
            <w:rFonts w:ascii="Palatino Linotype" w:eastAsia="Palatino Linotype" w:hAnsi="Palatino Linotype" w:cs="Palatino Linotype"/>
            <w:sz w:val="24"/>
            <w:szCs w:val="24"/>
          </w:rPr>
          <w:t xml:space="preserve"> expression studies of mutant </w:t>
        </w:r>
        <w:r w:rsidR="00634ABE">
          <w:rPr>
            <w:rFonts w:ascii="Palatino Linotype" w:eastAsia="Palatino Linotype" w:hAnsi="Palatino Linotype" w:cs="Palatino Linotype"/>
            <w:i/>
            <w:iCs/>
            <w:sz w:val="24"/>
            <w:szCs w:val="24"/>
          </w:rPr>
          <w:t xml:space="preserve">Vgsc </w:t>
        </w:r>
        <w:r w:rsidR="00634ABE">
          <w:rPr>
            <w:rFonts w:ascii="Palatino Linotype" w:eastAsia="Palatino Linotype" w:hAnsi="Palatino Linotype" w:cs="Palatino Linotype"/>
            <w:sz w:val="24"/>
            <w:szCs w:val="24"/>
          </w:rPr>
          <w:t xml:space="preserve">proteins in </w:t>
        </w:r>
        <w:r w:rsidR="00634ABE">
          <w:rPr>
            <w:rFonts w:ascii="Palatino Linotype" w:eastAsia="Palatino Linotype" w:hAnsi="Palatino Linotype" w:cs="Palatino Linotype"/>
            <w:i/>
            <w:iCs/>
            <w:sz w:val="24"/>
            <w:szCs w:val="24"/>
          </w:rPr>
          <w:t>Xenopu</w:t>
        </w:r>
      </w:ins>
      <w:ins w:id="285" w:author="Tristan Dennis" w:date="2024-04-17T08:52:00Z">
        <w:r w:rsidR="00634ABE">
          <w:rPr>
            <w:rFonts w:ascii="Palatino Linotype" w:eastAsia="Palatino Linotype" w:hAnsi="Palatino Linotype" w:cs="Palatino Linotype"/>
            <w:i/>
            <w:iCs/>
            <w:sz w:val="24"/>
            <w:szCs w:val="24"/>
          </w:rPr>
          <w:t xml:space="preserve">s </w:t>
        </w:r>
        <w:r w:rsidR="00634ABE">
          <w:rPr>
            <w:rFonts w:ascii="Palatino Linotype" w:eastAsia="Palatino Linotype" w:hAnsi="Palatino Linotype" w:cs="Palatino Linotype"/>
            <w:sz w:val="24"/>
            <w:szCs w:val="24"/>
          </w:rPr>
          <w:t>oocytes</w:t>
        </w:r>
      </w:ins>
      <w:ins w:id="286" w:author="Tristan Dennis" w:date="2024-04-17T08:50:00Z">
        <w:r w:rsidR="004D630A">
          <w:rPr>
            <w:rFonts w:ascii="Palatino Linotype" w:eastAsia="Palatino Linotype" w:hAnsi="Palatino Linotype" w:cs="Palatino Linotype"/>
            <w:sz w:val="24"/>
            <w:szCs w:val="24"/>
          </w:rPr>
          <w:t xml:space="preserve"> [</w:t>
        </w:r>
        <w:commentRangeStart w:id="287"/>
        <w:r w:rsidR="004D630A">
          <w:rPr>
            <w:rFonts w:ascii="Palatino Linotype" w:eastAsia="Palatino Linotype" w:hAnsi="Palatino Linotype" w:cs="Palatino Linotype"/>
            <w:b/>
            <w:bCs/>
            <w:sz w:val="24"/>
            <w:szCs w:val="24"/>
          </w:rPr>
          <w:t>REF</w:t>
        </w:r>
      </w:ins>
      <w:commentRangeEnd w:id="287"/>
      <w:ins w:id="288" w:author="Tristan Dennis" w:date="2024-04-17T08:51:00Z">
        <w:r w:rsidR="004D630A">
          <w:rPr>
            <w:rStyle w:val="CommentReference"/>
          </w:rPr>
          <w:commentReference w:id="287"/>
        </w:r>
      </w:ins>
      <w:ins w:id="289" w:author="Tristan Dennis" w:date="2024-04-17T08:50:00Z">
        <w:r w:rsidR="004D630A">
          <w:rPr>
            <w:rFonts w:ascii="Palatino Linotype" w:eastAsia="Palatino Linotype" w:hAnsi="Palatino Linotype" w:cs="Palatino Linotype"/>
            <w:b/>
            <w:bCs/>
            <w:sz w:val="24"/>
            <w:szCs w:val="24"/>
          </w:rPr>
          <w:t>]</w:t>
        </w:r>
      </w:ins>
      <w:ins w:id="290" w:author="Tristan Dennis" w:date="2024-04-17T08:53:00Z">
        <w:r w:rsidR="00D97E12">
          <w:rPr>
            <w:rFonts w:ascii="Palatino Linotype" w:eastAsia="Palatino Linotype" w:hAnsi="Palatino Linotype" w:cs="Palatino Linotype"/>
            <w:b/>
            <w:bCs/>
            <w:sz w:val="24"/>
            <w:szCs w:val="24"/>
          </w:rPr>
          <w:t xml:space="preserve">, </w:t>
        </w:r>
        <w:r w:rsidR="00D97E12">
          <w:rPr>
            <w:rFonts w:ascii="Palatino Linotype" w:eastAsia="Palatino Linotype" w:hAnsi="Palatino Linotype" w:cs="Palatino Linotype"/>
            <w:sz w:val="24"/>
            <w:szCs w:val="24"/>
          </w:rPr>
          <w:t>will</w:t>
        </w:r>
        <w:r w:rsidR="00144171">
          <w:rPr>
            <w:rFonts w:ascii="Palatino Linotype" w:eastAsia="Palatino Linotype" w:hAnsi="Palatino Linotype" w:cs="Palatino Linotype"/>
            <w:sz w:val="24"/>
            <w:szCs w:val="24"/>
          </w:rPr>
          <w:t xml:space="preserve"> </w:t>
        </w:r>
      </w:ins>
      <w:ins w:id="291" w:author="Tristan Dennis" w:date="2024-04-17T08:54:00Z">
        <w:r w:rsidR="00F54A5E">
          <w:rPr>
            <w:rFonts w:ascii="Palatino Linotype" w:eastAsia="Palatino Linotype" w:hAnsi="Palatino Linotype" w:cs="Palatino Linotype"/>
            <w:sz w:val="24"/>
            <w:szCs w:val="24"/>
          </w:rPr>
          <w:t xml:space="preserve">enable comparisons between taxa that will </w:t>
        </w:r>
      </w:ins>
      <w:ins w:id="292" w:author="Tristan Dennis" w:date="2024-04-17T08:55:00Z">
        <w:r w:rsidR="00F54A5E">
          <w:rPr>
            <w:rFonts w:ascii="Palatino Linotype" w:eastAsia="Palatino Linotype" w:hAnsi="Palatino Linotype" w:cs="Palatino Linotype"/>
            <w:sz w:val="24"/>
            <w:szCs w:val="24"/>
          </w:rPr>
          <w:t>elucidate this further</w:t>
        </w:r>
      </w:ins>
      <w:ins w:id="293" w:author="Tristan Dennis" w:date="2024-04-17T08:58:00Z">
        <w:r w:rsidR="00AE7888">
          <w:rPr>
            <w:rFonts w:ascii="Palatino Linotype" w:eastAsia="Palatino Linotype" w:hAnsi="Palatino Linotype" w:cs="Palatino Linotype"/>
            <w:sz w:val="24"/>
            <w:szCs w:val="24"/>
          </w:rPr>
          <w:t>.</w:t>
        </w:r>
      </w:ins>
    </w:p>
    <w:p w14:paraId="4C501BE0" w14:textId="77B169F0" w:rsidR="00416065" w:rsidRPr="009061D6" w:rsidDel="00314B1F" w:rsidRDefault="0015486B" w:rsidP="008A0CBC">
      <w:pPr>
        <w:spacing w:line="360" w:lineRule="auto"/>
        <w:jc w:val="both"/>
        <w:rPr>
          <w:ins w:id="294" w:author="Tristan Dennis [2]" w:date="2024-04-17T08:42:00Z"/>
          <w:del w:id="295" w:author="Tristan Dennis" w:date="2024-04-17T08:44:00Z"/>
          <w:rFonts w:ascii="Palatino Linotype" w:eastAsia="Palatino Linotype" w:hAnsi="Palatino Linotype" w:cs="Palatino Linotype"/>
          <w:i/>
          <w:iCs/>
          <w:sz w:val="24"/>
          <w:szCs w:val="24"/>
          <w:rPrChange w:id="296" w:author="Tristan Dennis" w:date="2024-04-17T08:59:00Z">
            <w:rPr>
              <w:ins w:id="297" w:author="Tristan Dennis [2]" w:date="2024-04-17T08:42:00Z"/>
              <w:del w:id="298" w:author="Tristan Dennis" w:date="2024-04-17T08:44:00Z"/>
              <w:rFonts w:ascii="Palatino Linotype" w:eastAsia="Palatino Linotype" w:hAnsi="Palatino Linotype" w:cs="Palatino Linotype"/>
              <w:sz w:val="24"/>
              <w:szCs w:val="24"/>
            </w:rPr>
          </w:rPrChange>
        </w:rPr>
      </w:pPr>
      <w:ins w:id="299" w:author="Tristan Dennis" w:date="2024-04-17T08:55:00Z">
        <w:r>
          <w:rPr>
            <w:rFonts w:ascii="Palatino Linotype" w:eastAsia="Palatino Linotype" w:hAnsi="Palatino Linotype" w:cs="Palatino Linotype"/>
            <w:sz w:val="24"/>
            <w:szCs w:val="24"/>
          </w:rPr>
          <w:tab/>
          <w:t xml:space="preserve">If </w:t>
        </w:r>
      </w:ins>
      <w:ins w:id="300" w:author="Tristan Dennis" w:date="2024-04-17T08:56:00Z">
        <w:r>
          <w:rPr>
            <w:rFonts w:ascii="Palatino Linotype" w:eastAsia="Palatino Linotype" w:hAnsi="Palatino Linotype" w:cs="Palatino Linotype"/>
            <w:sz w:val="24"/>
            <w:szCs w:val="24"/>
          </w:rPr>
          <w:t xml:space="preserve">the ubiquitous </w:t>
        </w:r>
      </w:ins>
      <w:ins w:id="301" w:author="Tristan Dennis" w:date="2024-04-17T08:58:00Z">
        <w:r w:rsidR="00AE7888">
          <w:rPr>
            <w:rFonts w:ascii="Palatino Linotype" w:eastAsia="Palatino Linotype" w:hAnsi="Palatino Linotype" w:cs="Palatino Linotype"/>
            <w:sz w:val="24"/>
            <w:szCs w:val="24"/>
          </w:rPr>
          <w:t>use of pyrethroids</w:t>
        </w:r>
        <w:r w:rsidR="00C644D6">
          <w:rPr>
            <w:rFonts w:ascii="Palatino Linotype" w:eastAsia="Palatino Linotype" w:hAnsi="Palatino Linotype" w:cs="Palatino Linotype"/>
            <w:sz w:val="24"/>
            <w:szCs w:val="24"/>
          </w:rPr>
          <w:t xml:space="preserve"> in vector control did not select for the emergence of </w:t>
        </w:r>
        <w:r w:rsidR="00C644D6">
          <w:rPr>
            <w:rFonts w:ascii="Palatino Linotype" w:eastAsia="Palatino Linotype" w:hAnsi="Palatino Linotype" w:cs="Palatino Linotype"/>
            <w:i/>
            <w:iCs/>
            <w:sz w:val="24"/>
            <w:szCs w:val="24"/>
          </w:rPr>
          <w:t>kdr</w:t>
        </w:r>
      </w:ins>
      <w:ins w:id="302" w:author="Tristan Dennis" w:date="2024-04-17T08:59:00Z">
        <w:r w:rsidR="00C644D6">
          <w:rPr>
            <w:rFonts w:ascii="Palatino Linotype" w:eastAsia="Palatino Linotype" w:hAnsi="Palatino Linotype" w:cs="Palatino Linotype"/>
            <w:sz w:val="24"/>
            <w:szCs w:val="24"/>
          </w:rPr>
          <w:t xml:space="preserve">, </w:t>
        </w:r>
      </w:ins>
      <w:ins w:id="303" w:author="Tristan Dennis" w:date="2024-04-17T09:04:00Z">
        <w:r w:rsidR="00681671">
          <w:rPr>
            <w:rFonts w:ascii="Palatino Linotype" w:eastAsia="Palatino Linotype" w:hAnsi="Palatino Linotype" w:cs="Palatino Linotype"/>
            <w:sz w:val="24"/>
            <w:szCs w:val="24"/>
          </w:rPr>
          <w:t xml:space="preserve">from </w:t>
        </w:r>
      </w:ins>
      <w:ins w:id="304" w:author="Tristan Dennis" w:date="2024-04-17T08:59:00Z">
        <w:r w:rsidR="00C644D6">
          <w:rPr>
            <w:rFonts w:ascii="Palatino Linotype" w:eastAsia="Palatino Linotype" w:hAnsi="Palatino Linotype" w:cs="Palatino Linotype"/>
            <w:sz w:val="24"/>
            <w:szCs w:val="24"/>
          </w:rPr>
          <w:t>whence</w:t>
        </w:r>
      </w:ins>
      <w:ins w:id="305" w:author="Tristan Dennis" w:date="2024-04-17T09:04:00Z">
        <w:r w:rsidR="00681671">
          <w:rPr>
            <w:rFonts w:ascii="Palatino Linotype" w:eastAsia="Palatino Linotype" w:hAnsi="Palatino Linotype" w:cs="Palatino Linotype"/>
            <w:sz w:val="24"/>
            <w:szCs w:val="24"/>
          </w:rPr>
          <w:t xml:space="preserve"> came</w:t>
        </w:r>
      </w:ins>
      <w:ins w:id="306" w:author="Tristan Dennis" w:date="2024-04-17T08:59:00Z">
        <w:r w:rsidR="00C644D6">
          <w:rPr>
            <w:rFonts w:ascii="Palatino Linotype" w:eastAsia="Palatino Linotype" w:hAnsi="Palatino Linotype" w:cs="Palatino Linotype"/>
            <w:sz w:val="24"/>
            <w:szCs w:val="24"/>
          </w:rPr>
          <w:t xml:space="preserve"> </w:t>
        </w:r>
        <w:r w:rsidR="00C644D6">
          <w:rPr>
            <w:rFonts w:ascii="Palatino Linotype" w:eastAsia="Palatino Linotype" w:hAnsi="Palatino Linotype" w:cs="Palatino Linotype"/>
            <w:i/>
            <w:iCs/>
            <w:sz w:val="24"/>
            <w:szCs w:val="24"/>
          </w:rPr>
          <w:t>kdr?</w:t>
        </w:r>
        <w:r w:rsidR="009061D6">
          <w:rPr>
            <w:rFonts w:ascii="Palatino Linotype" w:eastAsia="Palatino Linotype" w:hAnsi="Palatino Linotype" w:cs="Palatino Linotype"/>
            <w:i/>
            <w:iCs/>
            <w:sz w:val="24"/>
            <w:szCs w:val="24"/>
          </w:rPr>
          <w:t xml:space="preserve"> </w:t>
        </w:r>
      </w:ins>
      <w:ins w:id="307" w:author="Tristan Dennis [2]" w:date="2024-04-17T08:42:00Z">
        <w:r w:rsidR="00416065">
          <w:rPr>
            <w:rFonts w:ascii="Palatino Linotype" w:eastAsia="Palatino Linotype" w:hAnsi="Palatino Linotype" w:cs="Palatino Linotype"/>
            <w:sz w:val="24"/>
            <w:szCs w:val="24"/>
          </w:rPr>
          <w:t>Even more curiously</w:t>
        </w:r>
      </w:ins>
      <w:ins w:id="308" w:author="Joel Ouma Odero (PGR)" w:date="2024-04-15T15:29:00Z">
        <w:del w:id="309" w:author="Tristan Dennis [2]" w:date="2024-04-16T13:45:00Z">
          <w:r w:rsidR="000073CA" w:rsidRPr="000073CA" w:rsidDel="00C972C4">
            <w:rPr>
              <w:rFonts w:ascii="Palatino Linotype" w:eastAsia="Palatino Linotype" w:hAnsi="Palatino Linotype" w:cs="Palatino Linotype"/>
              <w:sz w:val="24"/>
              <w:szCs w:val="24"/>
            </w:rPr>
            <w:delText xml:space="preserve"> at this time.</w:delText>
          </w:r>
        </w:del>
      </w:ins>
      <w:ins w:id="310" w:author="Joel Ouma Odero (PGR)" w:date="2024-04-15T16:12:00Z">
        <w:del w:id="311" w:author="Tristan Dennis [2]" w:date="2024-04-16T13:45:00Z">
          <w:r w:rsidR="00ED21F8" w:rsidDel="00C972C4">
            <w:rPr>
              <w:rFonts w:ascii="Palatino Linotype" w:eastAsia="Palatino Linotype" w:hAnsi="Palatino Linotype" w:cs="Palatino Linotype"/>
              <w:sz w:val="24"/>
              <w:szCs w:val="24"/>
            </w:rPr>
            <w:delText xml:space="preserve"> </w:delText>
          </w:r>
        </w:del>
      </w:ins>
      <w:ins w:id="312" w:author="Tristan Dennis [2]" w:date="2024-04-17T08:42:00Z">
        <w:r w:rsidR="00416065">
          <w:rPr>
            <w:rFonts w:ascii="Palatino Linotype" w:eastAsia="Palatino Linotype" w:hAnsi="Palatino Linotype" w:cs="Palatino Linotype"/>
            <w:sz w:val="24"/>
            <w:szCs w:val="24"/>
          </w:rPr>
          <w:t xml:space="preserve">, </w:t>
        </w:r>
      </w:ins>
      <w:moveToRangeStart w:id="313" w:author="Tristan Dennis [2]" w:date="2024-04-16T13:47:00Z" w:name="move164167660"/>
      <w:commentRangeStart w:id="314"/>
      <w:moveTo w:id="315" w:author="Tristan Dennis [2]" w:date="2024-04-16T13:47:00Z">
        <w:del w:id="316" w:author="Tristan Dennis [2]" w:date="2024-04-17T08:35:00Z">
          <w:r w:rsidR="00632173" w:rsidRPr="137CD513" w:rsidDel="00A206C2">
            <w:rPr>
              <w:rFonts w:ascii="Palatino Linotype" w:eastAsia="Palatino Linotype" w:hAnsi="Palatino Linotype" w:cs="Palatino Linotype"/>
              <w:sz w:val="24"/>
              <w:szCs w:val="24"/>
              <w:highlight w:val="white"/>
            </w:rPr>
            <w:delText xml:space="preserve">Our </w:delText>
          </w:r>
        </w:del>
      </w:moveTo>
      <w:commentRangeEnd w:id="314"/>
      <w:del w:id="317" w:author="Tristan Dennis [2]" w:date="2024-04-17T08:35:00Z">
        <w:r w:rsidR="00632173" w:rsidDel="00A206C2">
          <w:rPr>
            <w:rStyle w:val="CommentReference"/>
          </w:rPr>
          <w:commentReference w:id="314"/>
        </w:r>
      </w:del>
      <w:moveTo w:id="318" w:author="Tristan Dennis [2]" w:date="2024-04-16T13:47:00Z">
        <w:del w:id="319" w:author="Tristan Dennis [2]" w:date="2024-04-17T08:35:00Z">
          <w:r w:rsidR="00632173" w:rsidRPr="137CD513" w:rsidDel="00A206C2">
            <w:rPr>
              <w:rFonts w:ascii="Palatino Linotype" w:eastAsia="Palatino Linotype" w:hAnsi="Palatino Linotype" w:cs="Palatino Linotype"/>
              <w:sz w:val="24"/>
              <w:szCs w:val="24"/>
              <w:highlight w:val="white"/>
            </w:rPr>
            <w:delText xml:space="preserve">discovery of </w:delText>
          </w:r>
          <w:r w:rsidR="00632173" w:rsidRPr="137CD513" w:rsidDel="00A206C2">
            <w:rPr>
              <w:rFonts w:ascii="Palatino Linotype" w:eastAsia="Palatino Linotype" w:hAnsi="Palatino Linotype" w:cs="Palatino Linotype"/>
              <w:i/>
              <w:iCs/>
              <w:sz w:val="24"/>
              <w:szCs w:val="24"/>
              <w:highlight w:val="white"/>
            </w:rPr>
            <w:delText xml:space="preserve">kdr </w:delText>
          </w:r>
          <w:r w:rsidR="00632173" w:rsidRPr="137CD513" w:rsidDel="00A206C2">
            <w:rPr>
              <w:rFonts w:ascii="Palatino Linotype" w:eastAsia="Palatino Linotype" w:hAnsi="Palatino Linotype" w:cs="Palatino Linotype"/>
              <w:sz w:val="24"/>
              <w:szCs w:val="24"/>
              <w:highlight w:val="white"/>
            </w:rPr>
            <w:delText xml:space="preserve">resistance mutations in the </w:delText>
          </w:r>
          <w:r w:rsidR="00632173" w:rsidRPr="137CD513" w:rsidDel="00A206C2">
            <w:rPr>
              <w:rFonts w:ascii="Palatino Linotype" w:eastAsia="Palatino Linotype" w:hAnsi="Palatino Linotype" w:cs="Palatino Linotype"/>
              <w:i/>
              <w:iCs/>
              <w:sz w:val="24"/>
              <w:szCs w:val="24"/>
              <w:highlight w:val="white"/>
            </w:rPr>
            <w:delText xml:space="preserve">Vgsc </w:delText>
          </w:r>
          <w:r w:rsidR="00632173" w:rsidRPr="137CD513" w:rsidDel="00A206C2">
            <w:rPr>
              <w:rFonts w:ascii="Palatino Linotype" w:eastAsia="Palatino Linotype" w:hAnsi="Palatino Linotype" w:cs="Palatino Linotype"/>
              <w:sz w:val="24"/>
              <w:szCs w:val="24"/>
              <w:highlight w:val="white"/>
            </w:rPr>
            <w:delText xml:space="preserve">gene in </w:delText>
          </w:r>
          <w:r w:rsidR="00632173" w:rsidRPr="137CD513" w:rsidDel="00A206C2">
            <w:rPr>
              <w:rFonts w:ascii="Palatino Linotype" w:eastAsia="Palatino Linotype" w:hAnsi="Palatino Linotype" w:cs="Palatino Linotype"/>
              <w:i/>
              <w:iCs/>
              <w:sz w:val="24"/>
              <w:szCs w:val="24"/>
              <w:highlight w:val="white"/>
            </w:rPr>
            <w:delText>An. funestus</w:delText>
          </w:r>
          <w:r w:rsidR="00632173" w:rsidRPr="137CD513" w:rsidDel="00A206C2">
            <w:rPr>
              <w:rFonts w:ascii="Palatino Linotype" w:eastAsia="Palatino Linotype" w:hAnsi="Palatino Linotype" w:cs="Palatino Linotype"/>
              <w:sz w:val="24"/>
              <w:szCs w:val="24"/>
              <w:highlight w:val="white"/>
            </w:rPr>
            <w:delText xml:space="preserve"> is a significant and unwelcome development that has the potential to pose a new threat to vector control in the region.</w:delText>
          </w:r>
          <w:r w:rsidR="00632173" w:rsidRPr="137CD513" w:rsidDel="00A206C2">
            <w:rPr>
              <w:rFonts w:ascii="Palatino Linotype" w:eastAsia="Palatino Linotype" w:hAnsi="Palatino Linotype" w:cs="Palatino Linotype"/>
              <w:sz w:val="24"/>
              <w:szCs w:val="24"/>
            </w:rPr>
            <w:delText xml:space="preserve"> </w:delText>
          </w:r>
        </w:del>
      </w:moveTo>
      <w:ins w:id="320" w:author="Tristan Dennis [2]" w:date="2024-04-17T08:42:00Z">
        <w:r w:rsidR="00416065">
          <w:rPr>
            <w:rFonts w:ascii="Palatino Linotype" w:eastAsia="Palatino Linotype" w:hAnsi="Palatino Linotype" w:cs="Palatino Linotype"/>
            <w:sz w:val="24"/>
            <w:szCs w:val="24"/>
          </w:rPr>
          <w:t>t</w:t>
        </w:r>
      </w:ins>
      <w:moveTo w:id="321" w:author="Tristan Dennis [2]" w:date="2024-04-16T13:47:00Z">
        <w:del w:id="322" w:author="Tristan Dennis [2]" w:date="2024-04-17T08:42:00Z">
          <w:r w:rsidR="00632173" w:rsidRPr="00A35A7E" w:rsidDel="00416065">
            <w:rPr>
              <w:rFonts w:ascii="Palatino Linotype" w:eastAsia="Palatino Linotype" w:hAnsi="Palatino Linotype" w:cs="Palatino Linotype"/>
              <w:sz w:val="24"/>
              <w:szCs w:val="24"/>
            </w:rPr>
            <w:delText>T</w:delText>
          </w:r>
        </w:del>
        <w:r w:rsidR="00632173" w:rsidRPr="00A35A7E">
          <w:rPr>
            <w:rFonts w:ascii="Palatino Linotype" w:eastAsia="Palatino Linotype" w:hAnsi="Palatino Linotype" w:cs="Palatino Linotype"/>
            <w:sz w:val="24"/>
            <w:szCs w:val="24"/>
          </w:rPr>
          <w:t xml:space="preserve">he apparent decline of </w:t>
        </w:r>
        <w:r w:rsidR="00632173" w:rsidRPr="00A35A7E">
          <w:rPr>
            <w:rFonts w:ascii="Palatino Linotype" w:eastAsia="Palatino Linotype" w:hAnsi="Palatino Linotype" w:cs="Palatino Linotype"/>
            <w:i/>
            <w:iCs/>
            <w:sz w:val="24"/>
            <w:szCs w:val="24"/>
          </w:rPr>
          <w:t xml:space="preserve">kdr </w:t>
        </w:r>
        <w:r w:rsidR="00632173" w:rsidRPr="00A35A7E">
          <w:rPr>
            <w:rFonts w:ascii="Palatino Linotype" w:eastAsia="Palatino Linotype" w:hAnsi="Palatino Linotype" w:cs="Palatino Linotype"/>
            <w:sz w:val="24"/>
            <w:szCs w:val="24"/>
          </w:rPr>
          <w:t xml:space="preserve">allele frequencies between 2017 and 2023 </w:t>
        </w:r>
      </w:moveTo>
      <w:ins w:id="323" w:author="Tristan Dennis [2]" w:date="2024-04-17T08:42:00Z">
        <w:r w:rsidR="00416065">
          <w:rPr>
            <w:rFonts w:ascii="Palatino Linotype" w:eastAsia="Palatino Linotype" w:hAnsi="Palatino Linotype" w:cs="Palatino Linotype"/>
            <w:sz w:val="24"/>
            <w:szCs w:val="24"/>
          </w:rPr>
          <w:t xml:space="preserve">suggest that </w:t>
        </w:r>
        <w:del w:id="324" w:author="Tristan Dennis" w:date="2024-04-17T08:43:00Z">
          <w:r w:rsidR="00416065" w:rsidDel="00416065">
            <w:rPr>
              <w:rFonts w:ascii="Palatino Linotype" w:eastAsia="Palatino Linotype" w:hAnsi="Palatino Linotype" w:cs="Palatino Linotype"/>
              <w:sz w:val="24"/>
              <w:szCs w:val="24"/>
            </w:rPr>
            <w:delText>whatever</w:delText>
          </w:r>
        </w:del>
      </w:ins>
      <w:ins w:id="325" w:author="Tristan Dennis" w:date="2024-04-17T08:43:00Z">
        <w:r w:rsidR="00416065">
          <w:rPr>
            <w:rFonts w:ascii="Palatino Linotype" w:eastAsia="Palatino Linotype" w:hAnsi="Palatino Linotype" w:cs="Palatino Linotype"/>
            <w:sz w:val="24"/>
            <w:szCs w:val="24"/>
          </w:rPr>
          <w:t>the</w:t>
        </w:r>
      </w:ins>
      <w:ins w:id="326" w:author="Tristan Dennis [2]" w:date="2024-04-17T08:42:00Z">
        <w:r w:rsidR="00416065">
          <w:rPr>
            <w:rFonts w:ascii="Palatino Linotype" w:eastAsia="Palatino Linotype" w:hAnsi="Palatino Linotype" w:cs="Palatino Linotype"/>
            <w:sz w:val="24"/>
            <w:szCs w:val="24"/>
          </w:rPr>
          <w:t xml:space="preserve"> selection pressure </w:t>
        </w:r>
        <w:del w:id="327" w:author="Tristan Dennis" w:date="2024-04-17T08:43:00Z">
          <w:r w:rsidR="00416065" w:rsidDel="00416065">
            <w:rPr>
              <w:rFonts w:ascii="Palatino Linotype" w:eastAsia="Palatino Linotype" w:hAnsi="Palatino Linotype" w:cs="Palatino Linotype"/>
              <w:sz w:val="24"/>
              <w:szCs w:val="24"/>
            </w:rPr>
            <w:delText xml:space="preserve">was </w:delText>
          </w:r>
          <w:r w:rsidR="00416065" w:rsidDel="007B5E6C">
            <w:rPr>
              <w:rFonts w:ascii="Palatino Linotype" w:eastAsia="Palatino Linotype" w:hAnsi="Palatino Linotype" w:cs="Palatino Linotype"/>
              <w:sz w:val="24"/>
              <w:szCs w:val="24"/>
            </w:rPr>
            <w:delText>germane</w:delText>
          </w:r>
        </w:del>
      </w:ins>
      <w:ins w:id="328" w:author="Tristan Dennis" w:date="2024-04-17T08:43:00Z">
        <w:r w:rsidR="007B5E6C">
          <w:rPr>
            <w:rFonts w:ascii="Palatino Linotype" w:eastAsia="Palatino Linotype" w:hAnsi="Palatino Linotype" w:cs="Palatino Linotype"/>
            <w:sz w:val="24"/>
            <w:szCs w:val="24"/>
          </w:rPr>
          <w:t>causing</w:t>
        </w:r>
      </w:ins>
      <w:ins w:id="329" w:author="Tristan Dennis [2]" w:date="2024-04-17T08:42:00Z">
        <w:del w:id="330" w:author="Tristan Dennis" w:date="2024-04-17T08:43:00Z">
          <w:r w:rsidR="00416065" w:rsidDel="007B5E6C">
            <w:rPr>
              <w:rFonts w:ascii="Palatino Linotype" w:eastAsia="Palatino Linotype" w:hAnsi="Palatino Linotype" w:cs="Palatino Linotype"/>
              <w:sz w:val="24"/>
              <w:szCs w:val="24"/>
            </w:rPr>
            <w:delText xml:space="preserve"> to</w:delText>
          </w:r>
        </w:del>
        <w:r w:rsidR="00416065">
          <w:rPr>
            <w:rFonts w:ascii="Palatino Linotype" w:eastAsia="Palatino Linotype" w:hAnsi="Palatino Linotype" w:cs="Palatino Linotype"/>
            <w:sz w:val="24"/>
            <w:szCs w:val="24"/>
          </w:rPr>
          <w:t xml:space="preserve"> the emergence of </w:t>
        </w:r>
        <w:r w:rsidR="00416065">
          <w:rPr>
            <w:rFonts w:ascii="Palatino Linotype" w:eastAsia="Palatino Linotype" w:hAnsi="Palatino Linotype" w:cs="Palatino Linotype"/>
            <w:i/>
            <w:iCs/>
            <w:sz w:val="24"/>
            <w:szCs w:val="24"/>
          </w:rPr>
          <w:t>kdr</w:t>
        </w:r>
        <w:r w:rsidR="00416065">
          <w:rPr>
            <w:rFonts w:ascii="Palatino Linotype" w:eastAsia="Palatino Linotype" w:hAnsi="Palatino Linotype" w:cs="Palatino Linotype"/>
            <w:sz w:val="24"/>
            <w:szCs w:val="24"/>
          </w:rPr>
          <w:t xml:space="preserve"> has </w:t>
        </w:r>
      </w:ins>
      <w:ins w:id="331" w:author="Tristan Dennis" w:date="2024-04-17T08:43:00Z">
        <w:r w:rsidR="00467B9B">
          <w:rPr>
            <w:rFonts w:ascii="Palatino Linotype" w:eastAsia="Palatino Linotype" w:hAnsi="Palatino Linotype" w:cs="Palatino Linotype"/>
            <w:sz w:val="24"/>
            <w:szCs w:val="24"/>
          </w:rPr>
          <w:t>eased</w:t>
        </w:r>
      </w:ins>
      <w:ins w:id="332" w:author="Tristan Dennis" w:date="2024-04-17T08:44:00Z">
        <w:r w:rsidR="00314B1F">
          <w:rPr>
            <w:rFonts w:ascii="Palatino Linotype" w:eastAsia="Palatino Linotype" w:hAnsi="Palatino Linotype" w:cs="Palatino Linotype"/>
            <w:sz w:val="24"/>
            <w:szCs w:val="24"/>
          </w:rPr>
          <w:t xml:space="preserve"> (</w:t>
        </w:r>
      </w:ins>
    </w:p>
    <w:p w14:paraId="5A69D00D" w14:textId="77777777" w:rsidR="00416065" w:rsidDel="00314B1F" w:rsidRDefault="00416065" w:rsidP="008A0CBC">
      <w:pPr>
        <w:spacing w:line="360" w:lineRule="auto"/>
        <w:jc w:val="both"/>
        <w:rPr>
          <w:ins w:id="333" w:author="Tristan Dennis [2]" w:date="2024-04-17T08:42:00Z"/>
          <w:del w:id="334" w:author="Tristan Dennis" w:date="2024-04-17T08:44:00Z"/>
          <w:rFonts w:ascii="Palatino Linotype" w:eastAsia="Palatino Linotype" w:hAnsi="Palatino Linotype" w:cs="Palatino Linotype"/>
          <w:sz w:val="24"/>
          <w:szCs w:val="24"/>
        </w:rPr>
      </w:pPr>
    </w:p>
    <w:p w14:paraId="4B871A57" w14:textId="00E1E275" w:rsidR="00632173" w:rsidDel="00314B1F" w:rsidRDefault="00632173" w:rsidP="00416065">
      <w:pPr>
        <w:spacing w:line="360" w:lineRule="auto"/>
        <w:ind w:firstLine="720"/>
        <w:jc w:val="both"/>
        <w:rPr>
          <w:del w:id="335" w:author="Tristan Dennis" w:date="2024-04-17T08:44:00Z"/>
          <w:rFonts w:ascii="Palatino Linotype" w:eastAsia="Palatino Linotype" w:hAnsi="Palatino Linotype" w:cs="Palatino Linotype"/>
          <w:sz w:val="24"/>
          <w:szCs w:val="24"/>
        </w:rPr>
        <w:pPrChange w:id="336" w:author="Tristan Dennis [2]" w:date="2024-04-17T08:42:00Z">
          <w:pPr>
            <w:spacing w:line="360" w:lineRule="auto"/>
            <w:ind w:firstLine="720"/>
            <w:jc w:val="both"/>
          </w:pPr>
        </w:pPrChange>
      </w:pPr>
      <w:moveTo w:id="337" w:author="Tristan Dennis [2]" w:date="2024-04-16T13:47:00Z">
        <w:del w:id="338" w:author="Tristan Dennis [2]" w:date="2024-04-17T08:42:00Z">
          <w:r w:rsidRPr="00A35A7E" w:rsidDel="00416065">
            <w:rPr>
              <w:rFonts w:ascii="Palatino Linotype" w:eastAsia="Palatino Linotype" w:hAnsi="Palatino Linotype" w:cs="Palatino Linotype"/>
              <w:sz w:val="24"/>
              <w:szCs w:val="24"/>
            </w:rPr>
            <w:delText>possibly suggests</w:delText>
          </w:r>
          <w:r w:rsidDel="00416065">
            <w:rPr>
              <w:rFonts w:ascii="Palatino Linotype" w:eastAsia="Palatino Linotype" w:hAnsi="Palatino Linotype" w:cs="Palatino Linotype"/>
              <w:sz w:val="24"/>
              <w:szCs w:val="24"/>
            </w:rPr>
            <w:delText xml:space="preserve"> the</w:delText>
          </w:r>
          <w:r w:rsidRPr="00A35A7E" w:rsidDel="00416065">
            <w:rPr>
              <w:rFonts w:ascii="Palatino Linotype" w:eastAsia="Palatino Linotype" w:hAnsi="Palatino Linotype" w:cs="Palatino Linotype"/>
              <w:sz w:val="24"/>
              <w:szCs w:val="24"/>
            </w:rPr>
            <w:delText xml:space="preserve"> </w:delText>
          </w:r>
          <w:r w:rsidRPr="00A35A7E" w:rsidDel="00416065">
            <w:rPr>
              <w:rFonts w:ascii="Palatino Linotype" w:eastAsia="Palatino Linotype" w:hAnsi="Palatino Linotype" w:cs="Palatino Linotype"/>
              <w:i/>
              <w:iCs/>
              <w:sz w:val="24"/>
              <w:szCs w:val="24"/>
            </w:rPr>
            <w:delText xml:space="preserve">kdr </w:delText>
          </w:r>
          <w:r w:rsidRPr="00A35A7E" w:rsidDel="00416065">
            <w:rPr>
              <w:rFonts w:ascii="Palatino Linotype" w:eastAsia="Palatino Linotype" w:hAnsi="Palatino Linotype" w:cs="Palatino Linotype"/>
              <w:sz w:val="24"/>
              <w:szCs w:val="24"/>
            </w:rPr>
            <w:delText xml:space="preserve">emergence </w:delText>
          </w:r>
          <w:r w:rsidDel="00416065">
            <w:rPr>
              <w:rFonts w:ascii="Palatino Linotype" w:eastAsia="Palatino Linotype" w:hAnsi="Palatino Linotype" w:cs="Palatino Linotype"/>
              <w:sz w:val="24"/>
              <w:szCs w:val="24"/>
            </w:rPr>
            <w:delText>could be a</w:delText>
          </w:r>
          <w:r w:rsidRPr="00A35A7E" w:rsidDel="00416065">
            <w:rPr>
              <w:rFonts w:ascii="Palatino Linotype" w:eastAsia="Palatino Linotype" w:hAnsi="Palatino Linotype" w:cs="Palatino Linotype"/>
              <w:sz w:val="24"/>
              <w:szCs w:val="24"/>
            </w:rPr>
            <w:delText xml:space="preserve"> localised event peculiar to Morogoro region </w:delText>
          </w:r>
        </w:del>
        <w:del w:id="339" w:author="Tristan Dennis [2]" w:date="2024-04-17T08:34:00Z">
          <w:r w:rsidRPr="00A35A7E" w:rsidDel="00DF3738">
            <w:rPr>
              <w:rFonts w:ascii="Palatino Linotype" w:eastAsia="Palatino Linotype" w:hAnsi="Palatino Linotype" w:cs="Palatino Linotype"/>
              <w:sz w:val="24"/>
              <w:szCs w:val="24"/>
            </w:rPr>
            <w:delText xml:space="preserve">that is doomed to failure </w:delText>
          </w:r>
        </w:del>
        <w:del w:id="340" w:author="Tristan Dennis [2]" w:date="2024-04-17T08:42:00Z">
          <w:r w:rsidRPr="00A35A7E" w:rsidDel="00416065">
            <w:rPr>
              <w:rFonts w:ascii="Palatino Linotype" w:eastAsia="Palatino Linotype" w:hAnsi="Palatino Linotype" w:cs="Palatino Linotype"/>
              <w:sz w:val="24"/>
              <w:szCs w:val="24"/>
            </w:rPr>
            <w:delText>[</w:delText>
          </w:r>
          <w:r w:rsidRPr="00A35A7E" w:rsidDel="00416065">
            <w:rPr>
              <w:rFonts w:ascii="Palatino Linotype" w:eastAsia="Palatino Linotype" w:hAnsi="Palatino Linotype" w:cs="Palatino Linotype"/>
              <w:b/>
              <w:bCs/>
              <w:sz w:val="24"/>
              <w:szCs w:val="24"/>
            </w:rPr>
            <w:delText xml:space="preserve">Figure </w:delText>
          </w:r>
          <w:r w:rsidDel="00416065">
            <w:rPr>
              <w:rFonts w:ascii="Palatino Linotype" w:eastAsia="Palatino Linotype" w:hAnsi="Palatino Linotype" w:cs="Palatino Linotype"/>
              <w:b/>
              <w:bCs/>
              <w:sz w:val="24"/>
              <w:szCs w:val="24"/>
            </w:rPr>
            <w:delText>2B</w:delText>
          </w:r>
          <w:r w:rsidRPr="00A35A7E" w:rsidDel="00416065">
            <w:rPr>
              <w:rFonts w:ascii="Palatino Linotype" w:eastAsia="Palatino Linotype" w:hAnsi="Palatino Linotype" w:cs="Palatino Linotype"/>
              <w:sz w:val="24"/>
              <w:szCs w:val="24"/>
            </w:rPr>
            <w:delText xml:space="preserve">], </w:delText>
          </w:r>
        </w:del>
        <w:del w:id="341" w:author="Tristan Dennis" w:date="2024-04-17T08:44:00Z">
          <w:r w:rsidRPr="00A35A7E" w:rsidDel="00314B1F">
            <w:rPr>
              <w:rFonts w:ascii="Palatino Linotype" w:eastAsia="Palatino Linotype" w:hAnsi="Palatino Linotype" w:cs="Palatino Linotype"/>
              <w:sz w:val="24"/>
              <w:szCs w:val="24"/>
            </w:rPr>
            <w:delText>but</w:delText>
          </w:r>
        </w:del>
      </w:moveTo>
      <w:ins w:id="342" w:author="Tristan Dennis" w:date="2024-04-17T08:44:00Z">
        <w:r w:rsidR="00314B1F">
          <w:rPr>
            <w:rFonts w:ascii="Palatino Linotype" w:eastAsia="Palatino Linotype" w:hAnsi="Palatino Linotype" w:cs="Palatino Linotype"/>
            <w:sz w:val="24"/>
            <w:szCs w:val="24"/>
          </w:rPr>
          <w:t>although</w:t>
        </w:r>
      </w:ins>
      <w:moveTo w:id="343" w:author="Tristan Dennis [2]" w:date="2024-04-16T13:47:00Z">
        <w:r w:rsidRPr="00A35A7E">
          <w:rPr>
            <w:rFonts w:ascii="Palatino Linotype" w:eastAsia="Palatino Linotype" w:hAnsi="Palatino Linotype" w:cs="Palatino Linotype"/>
            <w:sz w:val="24"/>
            <w:szCs w:val="24"/>
          </w:rPr>
          <w:t xml:space="preserve"> non-uniform sample sizes per time-point make confident assertion of this difficult</w:t>
        </w:r>
      </w:moveTo>
      <w:ins w:id="344" w:author="Tristan Dennis" w:date="2024-04-17T08:44:00Z">
        <w:r w:rsidR="00314B1F">
          <w:rPr>
            <w:rFonts w:ascii="Palatino Linotype" w:eastAsia="Palatino Linotype" w:hAnsi="Palatino Linotype" w:cs="Palatino Linotype"/>
            <w:sz w:val="24"/>
            <w:szCs w:val="24"/>
          </w:rPr>
          <w:t>).</w:t>
        </w:r>
      </w:ins>
      <w:ins w:id="345" w:author="Tristan Dennis" w:date="2024-04-17T08:59:00Z">
        <w:r w:rsidR="009061D6">
          <w:rPr>
            <w:rFonts w:ascii="Palatino Linotype" w:eastAsia="Palatino Linotype" w:hAnsi="Palatino Linotype" w:cs="Palatino Linotype"/>
            <w:sz w:val="24"/>
            <w:szCs w:val="24"/>
          </w:rPr>
          <w:t xml:space="preserve"> </w:t>
        </w:r>
      </w:ins>
      <w:ins w:id="346" w:author="Tristan Dennis" w:date="2024-04-17T09:00:00Z">
        <w:r w:rsidR="00ED4FC5">
          <w:rPr>
            <w:rFonts w:ascii="Palatino Linotype" w:eastAsia="Palatino Linotype" w:hAnsi="Palatino Linotype" w:cs="Palatino Linotype"/>
            <w:sz w:val="24"/>
            <w:szCs w:val="24"/>
          </w:rPr>
          <w:t xml:space="preserve">Given the role of </w:t>
        </w:r>
        <w:r w:rsidR="00ED4FC5">
          <w:rPr>
            <w:rFonts w:ascii="Palatino Linotype" w:eastAsia="Palatino Linotype" w:hAnsi="Palatino Linotype" w:cs="Palatino Linotype"/>
            <w:i/>
            <w:iCs/>
            <w:sz w:val="24"/>
            <w:szCs w:val="24"/>
          </w:rPr>
          <w:t xml:space="preserve">kdr </w:t>
        </w:r>
        <w:r w:rsidR="00ED4FC5">
          <w:rPr>
            <w:rFonts w:ascii="Palatino Linotype" w:eastAsia="Palatino Linotype" w:hAnsi="Palatino Linotype" w:cs="Palatino Linotype"/>
            <w:sz w:val="24"/>
            <w:szCs w:val="24"/>
          </w:rPr>
          <w:t>in conferring resistance to DDT, t</w:t>
        </w:r>
      </w:ins>
      <w:ins w:id="347" w:author="Tristan Dennis" w:date="2024-04-17T08:59:00Z">
        <w:r w:rsidR="009061D6">
          <w:rPr>
            <w:rFonts w:ascii="Palatino Linotype" w:eastAsia="Palatino Linotype" w:hAnsi="Palatino Linotype" w:cs="Palatino Linotype"/>
            <w:sz w:val="24"/>
            <w:szCs w:val="24"/>
          </w:rPr>
          <w:t>hree plausible origin scenarios</w:t>
        </w:r>
      </w:ins>
      <w:ins w:id="348" w:author="Tristan Dennis" w:date="2024-04-17T09:00:00Z">
        <w:r w:rsidR="00ED4FC5">
          <w:rPr>
            <w:rFonts w:ascii="Palatino Linotype" w:eastAsia="Palatino Linotype" w:hAnsi="Palatino Linotype" w:cs="Palatino Linotype"/>
            <w:sz w:val="24"/>
            <w:szCs w:val="24"/>
          </w:rPr>
          <w:t xml:space="preserve"> seem most likely: vector control, agriculture, or stockpiling of organic pollutants.</w:t>
        </w:r>
      </w:ins>
      <w:ins w:id="349" w:author="Tristan Dennis" w:date="2024-04-17T09:01:00Z">
        <w:r w:rsidR="00EC44CC">
          <w:rPr>
            <w:rFonts w:ascii="Palatino Linotype" w:eastAsia="Palatino Linotype" w:hAnsi="Palatino Linotype" w:cs="Palatino Linotype"/>
            <w:sz w:val="24"/>
            <w:szCs w:val="24"/>
          </w:rPr>
          <w:t xml:space="preserve"> </w:t>
        </w:r>
      </w:ins>
      <w:moveTo w:id="350" w:author="Tristan Dennis [2]" w:date="2024-04-16T13:47:00Z">
        <w:del w:id="351" w:author="Tristan Dennis" w:date="2024-04-17T08:44:00Z">
          <w:r w:rsidRPr="00A35A7E" w:rsidDel="00314B1F">
            <w:rPr>
              <w:rFonts w:ascii="Palatino Linotype" w:eastAsia="Palatino Linotype" w:hAnsi="Palatino Linotype" w:cs="Palatino Linotype"/>
              <w:sz w:val="24"/>
              <w:szCs w:val="24"/>
            </w:rPr>
            <w:delText xml:space="preserve">, and evidence of the presence of L976F/P1842S in neighbouring regions to Morogoro suggest a degree of spread is occurring. Increased understanding of the conditions that facilitated the emergence of </w:delText>
          </w:r>
          <w:r w:rsidRPr="00A35A7E" w:rsidDel="00314B1F">
            <w:rPr>
              <w:rFonts w:ascii="Palatino Linotype" w:eastAsia="Palatino Linotype" w:hAnsi="Palatino Linotype" w:cs="Palatino Linotype"/>
              <w:i/>
              <w:iCs/>
              <w:sz w:val="24"/>
              <w:szCs w:val="24"/>
            </w:rPr>
            <w:delText xml:space="preserve">kdr </w:delText>
          </w:r>
          <w:r w:rsidRPr="00A35A7E" w:rsidDel="00314B1F">
            <w:rPr>
              <w:rFonts w:ascii="Palatino Linotype" w:eastAsia="Palatino Linotype" w:hAnsi="Palatino Linotype" w:cs="Palatino Linotype"/>
              <w:sz w:val="24"/>
              <w:szCs w:val="24"/>
            </w:rPr>
            <w:delText xml:space="preserve">in Morogoro region will facilitate predictions of how likely </w:delText>
          </w:r>
          <w:r w:rsidRPr="00A35A7E" w:rsidDel="00314B1F">
            <w:rPr>
              <w:rFonts w:ascii="Palatino Linotype" w:eastAsia="Palatino Linotype" w:hAnsi="Palatino Linotype" w:cs="Palatino Linotype"/>
              <w:i/>
              <w:iCs/>
              <w:sz w:val="24"/>
              <w:szCs w:val="24"/>
            </w:rPr>
            <w:delText xml:space="preserve">kdr </w:delText>
          </w:r>
          <w:r w:rsidRPr="00A35A7E" w:rsidDel="00314B1F">
            <w:rPr>
              <w:rFonts w:ascii="Palatino Linotype" w:eastAsia="Palatino Linotype" w:hAnsi="Palatino Linotype" w:cs="Palatino Linotype"/>
              <w:sz w:val="24"/>
              <w:szCs w:val="24"/>
            </w:rPr>
            <w:delText xml:space="preserve">is to spread widely and threaten control of </w:delText>
          </w:r>
          <w:r w:rsidRPr="00A35A7E" w:rsidDel="00314B1F">
            <w:rPr>
              <w:rFonts w:ascii="Palatino Linotype" w:eastAsia="Palatino Linotype" w:hAnsi="Palatino Linotype" w:cs="Palatino Linotype"/>
              <w:i/>
              <w:iCs/>
              <w:sz w:val="24"/>
              <w:szCs w:val="24"/>
            </w:rPr>
            <w:delText>An</w:delText>
          </w:r>
          <w:r w:rsidDel="00314B1F">
            <w:rPr>
              <w:rFonts w:ascii="Palatino Linotype" w:eastAsia="Palatino Linotype" w:hAnsi="Palatino Linotype" w:cs="Palatino Linotype"/>
              <w:i/>
              <w:iCs/>
              <w:sz w:val="24"/>
              <w:szCs w:val="24"/>
            </w:rPr>
            <w:delText>.</w:delText>
          </w:r>
          <w:r w:rsidRPr="00A35A7E" w:rsidDel="00314B1F">
            <w:rPr>
              <w:rFonts w:ascii="Palatino Linotype" w:eastAsia="Palatino Linotype" w:hAnsi="Palatino Linotype" w:cs="Palatino Linotype"/>
              <w:i/>
              <w:iCs/>
              <w:sz w:val="24"/>
              <w:szCs w:val="24"/>
            </w:rPr>
            <w:delText xml:space="preserve"> funestus </w:delText>
          </w:r>
          <w:r w:rsidRPr="00A35A7E" w:rsidDel="00314B1F">
            <w:rPr>
              <w:rFonts w:ascii="Palatino Linotype" w:eastAsia="Palatino Linotype" w:hAnsi="Palatino Linotype" w:cs="Palatino Linotype"/>
              <w:sz w:val="24"/>
              <w:szCs w:val="24"/>
            </w:rPr>
            <w:delText>in a wider context.</w:delText>
          </w:r>
          <w:r w:rsidDel="00314B1F">
            <w:rPr>
              <w:rFonts w:ascii="Palatino Linotype" w:eastAsia="Palatino Linotype" w:hAnsi="Palatino Linotype" w:cs="Palatino Linotype"/>
              <w:sz w:val="24"/>
              <w:szCs w:val="24"/>
            </w:rPr>
            <w:delText xml:space="preserve"> </w:delText>
          </w:r>
          <w:r w:rsidRPr="137CD513" w:rsidDel="00314B1F">
            <w:rPr>
              <w:rFonts w:ascii="Palatino Linotype" w:eastAsia="Palatino Linotype" w:hAnsi="Palatino Linotype" w:cs="Palatino Linotype"/>
              <w:sz w:val="24"/>
              <w:szCs w:val="24"/>
            </w:rPr>
            <w:delText>Reassuringly, it</w:delText>
          </w:r>
        </w:del>
      </w:moveTo>
      <w:ins w:id="352" w:author="Tristan Dennis [2]" w:date="2024-04-16T17:41:00Z">
        <w:del w:id="353" w:author="Tristan Dennis" w:date="2024-04-17T08:44:00Z">
          <w:r w:rsidR="008A0CBC" w:rsidDel="00314B1F">
            <w:rPr>
              <w:rFonts w:ascii="Palatino Linotype" w:eastAsia="Palatino Linotype" w:hAnsi="Palatino Linotype" w:cs="Palatino Linotype"/>
              <w:sz w:val="24"/>
              <w:szCs w:val="24"/>
            </w:rPr>
            <w:delText xml:space="preserve">a lack of association between </w:delText>
          </w:r>
          <w:r w:rsidR="008A0CBC" w:rsidDel="00314B1F">
            <w:rPr>
              <w:rFonts w:ascii="Palatino Linotype" w:eastAsia="Palatino Linotype" w:hAnsi="Palatino Linotype" w:cs="Palatino Linotype"/>
              <w:i/>
              <w:iCs/>
              <w:sz w:val="24"/>
              <w:szCs w:val="24"/>
            </w:rPr>
            <w:delText xml:space="preserve">kdr </w:delText>
          </w:r>
          <w:r w:rsidR="008A0CBC" w:rsidDel="00314B1F">
            <w:rPr>
              <w:rFonts w:ascii="Palatino Linotype" w:eastAsia="Palatino Linotype" w:hAnsi="Palatino Linotype" w:cs="Palatino Linotype"/>
              <w:sz w:val="24"/>
              <w:szCs w:val="24"/>
            </w:rPr>
            <w:delText xml:space="preserve">and deltmethrin resistance indicates that </w:delText>
          </w:r>
        </w:del>
      </w:ins>
      <w:moveTo w:id="354" w:author="Tristan Dennis [2]" w:date="2024-04-16T13:47:00Z">
        <w:del w:id="355" w:author="Tristan Dennis" w:date="2024-04-17T08:44:00Z">
          <w:r w:rsidRPr="137CD513" w:rsidDel="00314B1F">
            <w:rPr>
              <w:rFonts w:ascii="Palatino Linotype" w:eastAsia="Palatino Linotype" w:hAnsi="Palatino Linotype" w:cs="Palatino Linotype"/>
              <w:sz w:val="24"/>
              <w:szCs w:val="24"/>
            </w:rPr>
            <w:delText xml:space="preserve"> seems that the emergence of </w:delText>
          </w:r>
          <w:r w:rsidRPr="137CD513" w:rsidDel="00314B1F">
            <w:rPr>
              <w:rFonts w:ascii="Palatino Linotype" w:eastAsia="Palatino Linotype" w:hAnsi="Palatino Linotype" w:cs="Palatino Linotype"/>
              <w:i/>
              <w:iCs/>
              <w:sz w:val="24"/>
              <w:szCs w:val="24"/>
            </w:rPr>
            <w:delText xml:space="preserve">kdr </w:delText>
          </w:r>
          <w:r w:rsidRPr="137CD513" w:rsidDel="00314B1F">
            <w:rPr>
              <w:rFonts w:ascii="Palatino Linotype" w:eastAsia="Palatino Linotype" w:hAnsi="Palatino Linotype" w:cs="Palatino Linotype"/>
              <w:sz w:val="24"/>
              <w:szCs w:val="24"/>
            </w:rPr>
            <w:delText>is not linked to, nor is presently likely to threaten, the mass rollout of PBO-pyrethroid bed</w:delText>
          </w:r>
          <w:r w:rsidDel="00314B1F">
            <w:rPr>
              <w:rFonts w:ascii="Palatino Linotype" w:eastAsia="Palatino Linotype" w:hAnsi="Palatino Linotype" w:cs="Palatino Linotype"/>
              <w:sz w:val="24"/>
              <w:szCs w:val="24"/>
            </w:rPr>
            <w:delText xml:space="preserve"> </w:delText>
          </w:r>
          <w:r w:rsidRPr="137CD513" w:rsidDel="00314B1F">
            <w:rPr>
              <w:rFonts w:ascii="Palatino Linotype" w:eastAsia="Palatino Linotype" w:hAnsi="Palatino Linotype" w:cs="Palatino Linotype"/>
              <w:sz w:val="24"/>
              <w:szCs w:val="24"/>
            </w:rPr>
            <w:delText xml:space="preserve">nets currently underway in Tanzania as a response to IR. This does not preclude a role for </w:delText>
          </w:r>
          <w:r w:rsidRPr="137CD513" w:rsidDel="00314B1F">
            <w:rPr>
              <w:rFonts w:ascii="Palatino Linotype" w:eastAsia="Palatino Linotype" w:hAnsi="Palatino Linotype" w:cs="Palatino Linotype"/>
              <w:i/>
              <w:iCs/>
              <w:sz w:val="24"/>
              <w:szCs w:val="24"/>
            </w:rPr>
            <w:delText xml:space="preserve">kdr </w:delText>
          </w:r>
          <w:r w:rsidRPr="137CD513" w:rsidDel="00314B1F">
            <w:rPr>
              <w:rFonts w:ascii="Palatino Linotype" w:eastAsia="Palatino Linotype" w:hAnsi="Palatino Linotype" w:cs="Palatino Linotype"/>
              <w:sz w:val="24"/>
              <w:szCs w:val="24"/>
            </w:rPr>
            <w:delText xml:space="preserve">in the </w:delText>
          </w:r>
          <w:r w:rsidRPr="137CD513" w:rsidDel="00314B1F">
            <w:rPr>
              <w:rFonts w:ascii="Palatino Linotype" w:eastAsia="Palatino Linotype" w:hAnsi="Palatino Linotype" w:cs="Palatino Linotype"/>
              <w:i/>
              <w:iCs/>
              <w:sz w:val="24"/>
              <w:szCs w:val="24"/>
            </w:rPr>
            <w:delText>An. funestus</w:delText>
          </w:r>
          <w:r w:rsidRPr="137CD513" w:rsidDel="00314B1F">
            <w:rPr>
              <w:rFonts w:ascii="Palatino Linotype" w:eastAsia="Palatino Linotype" w:hAnsi="Palatino Linotype" w:cs="Palatino Linotype"/>
              <w:sz w:val="24"/>
              <w:szCs w:val="24"/>
            </w:rPr>
            <w:delText xml:space="preserve"> IR arsenal in the future, and the threat posed by </w:delText>
          </w:r>
          <w:r w:rsidRPr="137CD513" w:rsidDel="00314B1F">
            <w:rPr>
              <w:rFonts w:ascii="Palatino Linotype" w:eastAsia="Palatino Linotype" w:hAnsi="Palatino Linotype" w:cs="Palatino Linotype"/>
              <w:i/>
              <w:iCs/>
              <w:sz w:val="24"/>
              <w:szCs w:val="24"/>
            </w:rPr>
            <w:delText xml:space="preserve">kdr </w:delText>
          </w:r>
          <w:r w:rsidRPr="137CD513" w:rsidDel="00314B1F">
            <w:rPr>
              <w:rFonts w:ascii="Palatino Linotype" w:eastAsia="Palatino Linotype" w:hAnsi="Palatino Linotype" w:cs="Palatino Linotype"/>
              <w:sz w:val="24"/>
              <w:szCs w:val="24"/>
            </w:rPr>
            <w:delText xml:space="preserve">to vector control in </w:delText>
          </w:r>
          <w:r w:rsidRPr="137CD513" w:rsidDel="00314B1F">
            <w:rPr>
              <w:rFonts w:ascii="Palatino Linotype" w:eastAsia="Palatino Linotype" w:hAnsi="Palatino Linotype" w:cs="Palatino Linotype"/>
              <w:i/>
              <w:iCs/>
              <w:sz w:val="24"/>
              <w:szCs w:val="24"/>
            </w:rPr>
            <w:delText>An. gambiae</w:delText>
          </w:r>
          <w:r w:rsidRPr="137CD513" w:rsidDel="00314B1F">
            <w:rPr>
              <w:rFonts w:ascii="Palatino Linotype" w:eastAsia="Palatino Linotype" w:hAnsi="Palatino Linotype" w:cs="Palatino Linotype"/>
              <w:sz w:val="24"/>
              <w:szCs w:val="24"/>
            </w:rPr>
            <w:delText xml:space="preserve"> means the presence of </w:delText>
          </w:r>
          <w:r w:rsidRPr="137CD513" w:rsidDel="00314B1F">
            <w:rPr>
              <w:rFonts w:ascii="Palatino Linotype" w:eastAsia="Palatino Linotype" w:hAnsi="Palatino Linotype" w:cs="Palatino Linotype"/>
              <w:i/>
              <w:iCs/>
              <w:sz w:val="24"/>
              <w:szCs w:val="24"/>
            </w:rPr>
            <w:delText xml:space="preserve">kdr </w:delText>
          </w:r>
          <w:r w:rsidRPr="137CD513" w:rsidDel="00314B1F">
            <w:rPr>
              <w:rFonts w:ascii="Palatino Linotype" w:eastAsia="Palatino Linotype" w:hAnsi="Palatino Linotype" w:cs="Palatino Linotype"/>
              <w:sz w:val="24"/>
              <w:szCs w:val="24"/>
            </w:rPr>
            <w:delText xml:space="preserve">in </w:delText>
          </w:r>
          <w:r w:rsidRPr="137CD513" w:rsidDel="00314B1F">
            <w:rPr>
              <w:rFonts w:ascii="Palatino Linotype" w:eastAsia="Palatino Linotype" w:hAnsi="Palatino Linotype" w:cs="Palatino Linotype"/>
              <w:i/>
              <w:iCs/>
              <w:sz w:val="24"/>
              <w:szCs w:val="24"/>
            </w:rPr>
            <w:delText xml:space="preserve">An. funestus, </w:delText>
          </w:r>
          <w:r w:rsidRPr="137CD513" w:rsidDel="00314B1F">
            <w:rPr>
              <w:rFonts w:ascii="Palatino Linotype" w:eastAsia="Palatino Linotype" w:hAnsi="Palatino Linotype" w:cs="Palatino Linotype"/>
              <w:sz w:val="24"/>
              <w:szCs w:val="24"/>
            </w:rPr>
            <w:delText>even if it evolved due to exposure to persistent organic pollution, requires</w:delText>
          </w:r>
        </w:del>
      </w:moveTo>
      <w:ins w:id="356" w:author="Tristan Dennis [2]" w:date="2024-04-16T17:42:00Z">
        <w:del w:id="357" w:author="Tristan Dennis" w:date="2024-04-17T08:44:00Z">
          <w:r w:rsidR="008A0CBC" w:rsidDel="00314B1F">
            <w:rPr>
              <w:rFonts w:ascii="Palatino Linotype" w:eastAsia="Palatino Linotype" w:hAnsi="Palatino Linotype" w:cs="Palatino Linotype"/>
              <w:sz w:val="24"/>
              <w:szCs w:val="24"/>
            </w:rPr>
            <w:delText>bears</w:delText>
          </w:r>
        </w:del>
      </w:ins>
      <w:moveTo w:id="358" w:author="Tristan Dennis [2]" w:date="2024-04-16T13:47:00Z">
        <w:del w:id="359" w:author="Tristan Dennis" w:date="2024-04-17T08:44:00Z">
          <w:r w:rsidRPr="137CD513" w:rsidDel="00314B1F">
            <w:rPr>
              <w:rFonts w:ascii="Palatino Linotype" w:eastAsia="Palatino Linotype" w:hAnsi="Palatino Linotype" w:cs="Palatino Linotype"/>
              <w:sz w:val="24"/>
              <w:szCs w:val="24"/>
            </w:rPr>
            <w:delText xml:space="preserve"> close monitoring.</w:delText>
          </w:r>
          <w:r w:rsidDel="00314B1F">
            <w:rPr>
              <w:rFonts w:ascii="Palatino Linotype" w:eastAsia="Palatino Linotype" w:hAnsi="Palatino Linotype" w:cs="Palatino Linotype"/>
              <w:sz w:val="24"/>
              <w:szCs w:val="24"/>
            </w:rPr>
            <w:delText xml:space="preserve"> </w:delText>
          </w:r>
        </w:del>
      </w:moveTo>
    </w:p>
    <w:p w14:paraId="6CA60B5C" w14:textId="77777777" w:rsidR="00632173" w:rsidDel="00EC44CC" w:rsidRDefault="00632173" w:rsidP="008A0CBC">
      <w:pPr>
        <w:spacing w:line="360" w:lineRule="auto"/>
        <w:jc w:val="both"/>
        <w:rPr>
          <w:ins w:id="360" w:author="Tristan Dennis [2]" w:date="2024-04-16T13:48:00Z"/>
          <w:del w:id="361" w:author="Tristan Dennis" w:date="2024-04-17T09:00:00Z"/>
          <w:moveTo w:id="362" w:author="Tristan Dennis [2]" w:date="2024-04-16T13:47:00Z"/>
          <w:rFonts w:ascii="Palatino Linotype" w:eastAsia="Palatino Linotype" w:hAnsi="Palatino Linotype" w:cs="Palatino Linotype"/>
          <w:sz w:val="24"/>
          <w:szCs w:val="24"/>
        </w:rPr>
        <w:pPrChange w:id="363" w:author="Tristan Dennis [2]" w:date="2024-04-16T17:41:00Z">
          <w:pPr>
            <w:spacing w:line="360" w:lineRule="auto"/>
            <w:ind w:firstLine="720"/>
            <w:jc w:val="both"/>
          </w:pPr>
        </w:pPrChange>
      </w:pPr>
    </w:p>
    <w:moveToRangeEnd w:id="313"/>
    <w:p w14:paraId="3131B3F9" w14:textId="77777777" w:rsidR="00632173" w:rsidRPr="0088299C" w:rsidDel="00EC44CC" w:rsidRDefault="00632173">
      <w:pPr>
        <w:spacing w:line="360" w:lineRule="auto"/>
        <w:ind w:firstLine="720"/>
        <w:jc w:val="both"/>
        <w:rPr>
          <w:del w:id="364" w:author="Tristan Dennis" w:date="2024-04-17T09:00:00Z"/>
          <w:rFonts w:ascii="Palatino Linotype" w:eastAsia="Palatino Linotype" w:hAnsi="Palatino Linotype" w:cs="Palatino Linotype"/>
          <w:sz w:val="24"/>
          <w:szCs w:val="24"/>
        </w:rPr>
        <w:pPrChange w:id="365" w:author="Tristan Dennis [2]" w:date="2024-04-16T13:47:00Z">
          <w:pPr>
            <w:spacing w:line="360" w:lineRule="auto"/>
            <w:jc w:val="both"/>
          </w:pPr>
        </w:pPrChange>
      </w:pPr>
    </w:p>
    <w:p w14:paraId="69F8AC1F" w14:textId="7CF0E7FF" w:rsidR="00A54866" w:rsidDel="00632173" w:rsidRDefault="002754F7" w:rsidP="001C2250">
      <w:pPr>
        <w:spacing w:line="360" w:lineRule="auto"/>
        <w:ind w:firstLine="720"/>
        <w:jc w:val="both"/>
        <w:rPr>
          <w:del w:id="366" w:author="Joel Ouma Odero (PGR)" w:date="2024-04-15T18:19:00Z"/>
          <w:rFonts w:ascii="Palatino Linotype" w:eastAsia="Palatino Linotype" w:hAnsi="Palatino Linotype" w:cs="Palatino Linotype"/>
          <w:sz w:val="24"/>
          <w:szCs w:val="24"/>
        </w:rPr>
      </w:pPr>
      <w:ins w:id="367" w:author="Joel Ouma Odero (PGR)" w:date="2024-04-15T16:14:00Z">
        <w:del w:id="368" w:author="Tristan Dennis" w:date="2024-04-17T09:00:00Z">
          <w:r w:rsidRPr="002754F7" w:rsidDel="00EC44CC">
            <w:rPr>
              <w:rFonts w:ascii="Palatino Linotype" w:eastAsia="Palatino Linotype" w:hAnsi="Palatino Linotype" w:cs="Palatino Linotype"/>
              <w:sz w:val="24"/>
              <w:szCs w:val="24"/>
            </w:rPr>
            <w:delText>Our results are indicative of the possible role</w:delText>
          </w:r>
        </w:del>
      </w:ins>
      <w:ins w:id="369" w:author="Tristan Dennis [2]" w:date="2024-04-16T13:45:00Z">
        <w:del w:id="370" w:author="Tristan Dennis" w:date="2024-04-17T09:00:00Z">
          <w:r w:rsidR="00CD2906" w:rsidDel="00EC44CC">
            <w:rPr>
              <w:rFonts w:ascii="Palatino Linotype" w:eastAsia="Palatino Linotype" w:hAnsi="Palatino Linotype" w:cs="Palatino Linotype"/>
              <w:sz w:val="24"/>
              <w:szCs w:val="24"/>
            </w:rPr>
            <w:delText>indicate a role</w:delText>
          </w:r>
        </w:del>
      </w:ins>
      <w:ins w:id="371" w:author="Joel Ouma Odero (PGR)" w:date="2024-04-15T16:14:00Z">
        <w:del w:id="372" w:author="Tristan Dennis" w:date="2024-04-17T09:00:00Z">
          <w:r w:rsidRPr="002754F7" w:rsidDel="00EC44CC">
            <w:rPr>
              <w:rFonts w:ascii="Palatino Linotype" w:eastAsia="Palatino Linotype" w:hAnsi="Palatino Linotype" w:cs="Palatino Linotype"/>
              <w:sz w:val="24"/>
              <w:szCs w:val="24"/>
            </w:rPr>
            <w:delText xml:space="preserve"> of </w:delText>
          </w:r>
          <w:r w:rsidRPr="002754F7" w:rsidDel="00EC44CC">
            <w:rPr>
              <w:rFonts w:ascii="Palatino Linotype" w:eastAsia="Palatino Linotype" w:hAnsi="Palatino Linotype" w:cs="Palatino Linotype"/>
              <w:i/>
              <w:iCs/>
              <w:sz w:val="24"/>
              <w:szCs w:val="24"/>
            </w:rPr>
            <w:delText>kdr</w:delText>
          </w:r>
          <w:r w:rsidRPr="002754F7" w:rsidDel="00EC44CC">
            <w:rPr>
              <w:rFonts w:ascii="Palatino Linotype" w:eastAsia="Palatino Linotype" w:hAnsi="Palatino Linotype" w:cs="Palatino Linotype"/>
              <w:sz w:val="24"/>
              <w:szCs w:val="24"/>
            </w:rPr>
            <w:delText xml:space="preserve"> in DDT resistance phenotype</w:delText>
          </w:r>
        </w:del>
      </w:ins>
      <w:ins w:id="373" w:author="Tristan Dennis [2]" w:date="2024-04-16T13:45:00Z">
        <w:del w:id="374" w:author="Tristan Dennis" w:date="2024-04-17T09:00:00Z">
          <w:r w:rsidR="0040431E" w:rsidDel="00EC44CC">
            <w:rPr>
              <w:rFonts w:ascii="Palatino Linotype" w:eastAsia="Palatino Linotype" w:hAnsi="Palatino Linotype" w:cs="Palatino Linotype"/>
              <w:sz w:val="24"/>
              <w:szCs w:val="24"/>
            </w:rPr>
            <w:delText xml:space="preserve">, </w:delText>
          </w:r>
        </w:del>
      </w:ins>
      <w:ins w:id="375" w:author="Joel Ouma Odero (PGR)" w:date="2024-04-15T16:14:00Z">
        <w:del w:id="376" w:author="Tristan Dennis" w:date="2024-04-17T09:00:00Z">
          <w:r w:rsidRPr="002754F7" w:rsidDel="00EC44CC">
            <w:rPr>
              <w:rFonts w:ascii="Palatino Linotype" w:eastAsia="Palatino Linotype" w:hAnsi="Palatino Linotype" w:cs="Palatino Linotype"/>
              <w:sz w:val="24"/>
              <w:szCs w:val="24"/>
            </w:rPr>
            <w:delText xml:space="preserve"> and are in line with previous observations in </w:delText>
          </w:r>
          <w:r w:rsidRPr="002754F7" w:rsidDel="00EC44CC">
            <w:rPr>
              <w:rFonts w:ascii="Palatino Linotype" w:eastAsia="Palatino Linotype" w:hAnsi="Palatino Linotype" w:cs="Palatino Linotype"/>
              <w:i/>
              <w:iCs/>
              <w:sz w:val="24"/>
              <w:szCs w:val="24"/>
            </w:rPr>
            <w:delText>An. gambiae</w:delText>
          </w:r>
        </w:del>
      </w:ins>
      <w:ins w:id="377" w:author="Joel Ouma Odero (PGR)" w:date="2024-04-15T16:15:00Z">
        <w:del w:id="378" w:author="Tristan Dennis" w:date="2024-04-17T09:00:00Z">
          <w:r w:rsidR="003A79CC" w:rsidDel="00EC44CC">
            <w:rPr>
              <w:rFonts w:ascii="Palatino Linotype" w:eastAsia="Palatino Linotype" w:hAnsi="Palatino Linotype" w:cs="Palatino Linotype"/>
              <w:sz w:val="24"/>
              <w:szCs w:val="24"/>
              <w:vertAlign w:val="superscript"/>
            </w:rPr>
            <w:delText xml:space="preserve"> </w:delText>
          </w:r>
          <w:r w:rsidR="003A79CC" w:rsidDel="00EC44CC">
            <w:rPr>
              <w:rFonts w:ascii="Palatino Linotype" w:eastAsia="Palatino Linotype" w:hAnsi="Palatino Linotype" w:cs="Palatino Linotype"/>
              <w:sz w:val="24"/>
              <w:szCs w:val="24"/>
            </w:rPr>
            <w:delText>[</w:delText>
          </w:r>
          <w:r w:rsidR="003A79CC" w:rsidRPr="003A79CC" w:rsidDel="00EC44CC">
            <w:rPr>
              <w:rFonts w:ascii="Palatino Linotype" w:eastAsia="Palatino Linotype" w:hAnsi="Palatino Linotype" w:cs="Palatino Linotype"/>
              <w:b/>
              <w:bCs/>
              <w:sz w:val="24"/>
              <w:szCs w:val="24"/>
              <w:rPrChange w:id="379" w:author="Joel Ouma Odero (PGR)" w:date="2024-04-15T16:15:00Z">
                <w:rPr>
                  <w:rFonts w:ascii="Palatino Linotype" w:eastAsia="Palatino Linotype" w:hAnsi="Palatino Linotype" w:cs="Palatino Linotype"/>
                  <w:sz w:val="24"/>
                  <w:szCs w:val="24"/>
                </w:rPr>
              </w:rPrChange>
            </w:rPr>
            <w:delText>REF</w:delText>
          </w:r>
          <w:r w:rsidR="003A79CC" w:rsidDel="00EC44CC">
            <w:rPr>
              <w:rFonts w:ascii="Palatino Linotype" w:eastAsia="Palatino Linotype" w:hAnsi="Palatino Linotype" w:cs="Palatino Linotype"/>
              <w:sz w:val="24"/>
              <w:szCs w:val="24"/>
            </w:rPr>
            <w:delText>]</w:delText>
          </w:r>
        </w:del>
      </w:ins>
      <w:ins w:id="380" w:author="Joel Ouma Odero (PGR)" w:date="2024-04-15T16:14:00Z">
        <w:del w:id="381" w:author="Tristan Dennis" w:date="2024-04-17T09:00:00Z">
          <w:r w:rsidRPr="002754F7" w:rsidDel="00EC44CC">
            <w:rPr>
              <w:rFonts w:ascii="Palatino Linotype" w:eastAsia="Palatino Linotype" w:hAnsi="Palatino Linotype" w:cs="Palatino Linotype"/>
              <w:sz w:val="24"/>
              <w:szCs w:val="24"/>
            </w:rPr>
            <w:delText>.</w:delText>
          </w:r>
          <w:r w:rsidR="003A79CC" w:rsidDel="00EC44CC">
            <w:rPr>
              <w:rFonts w:ascii="Palatino Linotype" w:eastAsia="Palatino Linotype" w:hAnsi="Palatino Linotype" w:cs="Palatino Linotype"/>
              <w:sz w:val="24"/>
              <w:szCs w:val="24"/>
            </w:rPr>
            <w:delText xml:space="preserve"> </w:delText>
          </w:r>
        </w:del>
      </w:ins>
      <w:r w:rsidR="0FF927E4" w:rsidRPr="137CD513">
        <w:rPr>
          <w:rFonts w:ascii="Palatino Linotype" w:eastAsia="Palatino Linotype" w:hAnsi="Palatino Linotype" w:cs="Palatino Linotype"/>
          <w:sz w:val="24"/>
          <w:szCs w:val="24"/>
        </w:rPr>
        <w:t xml:space="preserve">There is no record of DDT use in the last decade for agriculture or vector control in </w:t>
      </w:r>
      <w:r w:rsidR="24BD7F76" w:rsidRPr="77B40369">
        <w:rPr>
          <w:rFonts w:ascii="Palatino Linotype" w:eastAsia="Palatino Linotype" w:hAnsi="Palatino Linotype" w:cs="Palatino Linotype"/>
          <w:sz w:val="24"/>
          <w:szCs w:val="24"/>
        </w:rPr>
        <w:t xml:space="preserve">the </w:t>
      </w:r>
      <w:r w:rsidR="0FF927E4" w:rsidRPr="137CD513">
        <w:rPr>
          <w:rFonts w:ascii="Palatino Linotype" w:eastAsia="Palatino Linotype" w:hAnsi="Palatino Linotype" w:cs="Palatino Linotype"/>
          <w:sz w:val="24"/>
          <w:szCs w:val="24"/>
        </w:rPr>
        <w:t xml:space="preserve">Morogoro region, or Tanzania as a </w:t>
      </w:r>
      <w:r w:rsidR="0FF927E4" w:rsidRPr="137CD513">
        <w:rPr>
          <w:rFonts w:ascii="Palatino Linotype" w:eastAsia="Palatino Linotype" w:hAnsi="Palatino Linotype" w:cs="Palatino Linotype"/>
          <w:sz w:val="24"/>
          <w:szCs w:val="24"/>
        </w:rPr>
        <w:lastRenderedPageBreak/>
        <w:t>whole. Tanzania, as a signatory to the 2009 Stockholm Convention on Persistent Organic Pollutants</w:t>
      </w:r>
      <w:ins w:id="382" w:author="Tristan Dennis" w:date="2024-04-16T15:29:00Z">
        <w:r w:rsidR="00AD47BC">
          <w:rPr>
            <w:rFonts w:ascii="Palatino Linotype" w:eastAsia="Palatino Linotype" w:hAnsi="Palatino Linotype" w:cs="Palatino Linotype"/>
            <w:sz w:val="24"/>
            <w:szCs w:val="24"/>
          </w:rPr>
          <w:t xml:space="preserve"> (SCPOP)</w:t>
        </w:r>
      </w:ins>
      <w:r w:rsidR="0FF927E4" w:rsidRPr="137CD513">
        <w:rPr>
          <w:rFonts w:ascii="Palatino Linotype" w:eastAsia="Palatino Linotype" w:hAnsi="Palatino Linotype" w:cs="Palatino Linotype"/>
          <w:sz w:val="24"/>
          <w:szCs w:val="24"/>
        </w:rPr>
        <w:t>, banned the production, importation, and usage of DDT</w:t>
      </w:r>
      <w:r w:rsidR="0003209C" w:rsidRPr="137CD513">
        <w:rPr>
          <w:rFonts w:ascii="Palatino Linotype" w:eastAsia="Palatino Linotype" w:hAnsi="Palatino Linotype" w:cs="Palatino Linotype"/>
          <w:sz w:val="24"/>
          <w:szCs w:val="24"/>
        </w:rPr>
        <w:fldChar w:fldCharType="begin"/>
      </w:r>
      <w:r w:rsidR="00F92505">
        <w:rPr>
          <w:rFonts w:ascii="Palatino Linotype" w:eastAsia="Palatino Linotype" w:hAnsi="Palatino Linotype" w:cs="Palatino Linotype"/>
          <w:sz w:val="24"/>
          <w:szCs w:val="24"/>
        </w:rPr>
        <w:instrText xml:space="preserve"> ADDIN EN.CITE &lt;EndNote&gt;&lt;Cite&gt;&lt;Author&gt;UNEP&lt;/Author&gt;&lt;Year&gt;2005&lt;/Year&gt;&lt;RecNum&gt;606&lt;/RecNum&gt;&lt;DisplayText&gt;&lt;style face="superscript"&gt;16&lt;/style&gt;&lt;/DisplayText&gt;&lt;record&gt;&lt;rec-number&gt;606&lt;/rec-number&gt;&lt;foreign-keys&gt;&lt;key app="EN" db-id="0tverst04vdvehe5fax5sp572a0e0ta2wa0s" timestamp="1705479288"&gt;606&lt;/key&gt;&lt;/foreign-keys&gt;&lt;ref-type name="Web Page"&gt;12&lt;/ref-type&gt;&lt;contributors&gt;&lt;authors&gt;&lt;author&gt;UNEP&lt;/author&gt;&lt;/authors&gt;&lt;/contributors&gt;&lt;titles&gt;&lt;title&gt;Stockholm Convention on persistent organic pollutants (POPs)&lt;/title&gt;&lt;/titles&gt;&lt;number&gt;12 January 2024&lt;/number&gt;&lt;dates&gt;&lt;year&gt;2005&lt;/year&gt;&lt;/dates&gt;&lt;publisher&gt;UNEP&lt;/publisher&gt;&lt;urls&gt;&lt;related-urls&gt;&lt;url&gt;https://chm.pops.int/TheConvention/Overview/TextoftheConvention/tabid/2232/Default.aspx&lt;/url&gt;&lt;/related-urls&gt;&lt;/urls&gt;&lt;/record&gt;&lt;/Cite&gt;&lt;/EndNote&gt;</w:instrText>
      </w:r>
      <w:r w:rsidR="0003209C" w:rsidRPr="137CD513">
        <w:rPr>
          <w:rFonts w:ascii="Palatino Linotype" w:eastAsia="Palatino Linotype" w:hAnsi="Palatino Linotype" w:cs="Palatino Linotype"/>
          <w:sz w:val="24"/>
          <w:szCs w:val="24"/>
        </w:rPr>
        <w:fldChar w:fldCharType="separate"/>
      </w:r>
      <w:r w:rsidR="44E15756" w:rsidRPr="137CD513">
        <w:rPr>
          <w:rFonts w:ascii="Palatino Linotype" w:eastAsia="Palatino Linotype" w:hAnsi="Palatino Linotype" w:cs="Palatino Linotype"/>
          <w:noProof/>
          <w:sz w:val="24"/>
          <w:szCs w:val="24"/>
          <w:vertAlign w:val="superscript"/>
        </w:rPr>
        <w:t>16</w:t>
      </w:r>
      <w:r w:rsidR="0003209C" w:rsidRPr="137CD513">
        <w:rPr>
          <w:rFonts w:ascii="Palatino Linotype" w:eastAsia="Palatino Linotype" w:hAnsi="Palatino Linotype" w:cs="Palatino Linotype"/>
          <w:sz w:val="24"/>
          <w:szCs w:val="24"/>
        </w:rPr>
        <w:fldChar w:fldCharType="end"/>
      </w:r>
      <w:r w:rsidR="4AF32F85" w:rsidRPr="137CD513">
        <w:rPr>
          <w:rFonts w:ascii="Palatino Linotype" w:eastAsia="Palatino Linotype" w:hAnsi="Palatino Linotype" w:cs="Palatino Linotype"/>
          <w:sz w:val="24"/>
          <w:szCs w:val="24"/>
        </w:rPr>
        <w:t>,</w:t>
      </w:r>
      <w:r w:rsidR="0FF927E4" w:rsidRPr="137CD513">
        <w:rPr>
          <w:rFonts w:ascii="Palatino Linotype" w:eastAsia="Palatino Linotype" w:hAnsi="Palatino Linotype" w:cs="Palatino Linotype"/>
          <w:sz w:val="24"/>
          <w:szCs w:val="24"/>
        </w:rPr>
        <w:t xml:space="preserve"> </w:t>
      </w:r>
      <w:r w:rsidR="21739EAD" w:rsidRPr="137CD513">
        <w:rPr>
          <w:rFonts w:ascii="Palatino Linotype" w:eastAsia="Palatino Linotype" w:hAnsi="Palatino Linotype" w:cs="Palatino Linotype"/>
          <w:sz w:val="24"/>
          <w:szCs w:val="24"/>
        </w:rPr>
        <w:t>except for</w:t>
      </w:r>
      <w:r w:rsidR="0FF927E4" w:rsidRPr="137CD513">
        <w:rPr>
          <w:rFonts w:ascii="Palatino Linotype" w:eastAsia="Palatino Linotype" w:hAnsi="Palatino Linotype" w:cs="Palatino Linotype"/>
          <w:sz w:val="24"/>
          <w:szCs w:val="24"/>
        </w:rPr>
        <w:t xml:space="preserve"> limited use in malaria vector control</w:t>
      </w:r>
      <w:ins w:id="383" w:author="Joel Ouma Odero (PGR)" w:date="2024-04-09T13:02:00Z">
        <w:r w:rsidR="00656814">
          <w:rPr>
            <w:rFonts w:ascii="Palatino Linotype" w:eastAsia="Palatino Linotype" w:hAnsi="Palatino Linotype" w:cs="Palatino Linotype"/>
            <w:sz w:val="24"/>
            <w:szCs w:val="24"/>
          </w:rPr>
          <w:t>.</w:t>
        </w:r>
        <w:r w:rsidR="00656814" w:rsidRPr="00656814">
          <w:rPr>
            <w:rFonts w:ascii="Palatino Linotype" w:eastAsia="Palatino Linotype" w:hAnsi="Palatino Linotype" w:cs="Palatino Linotype"/>
            <w:sz w:val="24"/>
            <w:szCs w:val="24"/>
          </w:rPr>
          <w:t xml:space="preserve"> </w:t>
        </w:r>
      </w:ins>
      <w:ins w:id="384" w:author="Joel Ouma Odero (PGR)" w:date="2024-04-15T16:34:00Z">
        <w:del w:id="385" w:author="Tristan Dennis" w:date="2024-04-17T09:01:00Z">
          <w:r w:rsidR="005A100B" w:rsidRPr="005A100B" w:rsidDel="00EC44CC">
            <w:rPr>
              <w:rFonts w:ascii="Palatino Linotype" w:eastAsia="Palatino Linotype" w:hAnsi="Palatino Linotype" w:cs="Palatino Linotype"/>
              <w:sz w:val="24"/>
              <w:szCs w:val="24"/>
            </w:rPr>
            <w:delText>We could not find recent evidence of DDT use for vector control in the Morogoro region</w:delText>
          </w:r>
        </w:del>
      </w:ins>
      <w:ins w:id="386" w:author="Tristan Dennis [2]" w:date="2024-04-16T13:45:00Z">
        <w:del w:id="387" w:author="Tristan Dennis" w:date="2024-04-17T09:01:00Z">
          <w:r w:rsidR="00C456E3" w:rsidDel="00EC44CC">
            <w:rPr>
              <w:rFonts w:ascii="Palatino Linotype" w:eastAsia="Palatino Linotype" w:hAnsi="Palatino Linotype" w:cs="Palatino Linotype"/>
              <w:sz w:val="24"/>
              <w:szCs w:val="24"/>
            </w:rPr>
            <w:delText>,</w:delText>
          </w:r>
        </w:del>
      </w:ins>
      <w:ins w:id="388" w:author="Joel Ouma Odero (PGR)" w:date="2024-04-15T16:34:00Z">
        <w:del w:id="389" w:author="Tristan Dennis" w:date="2024-04-17T09:01:00Z">
          <w:r w:rsidR="004147D7" w:rsidDel="00EC44CC">
            <w:rPr>
              <w:rFonts w:ascii="Palatino Linotype" w:eastAsia="Palatino Linotype" w:hAnsi="Palatino Linotype" w:cs="Palatino Linotype"/>
              <w:sz w:val="24"/>
              <w:szCs w:val="24"/>
            </w:rPr>
            <w:delText xml:space="preserve"> </w:delText>
          </w:r>
        </w:del>
      </w:ins>
      <w:ins w:id="390" w:author="Joel Ouma Odero (PGR)" w:date="2024-04-15T16:37:00Z">
        <w:del w:id="391" w:author="Tristan Dennis" w:date="2024-04-17T09:01:00Z">
          <w:r w:rsidR="006F5F6D" w:rsidRPr="005A100B" w:rsidDel="00EC44CC">
            <w:rPr>
              <w:rFonts w:ascii="Palatino Linotype" w:eastAsia="Palatino Linotype" w:hAnsi="Palatino Linotype" w:cs="Palatino Linotype"/>
              <w:sz w:val="24"/>
              <w:szCs w:val="24"/>
            </w:rPr>
            <w:delText xml:space="preserve">leaving questions as to whether the </w:delText>
          </w:r>
          <w:r w:rsidR="006F5F6D" w:rsidRPr="005A100B" w:rsidDel="00EC44CC">
            <w:rPr>
              <w:rFonts w:ascii="Palatino Linotype" w:eastAsia="Palatino Linotype" w:hAnsi="Palatino Linotype" w:cs="Palatino Linotype"/>
              <w:i/>
              <w:iCs/>
              <w:sz w:val="24"/>
              <w:szCs w:val="24"/>
            </w:rPr>
            <w:delText>kdr</w:delText>
          </w:r>
          <w:r w:rsidR="006F5F6D" w:rsidRPr="005A100B" w:rsidDel="00EC44CC">
            <w:rPr>
              <w:rFonts w:ascii="Palatino Linotype" w:eastAsia="Palatino Linotype" w:hAnsi="Palatino Linotype" w:cs="Palatino Linotype"/>
              <w:sz w:val="24"/>
              <w:szCs w:val="24"/>
            </w:rPr>
            <w:delText xml:space="preserve"> selection pressure could have arisen from agricultural use</w:delText>
          </w:r>
          <w:r w:rsidR="006F5F6D" w:rsidDel="00EC44CC">
            <w:rPr>
              <w:rFonts w:ascii="Palatino Linotype" w:eastAsia="Palatino Linotype" w:hAnsi="Palatino Linotype" w:cs="Palatino Linotype"/>
              <w:sz w:val="24"/>
              <w:szCs w:val="24"/>
            </w:rPr>
            <w:delText xml:space="preserve"> or DDT stockpiling. </w:delText>
          </w:r>
        </w:del>
        <w:r w:rsidR="004717CA">
          <w:rPr>
            <w:rFonts w:ascii="Palatino Linotype" w:eastAsia="Palatino Linotype" w:hAnsi="Palatino Linotype" w:cs="Palatino Linotype"/>
            <w:sz w:val="24"/>
            <w:szCs w:val="24"/>
          </w:rPr>
          <w:t xml:space="preserve">In 2008, Tanzania </w:t>
        </w:r>
      </w:ins>
      <w:ins w:id="392" w:author="Joel Ouma Odero (PGR)" w:date="2024-04-15T16:39:00Z">
        <w:r w:rsidR="007016C7">
          <w:rPr>
            <w:rFonts w:ascii="Palatino Linotype" w:eastAsia="Palatino Linotype" w:hAnsi="Palatino Linotype" w:cs="Palatino Linotype"/>
            <w:sz w:val="24"/>
            <w:szCs w:val="24"/>
          </w:rPr>
          <w:t>rolled out</w:t>
        </w:r>
      </w:ins>
      <w:ins w:id="393" w:author="Joel Ouma Odero (PGR)" w:date="2024-04-15T16:37:00Z">
        <w:r w:rsidR="004717CA">
          <w:rPr>
            <w:rFonts w:ascii="Palatino Linotype" w:eastAsia="Palatino Linotype" w:hAnsi="Palatino Linotype" w:cs="Palatino Linotype"/>
            <w:sz w:val="24"/>
            <w:szCs w:val="24"/>
          </w:rPr>
          <w:t xml:space="preserve"> an ambitious malaria vector control strategy relying on large</w:t>
        </w:r>
      </w:ins>
      <w:ins w:id="394" w:author="Tristan Dennis" w:date="2024-04-17T09:04:00Z">
        <w:r w:rsidR="00C55367">
          <w:rPr>
            <w:rFonts w:ascii="Palatino Linotype" w:eastAsia="Palatino Linotype" w:hAnsi="Palatino Linotype" w:cs="Palatino Linotype"/>
            <w:sz w:val="24"/>
            <w:szCs w:val="24"/>
          </w:rPr>
          <w:t xml:space="preserve"> </w:t>
        </w:r>
      </w:ins>
      <w:ins w:id="395" w:author="Joel Ouma Odero (PGR)" w:date="2024-04-15T16:37:00Z">
        <w:r w:rsidR="004717CA">
          <w:rPr>
            <w:rFonts w:ascii="Palatino Linotype" w:eastAsia="Palatino Linotype" w:hAnsi="Palatino Linotype" w:cs="Palatino Linotype"/>
            <w:sz w:val="24"/>
            <w:szCs w:val="24"/>
          </w:rPr>
          <w:t xml:space="preserve">scale use of DDT for </w:t>
        </w:r>
        <w:r w:rsidR="004717CA" w:rsidRPr="77B40369">
          <w:rPr>
            <w:rFonts w:ascii="Palatino Linotype" w:eastAsia="Palatino Linotype" w:hAnsi="Palatino Linotype" w:cs="Palatino Linotype"/>
            <w:sz w:val="24"/>
            <w:szCs w:val="24"/>
          </w:rPr>
          <w:t xml:space="preserve">indoor residual spraying </w:t>
        </w:r>
        <w:r w:rsidR="004717CA">
          <w:rPr>
            <w:rFonts w:ascii="Palatino Linotype" w:eastAsia="Palatino Linotype" w:hAnsi="Palatino Linotype" w:cs="Palatino Linotype"/>
            <w:sz w:val="24"/>
            <w:szCs w:val="24"/>
          </w:rPr>
          <w:t>(IRS), implemented in 60 districts across the country (</w:t>
        </w:r>
        <w:commentRangeStart w:id="396"/>
        <w:r w:rsidR="004717CA" w:rsidRPr="00995238">
          <w:rPr>
            <w:rFonts w:ascii="Palatino Linotype" w:eastAsia="Palatino Linotype" w:hAnsi="Palatino Linotype" w:cs="Palatino Linotype"/>
            <w:b/>
            <w:bCs/>
            <w:sz w:val="24"/>
            <w:szCs w:val="24"/>
          </w:rPr>
          <w:t>REF</w:t>
        </w:r>
        <w:commentRangeEnd w:id="396"/>
        <w:r w:rsidR="004717CA">
          <w:rPr>
            <w:rStyle w:val="CommentReference"/>
          </w:rPr>
          <w:commentReference w:id="396"/>
        </w:r>
        <w:r w:rsidR="004717CA">
          <w:rPr>
            <w:rFonts w:ascii="Palatino Linotype" w:eastAsia="Palatino Linotype" w:hAnsi="Palatino Linotype" w:cs="Palatino Linotype"/>
            <w:sz w:val="24"/>
            <w:szCs w:val="24"/>
          </w:rPr>
          <w:t xml:space="preserve">), and later discontinued </w:t>
        </w:r>
        <w:r w:rsidR="004717CA" w:rsidRPr="137CD513">
          <w:rPr>
            <w:rFonts w:ascii="Palatino Linotype" w:eastAsia="Palatino Linotype" w:hAnsi="Palatino Linotype" w:cs="Palatino Linotype"/>
            <w:sz w:val="24"/>
            <w:szCs w:val="24"/>
          </w:rPr>
          <w:t xml:space="preserve">in </w:t>
        </w:r>
        <w:r w:rsidR="004717CA" w:rsidRPr="77B40369">
          <w:rPr>
            <w:rFonts w:ascii="Palatino Linotype" w:eastAsia="Palatino Linotype" w:hAnsi="Palatino Linotype" w:cs="Palatino Linotype"/>
            <w:sz w:val="24"/>
            <w:szCs w:val="24"/>
          </w:rPr>
          <w:t>2010</w:t>
        </w:r>
        <w:r w:rsidR="004717CA" w:rsidRPr="137CD513">
          <w:rPr>
            <w:rFonts w:ascii="Palatino Linotype" w:eastAsia="Palatino Linotype" w:hAnsi="Palatino Linotype" w:cs="Palatino Linotype"/>
            <w:sz w:val="24"/>
            <w:szCs w:val="24"/>
          </w:rPr>
          <w:fldChar w:fldCharType="begin"/>
        </w:r>
        <w:r w:rsidR="004717CA">
          <w:rPr>
            <w:rFonts w:ascii="Palatino Linotype" w:eastAsia="Palatino Linotype" w:hAnsi="Palatino Linotype" w:cs="Palatino Linotype"/>
            <w:sz w:val="24"/>
            <w:szCs w:val="24"/>
          </w:rPr>
          <w:instrText xml:space="preserve"> ADDIN EN.CITE &lt;EndNote&gt;&lt;Cite&gt;&lt;Author&gt;Oxborough&lt;/Author&gt;&lt;Year&gt;2016&lt;/Year&gt;&lt;RecNum&gt;607&lt;/RecNum&gt;&lt;DisplayText&gt;&lt;style face="superscript"&gt;34&lt;/style&gt;&lt;/DisplayText&gt;&lt;record&gt;&lt;rec-number&gt;607&lt;/rec-number&gt;&lt;foreign-keys&gt;&lt;key app="EN" db-id="0tverst04vdvehe5fax5sp572a0e0ta2wa0s" timestamp="1705479929"&gt;607&lt;/key&gt;&lt;/foreign-keys&gt;&lt;ref-type name="Journal Article"&gt;17&lt;/ref-type&gt;&lt;contributors&gt;&lt;authors&gt;&lt;author&gt;Oxborough, R. M.&lt;/author&gt;&lt;/authors&gt;&lt;/contributors&gt;&lt;auth-address&gt;Richard Oxborough Consultancy, London, UK. oxandbull@hotmail.com.&lt;/auth-address&gt;&lt;titles&gt;&lt;title&gt;Trends in US President&amp;apos;s Malaria Initiative-funded indoor residual spray coverage and insecticide choice in sub-Saharan Africa (2008-2015): urgent need for affordable, long-lasting insecticides&lt;/title&gt;&lt;secondary-title&gt;Malar J&lt;/secondary-title&gt;&lt;/titles&gt;&lt;periodical&gt;&lt;full-title&gt;Malar J&lt;/full-title&gt;&lt;/periodical&gt;&lt;pages&gt;146&lt;/pages&gt;&lt;volume&gt;15&lt;/volume&gt;&lt;edition&gt;2016/03/10&lt;/edition&gt;&lt;keywords&gt;&lt;keyword&gt;Africa South of the Sahara&lt;/keyword&gt;&lt;keyword&gt;Animals&lt;/keyword&gt;&lt;keyword&gt;Anopheles&lt;/keyword&gt;&lt;keyword&gt;*Health Policy&lt;/keyword&gt;&lt;keyword&gt;Humans&lt;/keyword&gt;&lt;keyword&gt;Insect Vectors&lt;/keyword&gt;&lt;keyword&gt;Insecticides/*economics&lt;/keyword&gt;&lt;keyword&gt;*Malaria/prevention &amp;amp; control/transmission&lt;/keyword&gt;&lt;keyword&gt;*Mosquito Control/economics/methods/organization &amp;amp; administration/trends&lt;/keyword&gt;&lt;/keywords&gt;&lt;dates&gt;&lt;year&gt;2016&lt;/year&gt;&lt;pub-dates&gt;&lt;date&gt;Mar 8&lt;/date&gt;&lt;/pub-dates&gt;&lt;/dates&gt;&lt;isbn&gt;1475-2875&lt;/isbn&gt;&lt;accession-num&gt;26957210&lt;/accession-num&gt;&lt;urls&gt;&lt;/urls&gt;&lt;custom2&gt;PMC4784374&lt;/custom2&gt;&lt;electronic-resource-num&gt;10.1186/s12936-016-1201-1&lt;/electronic-resource-num&gt;&lt;remote-database-provider&gt;NLM&lt;/remote-database-provider&gt;&lt;language&gt;eng&lt;/language&gt;&lt;/record&gt;&lt;/Cite&gt;&lt;/EndNote&gt;</w:instrText>
        </w:r>
        <w:r w:rsidR="004717CA" w:rsidRPr="137CD513">
          <w:rPr>
            <w:rFonts w:ascii="Palatino Linotype" w:eastAsia="Palatino Linotype" w:hAnsi="Palatino Linotype" w:cs="Palatino Linotype"/>
            <w:sz w:val="24"/>
            <w:szCs w:val="24"/>
          </w:rPr>
          <w:fldChar w:fldCharType="separate"/>
        </w:r>
        <w:r w:rsidR="004717CA" w:rsidRPr="006160ED">
          <w:rPr>
            <w:rFonts w:ascii="Palatino Linotype" w:eastAsia="Palatino Linotype" w:hAnsi="Palatino Linotype" w:cs="Palatino Linotype"/>
            <w:noProof/>
            <w:sz w:val="24"/>
            <w:szCs w:val="24"/>
            <w:vertAlign w:val="superscript"/>
          </w:rPr>
          <w:t>34</w:t>
        </w:r>
        <w:r w:rsidR="004717CA" w:rsidRPr="137CD513">
          <w:rPr>
            <w:rFonts w:ascii="Palatino Linotype" w:eastAsia="Palatino Linotype" w:hAnsi="Palatino Linotype" w:cs="Palatino Linotype"/>
            <w:sz w:val="24"/>
            <w:szCs w:val="24"/>
          </w:rPr>
          <w:fldChar w:fldCharType="end"/>
        </w:r>
        <w:r w:rsidR="004717CA" w:rsidRPr="137CD513">
          <w:rPr>
            <w:rFonts w:ascii="Palatino Linotype" w:eastAsia="Palatino Linotype" w:hAnsi="Palatino Linotype" w:cs="Palatino Linotype"/>
            <w:sz w:val="24"/>
            <w:szCs w:val="24"/>
          </w:rPr>
          <w:t>.</w:t>
        </w:r>
        <w:r w:rsidR="004717CA">
          <w:rPr>
            <w:rFonts w:ascii="Palatino Linotype" w:eastAsia="Palatino Linotype" w:hAnsi="Palatino Linotype" w:cs="Palatino Linotype"/>
            <w:sz w:val="24"/>
            <w:szCs w:val="24"/>
          </w:rPr>
          <w:t xml:space="preserve"> </w:t>
        </w:r>
        <w:del w:id="397" w:author="Tristan Dennis" w:date="2024-04-16T15:29:00Z">
          <w:r w:rsidR="004717CA" w:rsidDel="00AD47BC">
            <w:rPr>
              <w:rFonts w:ascii="Palatino Linotype" w:eastAsia="Palatino Linotype" w:hAnsi="Palatino Linotype" w:cs="Palatino Linotype"/>
              <w:sz w:val="24"/>
              <w:szCs w:val="24"/>
            </w:rPr>
            <w:delText xml:space="preserve">Interestingly, </w:delText>
          </w:r>
        </w:del>
        <w:r w:rsidR="004717CA">
          <w:rPr>
            <w:rFonts w:ascii="Palatino Linotype" w:eastAsia="Palatino Linotype" w:hAnsi="Palatino Linotype" w:cs="Palatino Linotype"/>
            <w:sz w:val="24"/>
            <w:szCs w:val="24"/>
          </w:rPr>
          <w:t xml:space="preserve">Morogoro, where we detected </w:t>
        </w:r>
        <w:r w:rsidR="004717CA" w:rsidRPr="00995238">
          <w:rPr>
            <w:rFonts w:ascii="Palatino Linotype" w:eastAsia="Palatino Linotype" w:hAnsi="Palatino Linotype" w:cs="Palatino Linotype"/>
            <w:i/>
            <w:iCs/>
            <w:sz w:val="24"/>
            <w:szCs w:val="24"/>
          </w:rPr>
          <w:t>kdr</w:t>
        </w:r>
        <w:r w:rsidR="004717CA">
          <w:rPr>
            <w:rFonts w:ascii="Palatino Linotype" w:eastAsia="Palatino Linotype" w:hAnsi="Palatino Linotype" w:cs="Palatino Linotype"/>
            <w:i/>
            <w:iCs/>
            <w:sz w:val="24"/>
            <w:szCs w:val="24"/>
          </w:rPr>
          <w:t>,</w:t>
        </w:r>
        <w:r w:rsidR="004717CA">
          <w:rPr>
            <w:rFonts w:ascii="Palatino Linotype" w:eastAsia="Palatino Linotype" w:hAnsi="Palatino Linotype" w:cs="Palatino Linotype"/>
            <w:sz w:val="24"/>
            <w:szCs w:val="24"/>
          </w:rPr>
          <w:t xml:space="preserve"> was not part of this expanded campaign </w:t>
        </w:r>
      </w:ins>
      <w:ins w:id="398" w:author="Joel Ouma Odero (PGR)" w:date="2024-04-15T18:17:00Z">
        <w:r w:rsidR="00E30465">
          <w:rPr>
            <w:rFonts w:ascii="Palatino Linotype" w:eastAsia="Palatino Linotype" w:hAnsi="Palatino Linotype" w:cs="Palatino Linotype"/>
            <w:sz w:val="24"/>
            <w:szCs w:val="24"/>
          </w:rPr>
          <w:t>[</w:t>
        </w:r>
      </w:ins>
      <w:ins w:id="399" w:author="Joel Ouma Odero (PGR)" w:date="2024-04-15T16:37:00Z">
        <w:r w:rsidR="004717CA" w:rsidRPr="00A850C2">
          <w:rPr>
            <w:rFonts w:ascii="Palatino Linotype" w:eastAsia="Palatino Linotype" w:hAnsi="Palatino Linotype" w:cs="Palatino Linotype"/>
            <w:b/>
            <w:bCs/>
            <w:sz w:val="24"/>
            <w:szCs w:val="24"/>
            <w:highlight w:val="yellow"/>
            <w:rPrChange w:id="400" w:author="Joel Ouma Odero (PGR)" w:date="2024-04-16T10:53:00Z">
              <w:rPr>
                <w:rFonts w:ascii="Palatino Linotype" w:eastAsia="Palatino Linotype" w:hAnsi="Palatino Linotype" w:cs="Palatino Linotype"/>
                <w:b/>
                <w:bCs/>
                <w:sz w:val="24"/>
                <w:szCs w:val="24"/>
              </w:rPr>
            </w:rPrChange>
          </w:rPr>
          <w:t xml:space="preserve">Figure </w:t>
        </w:r>
      </w:ins>
      <w:ins w:id="401" w:author="Joel Ouma Odero (PGR)" w:date="2024-04-16T10:52:00Z">
        <w:r w:rsidR="001F7F67" w:rsidRPr="00A850C2">
          <w:rPr>
            <w:rFonts w:ascii="Palatino Linotype" w:eastAsia="Palatino Linotype" w:hAnsi="Palatino Linotype" w:cs="Palatino Linotype"/>
            <w:b/>
            <w:bCs/>
            <w:sz w:val="24"/>
            <w:szCs w:val="24"/>
            <w:highlight w:val="yellow"/>
            <w:rPrChange w:id="402" w:author="Joel Ouma Odero (PGR)" w:date="2024-04-16T10:53:00Z">
              <w:rPr>
                <w:rFonts w:ascii="Palatino Linotype" w:eastAsia="Palatino Linotype" w:hAnsi="Palatino Linotype" w:cs="Palatino Linotype"/>
                <w:b/>
                <w:bCs/>
                <w:sz w:val="24"/>
                <w:szCs w:val="24"/>
              </w:rPr>
            </w:rPrChange>
          </w:rPr>
          <w:t>4</w:t>
        </w:r>
      </w:ins>
      <w:ins w:id="403" w:author="Joel Ouma Odero (PGR)" w:date="2024-04-16T10:53:00Z">
        <w:r w:rsidR="003B1683" w:rsidRPr="00A850C2">
          <w:rPr>
            <w:rFonts w:ascii="Palatino Linotype" w:eastAsia="Palatino Linotype" w:hAnsi="Palatino Linotype" w:cs="Palatino Linotype"/>
            <w:b/>
            <w:bCs/>
            <w:sz w:val="24"/>
            <w:szCs w:val="24"/>
            <w:highlight w:val="yellow"/>
            <w:rPrChange w:id="404" w:author="Joel Ouma Odero (PGR)" w:date="2024-04-16T10:53:00Z">
              <w:rPr>
                <w:rFonts w:ascii="Palatino Linotype" w:eastAsia="Palatino Linotype" w:hAnsi="Palatino Linotype" w:cs="Palatino Linotype"/>
                <w:b/>
                <w:bCs/>
                <w:sz w:val="24"/>
                <w:szCs w:val="24"/>
              </w:rPr>
            </w:rPrChange>
          </w:rPr>
          <w:t>A</w:t>
        </w:r>
      </w:ins>
      <w:ins w:id="405" w:author="Joel Ouma Odero (PGR)" w:date="2024-04-15T18:17:00Z">
        <w:r w:rsidR="00E30465">
          <w:rPr>
            <w:rFonts w:ascii="Palatino Linotype" w:eastAsia="Palatino Linotype" w:hAnsi="Palatino Linotype" w:cs="Palatino Linotype"/>
            <w:sz w:val="24"/>
            <w:szCs w:val="24"/>
          </w:rPr>
          <w:t>]</w:t>
        </w:r>
      </w:ins>
      <w:ins w:id="406" w:author="Joel Ouma Odero (PGR)" w:date="2024-04-15T16:34:00Z">
        <w:r w:rsidR="00B41782">
          <w:rPr>
            <w:rFonts w:ascii="Palatino Linotype" w:eastAsia="Palatino Linotype" w:hAnsi="Palatino Linotype" w:cs="Palatino Linotype"/>
            <w:sz w:val="24"/>
            <w:szCs w:val="24"/>
          </w:rPr>
          <w:t>.</w:t>
        </w:r>
      </w:ins>
      <w:ins w:id="407" w:author="Joel Ouma Odero (PGR)" w:date="2024-04-15T16:38:00Z">
        <w:del w:id="408" w:author="Tristan Dennis [2]" w:date="2024-04-16T13:46:00Z">
          <w:r w:rsidR="00DE08D3" w:rsidDel="0048389A">
            <w:rPr>
              <w:rFonts w:ascii="Palatino Linotype" w:eastAsia="Palatino Linotype" w:hAnsi="Palatino Linotype" w:cs="Palatino Linotype"/>
              <w:sz w:val="24"/>
              <w:szCs w:val="24"/>
            </w:rPr>
            <w:delText xml:space="preserve"> Indeed</w:delText>
          </w:r>
        </w:del>
      </w:ins>
      <w:ins w:id="409" w:author="Tristan Dennis [2]" w:date="2024-04-16T13:46:00Z">
        <w:r w:rsidR="0048389A">
          <w:rPr>
            <w:rFonts w:ascii="Palatino Linotype" w:eastAsia="Palatino Linotype" w:hAnsi="Palatino Linotype" w:cs="Palatino Linotype"/>
            <w:sz w:val="24"/>
            <w:szCs w:val="24"/>
          </w:rPr>
          <w:t xml:space="preserve"> P</w:t>
        </w:r>
      </w:ins>
      <w:ins w:id="410" w:author="Joel Ouma Odero (PGR)" w:date="2024-04-15T16:38:00Z">
        <w:del w:id="411" w:author="Tristan Dennis [2]" w:date="2024-04-16T13:46:00Z">
          <w:r w:rsidR="00DE08D3" w:rsidDel="0048389A">
            <w:rPr>
              <w:rFonts w:ascii="Palatino Linotype" w:eastAsia="Palatino Linotype" w:hAnsi="Palatino Linotype" w:cs="Palatino Linotype"/>
              <w:sz w:val="24"/>
              <w:szCs w:val="24"/>
            </w:rPr>
            <w:delText>,</w:delText>
          </w:r>
        </w:del>
      </w:ins>
      <w:ins w:id="412" w:author="Joel Ouma Odero (PGR)" w:date="2024-04-15T16:34:00Z">
        <w:del w:id="413" w:author="Tristan Dennis [2]" w:date="2024-04-16T13:46:00Z">
          <w:r w:rsidR="00B41782" w:rsidDel="0048389A">
            <w:rPr>
              <w:rFonts w:ascii="Palatino Linotype" w:eastAsia="Palatino Linotype" w:hAnsi="Palatino Linotype" w:cs="Palatino Linotype"/>
              <w:sz w:val="24"/>
              <w:szCs w:val="24"/>
            </w:rPr>
            <w:delText xml:space="preserve"> </w:delText>
          </w:r>
        </w:del>
      </w:ins>
      <w:ins w:id="414" w:author="Joel Ouma Odero (PGR)" w:date="2024-04-15T16:38:00Z">
        <w:del w:id="415" w:author="Tristan Dennis [2]" w:date="2024-04-16T13:46:00Z">
          <w:r w:rsidR="00DE08D3" w:rsidDel="0048389A">
            <w:rPr>
              <w:rFonts w:ascii="Palatino Linotype" w:eastAsia="Palatino Linotype" w:hAnsi="Palatino Linotype" w:cs="Palatino Linotype"/>
              <w:sz w:val="24"/>
              <w:szCs w:val="24"/>
            </w:rPr>
            <w:delText>p</w:delText>
          </w:r>
        </w:del>
      </w:ins>
      <w:ins w:id="416" w:author="Joel Ouma Odero (PGR)" w:date="2024-04-09T13:02:00Z">
        <w:r w:rsidR="00656814">
          <w:rPr>
            <w:rFonts w:ascii="Palatino Linotype" w:eastAsia="Palatino Linotype" w:hAnsi="Palatino Linotype" w:cs="Palatino Linotype"/>
            <w:sz w:val="24"/>
            <w:szCs w:val="24"/>
          </w:rPr>
          <w:t xml:space="preserve">rior to the </w:t>
        </w:r>
        <w:del w:id="417" w:author="Tristan Dennis" w:date="2024-04-16T15:29:00Z">
          <w:r w:rsidR="00656814" w:rsidRPr="137CD513" w:rsidDel="00AD47BC">
            <w:rPr>
              <w:rFonts w:ascii="Palatino Linotype" w:eastAsia="Palatino Linotype" w:hAnsi="Palatino Linotype" w:cs="Palatino Linotype"/>
              <w:sz w:val="24"/>
              <w:szCs w:val="24"/>
            </w:rPr>
            <w:delText xml:space="preserve">Stockholm Convention </w:delText>
          </w:r>
        </w:del>
      </w:ins>
      <w:ins w:id="418" w:author="Tristan Dennis [2]" w:date="2024-04-16T13:46:00Z">
        <w:del w:id="419" w:author="Tristan Dennis" w:date="2024-04-16T15:29:00Z">
          <w:r w:rsidR="00C456E3" w:rsidDel="00AD47BC">
            <w:rPr>
              <w:rFonts w:ascii="Palatino Linotype" w:eastAsia="Palatino Linotype" w:hAnsi="Palatino Linotype" w:cs="Palatino Linotype"/>
              <w:sz w:val="24"/>
              <w:szCs w:val="24"/>
            </w:rPr>
            <w:delText xml:space="preserve"> on Persistent Organic Pollutants (</w:delText>
          </w:r>
        </w:del>
        <w:r w:rsidR="00C456E3">
          <w:rPr>
            <w:rFonts w:ascii="Palatino Linotype" w:eastAsia="Palatino Linotype" w:hAnsi="Palatino Linotype" w:cs="Palatino Linotype"/>
            <w:sz w:val="24"/>
            <w:szCs w:val="24"/>
          </w:rPr>
          <w:t>SCPOP</w:t>
        </w:r>
        <w:del w:id="420" w:author="Tristan Dennis" w:date="2024-04-16T15:29:00Z">
          <w:r w:rsidR="00C456E3" w:rsidDel="00AD47BC">
            <w:rPr>
              <w:rFonts w:ascii="Palatino Linotype" w:eastAsia="Palatino Linotype" w:hAnsi="Palatino Linotype" w:cs="Palatino Linotype"/>
              <w:sz w:val="24"/>
              <w:szCs w:val="24"/>
            </w:rPr>
            <w:delText>)</w:delText>
          </w:r>
        </w:del>
      </w:ins>
      <w:ins w:id="421" w:author="Joel Ouma Odero (PGR)" w:date="2024-04-09T13:02:00Z">
        <w:del w:id="422" w:author="Tristan Dennis [2]" w:date="2024-04-16T13:46:00Z">
          <w:r w:rsidR="00656814" w:rsidDel="00C456E3">
            <w:rPr>
              <w:rFonts w:ascii="Palatino Linotype" w:eastAsia="Palatino Linotype" w:hAnsi="Palatino Linotype" w:cs="Palatino Linotype"/>
              <w:sz w:val="24"/>
              <w:szCs w:val="24"/>
            </w:rPr>
            <w:delText>ban</w:delText>
          </w:r>
        </w:del>
        <w:r w:rsidR="00656814">
          <w:rPr>
            <w:rFonts w:ascii="Palatino Linotype" w:eastAsia="Palatino Linotype" w:hAnsi="Palatino Linotype" w:cs="Palatino Linotype"/>
            <w:sz w:val="24"/>
            <w:szCs w:val="24"/>
          </w:rPr>
          <w:t xml:space="preserve">, Tanzania imported large stockpiles of DDT mostly for agricultural pest control </w:t>
        </w:r>
      </w:ins>
      <w:ins w:id="423" w:author="Joel Ouma Odero (PGR)" w:date="2024-04-15T18:17:00Z">
        <w:r w:rsidR="00E30465">
          <w:rPr>
            <w:rFonts w:ascii="Palatino Linotype" w:eastAsia="Palatino Linotype" w:hAnsi="Palatino Linotype" w:cs="Palatino Linotype"/>
            <w:sz w:val="24"/>
            <w:szCs w:val="24"/>
          </w:rPr>
          <w:t>[</w:t>
        </w:r>
      </w:ins>
      <w:ins w:id="424" w:author="Joel Ouma Odero (PGR)" w:date="2024-04-09T13:02:00Z">
        <w:r w:rsidR="00656814" w:rsidRPr="00A850C2">
          <w:rPr>
            <w:rFonts w:ascii="Palatino Linotype" w:eastAsia="Palatino Linotype" w:hAnsi="Palatino Linotype" w:cs="Palatino Linotype"/>
            <w:b/>
            <w:bCs/>
            <w:sz w:val="24"/>
            <w:szCs w:val="24"/>
            <w:highlight w:val="yellow"/>
            <w:rPrChange w:id="425" w:author="Joel Ouma Odero (PGR)" w:date="2024-04-16T10:53:00Z">
              <w:rPr>
                <w:rFonts w:ascii="Palatino Linotype" w:eastAsia="Palatino Linotype" w:hAnsi="Palatino Linotype" w:cs="Palatino Linotype"/>
                <w:b/>
                <w:bCs/>
                <w:sz w:val="24"/>
                <w:szCs w:val="24"/>
              </w:rPr>
            </w:rPrChange>
          </w:rPr>
          <w:t xml:space="preserve">Figure </w:t>
        </w:r>
      </w:ins>
      <w:ins w:id="426" w:author="Joel Ouma Odero (PGR)" w:date="2024-04-16T10:53:00Z">
        <w:r w:rsidR="003B1683" w:rsidRPr="00A850C2">
          <w:rPr>
            <w:rFonts w:ascii="Palatino Linotype" w:eastAsia="Palatino Linotype" w:hAnsi="Palatino Linotype" w:cs="Palatino Linotype"/>
            <w:b/>
            <w:bCs/>
            <w:sz w:val="24"/>
            <w:szCs w:val="24"/>
            <w:highlight w:val="yellow"/>
            <w:rPrChange w:id="427" w:author="Joel Ouma Odero (PGR)" w:date="2024-04-16T10:53:00Z">
              <w:rPr>
                <w:rFonts w:ascii="Palatino Linotype" w:eastAsia="Palatino Linotype" w:hAnsi="Palatino Linotype" w:cs="Palatino Linotype"/>
                <w:b/>
                <w:bCs/>
                <w:sz w:val="24"/>
                <w:szCs w:val="24"/>
              </w:rPr>
            </w:rPrChange>
          </w:rPr>
          <w:t>4B</w:t>
        </w:r>
      </w:ins>
      <w:ins w:id="428" w:author="Joel Ouma Odero (PGR)" w:date="2024-04-15T18:17:00Z">
        <w:r w:rsidR="00E30465">
          <w:rPr>
            <w:rFonts w:ascii="Palatino Linotype" w:eastAsia="Palatino Linotype" w:hAnsi="Palatino Linotype" w:cs="Palatino Linotype"/>
            <w:sz w:val="24"/>
            <w:szCs w:val="24"/>
          </w:rPr>
          <w:t>]</w:t>
        </w:r>
      </w:ins>
      <w:ins w:id="429" w:author="Joel Ouma Odero (PGR)" w:date="2024-04-09T13:02:00Z">
        <w:r w:rsidR="00656814">
          <w:rPr>
            <w:rFonts w:ascii="Palatino Linotype" w:eastAsia="Palatino Linotype" w:hAnsi="Palatino Linotype" w:cs="Palatino Linotype"/>
            <w:sz w:val="24"/>
            <w:szCs w:val="24"/>
          </w:rPr>
          <w:t>. However, following the ban, there has been anecdotal reports of continued illegal use of DDT amongst farmers to date (</w:t>
        </w:r>
        <w:commentRangeStart w:id="430"/>
        <w:r w:rsidR="00656814" w:rsidRPr="00833787">
          <w:rPr>
            <w:rFonts w:ascii="Palatino Linotype" w:eastAsia="Palatino Linotype" w:hAnsi="Palatino Linotype" w:cs="Palatino Linotype"/>
            <w:b/>
            <w:bCs/>
            <w:sz w:val="24"/>
            <w:szCs w:val="24"/>
          </w:rPr>
          <w:t>REF</w:t>
        </w:r>
        <w:commentRangeEnd w:id="430"/>
        <w:r w:rsidR="00656814">
          <w:rPr>
            <w:rStyle w:val="CommentReference"/>
          </w:rPr>
          <w:commentReference w:id="430"/>
        </w:r>
        <w:r w:rsidR="00656814">
          <w:rPr>
            <w:rFonts w:ascii="Palatino Linotype" w:eastAsia="Palatino Linotype" w:hAnsi="Palatino Linotype" w:cs="Palatino Linotype"/>
            <w:sz w:val="24"/>
            <w:szCs w:val="24"/>
          </w:rPr>
          <w:t xml:space="preserve">). </w:t>
        </w:r>
      </w:ins>
      <w:del w:id="431" w:author="Joel Ouma Odero (PGR)" w:date="2024-04-09T13:02:00Z">
        <w:r w:rsidR="0FF927E4" w:rsidRPr="137CD513" w:rsidDel="00656814">
          <w:rPr>
            <w:rFonts w:ascii="Palatino Linotype" w:eastAsia="Palatino Linotype" w:hAnsi="Palatino Linotype" w:cs="Palatino Linotype"/>
            <w:sz w:val="24"/>
            <w:szCs w:val="24"/>
          </w:rPr>
          <w:delText xml:space="preserve">. </w:delText>
        </w:r>
      </w:del>
      <w:ins w:id="432" w:author="Joel Ouma Odero (PGR)" w:date="2024-04-08T18:01:00Z">
        <w:del w:id="433" w:author="Tristan Dennis [2]" w:date="2024-04-16T13:46:00Z">
          <w:r w:rsidR="00063347" w:rsidDel="00632173">
            <w:rPr>
              <w:rFonts w:ascii="Palatino Linotype" w:eastAsia="Palatino Linotype" w:hAnsi="Palatino Linotype" w:cs="Palatino Linotype"/>
              <w:sz w:val="24"/>
              <w:szCs w:val="24"/>
            </w:rPr>
            <w:delText xml:space="preserve">. </w:delText>
          </w:r>
        </w:del>
      </w:ins>
      <w:del w:id="434" w:author="Joel Ouma Odero (PGR)" w:date="2024-04-08T18:06:00Z">
        <w:r w:rsidR="0FF927E4" w:rsidRPr="137CD513" w:rsidDel="00757C87">
          <w:rPr>
            <w:rFonts w:ascii="Palatino Linotype" w:eastAsia="Palatino Linotype" w:hAnsi="Palatino Linotype" w:cs="Palatino Linotype"/>
            <w:sz w:val="24"/>
            <w:szCs w:val="24"/>
          </w:rPr>
          <w:delText xml:space="preserve">DDT was last used for </w:delText>
        </w:r>
        <w:r w:rsidR="08104D3B" w:rsidRPr="137CD513" w:rsidDel="00757C87">
          <w:rPr>
            <w:rFonts w:ascii="Palatino Linotype" w:eastAsia="Palatino Linotype" w:hAnsi="Palatino Linotype" w:cs="Palatino Linotype"/>
            <w:sz w:val="24"/>
            <w:szCs w:val="24"/>
          </w:rPr>
          <w:delText>malaria control</w:delText>
        </w:r>
        <w:r w:rsidR="08104D3B" w:rsidRPr="77B40369" w:rsidDel="00757C87">
          <w:rPr>
            <w:rFonts w:ascii="Palatino Linotype" w:eastAsia="Palatino Linotype" w:hAnsi="Palatino Linotype" w:cs="Palatino Linotype"/>
            <w:sz w:val="24"/>
            <w:szCs w:val="24"/>
          </w:rPr>
          <w:delText xml:space="preserve"> </w:delText>
        </w:r>
      </w:del>
      <w:del w:id="435" w:author="Joel Ouma Odero (PGR)" w:date="2024-04-08T18:03:00Z">
        <w:r w:rsidR="08104D3B" w:rsidRPr="77B40369" w:rsidDel="009F2BF4">
          <w:rPr>
            <w:rFonts w:ascii="Palatino Linotype" w:eastAsia="Palatino Linotype" w:hAnsi="Palatino Linotype" w:cs="Palatino Linotype"/>
            <w:sz w:val="24"/>
            <w:szCs w:val="24"/>
          </w:rPr>
          <w:delText xml:space="preserve">in </w:delText>
        </w:r>
        <w:r w:rsidR="0FF927E4" w:rsidRPr="77B40369" w:rsidDel="009F2BF4">
          <w:rPr>
            <w:rFonts w:ascii="Palatino Linotype" w:eastAsia="Palatino Linotype" w:hAnsi="Palatino Linotype" w:cs="Palatino Linotype"/>
            <w:sz w:val="24"/>
            <w:szCs w:val="24"/>
          </w:rPr>
          <w:delText>indoor residual spraying (</w:delText>
        </w:r>
      </w:del>
      <w:del w:id="436" w:author="Joel Ouma Odero (PGR)" w:date="2024-04-08T18:06:00Z">
        <w:r w:rsidR="0FF927E4" w:rsidRPr="77B40369" w:rsidDel="00757C87">
          <w:rPr>
            <w:rFonts w:ascii="Palatino Linotype" w:eastAsia="Palatino Linotype" w:hAnsi="Palatino Linotype" w:cs="Palatino Linotype"/>
            <w:sz w:val="24"/>
            <w:szCs w:val="24"/>
          </w:rPr>
          <w:delText>IRS)</w:delText>
        </w:r>
        <w:r w:rsidR="08104D3B" w:rsidRPr="137CD513" w:rsidDel="00757C87">
          <w:rPr>
            <w:rFonts w:ascii="Palatino Linotype" w:eastAsia="Palatino Linotype" w:hAnsi="Palatino Linotype" w:cs="Palatino Linotype"/>
            <w:sz w:val="24"/>
            <w:szCs w:val="24"/>
          </w:rPr>
          <w:delText xml:space="preserve"> </w:delText>
        </w:r>
      </w:del>
      <w:del w:id="437" w:author="Joel Ouma Odero (PGR)" w:date="2024-04-08T18:05:00Z">
        <w:r w:rsidR="08104D3B" w:rsidRPr="137CD513" w:rsidDel="00757C87">
          <w:rPr>
            <w:rFonts w:ascii="Palatino Linotype" w:eastAsia="Palatino Linotype" w:hAnsi="Palatino Linotype" w:cs="Palatino Linotype"/>
            <w:sz w:val="24"/>
            <w:szCs w:val="24"/>
          </w:rPr>
          <w:delText xml:space="preserve">in </w:delText>
        </w:r>
        <w:r w:rsidR="0FF927E4" w:rsidRPr="77B40369" w:rsidDel="00757C87">
          <w:rPr>
            <w:rFonts w:ascii="Palatino Linotype" w:eastAsia="Palatino Linotype" w:hAnsi="Palatino Linotype" w:cs="Palatino Linotype"/>
            <w:sz w:val="24"/>
            <w:szCs w:val="24"/>
          </w:rPr>
          <w:delText>2010</w:delText>
        </w:r>
        <w:r w:rsidR="0003209C" w:rsidRPr="137CD513" w:rsidDel="00757C87">
          <w:rPr>
            <w:rFonts w:ascii="Palatino Linotype" w:eastAsia="Palatino Linotype" w:hAnsi="Palatino Linotype" w:cs="Palatino Linotype"/>
            <w:sz w:val="24"/>
            <w:szCs w:val="24"/>
          </w:rPr>
          <w:fldChar w:fldCharType="begin"/>
        </w:r>
        <w:r w:rsidR="006160ED" w:rsidDel="00757C87">
          <w:rPr>
            <w:rFonts w:ascii="Palatino Linotype" w:eastAsia="Palatino Linotype" w:hAnsi="Palatino Linotype" w:cs="Palatino Linotype"/>
            <w:sz w:val="24"/>
            <w:szCs w:val="24"/>
          </w:rPr>
          <w:delInstrText xml:space="preserve"> ADDIN EN.CITE &lt;EndNote&gt;&lt;Cite&gt;&lt;Author&gt;Oxborough&lt;/Author&gt;&lt;Year&gt;2016&lt;/Year&gt;&lt;RecNum&gt;607&lt;/RecNum&gt;&lt;DisplayText&gt;&lt;style face="superscript"&gt;34&lt;/style&gt;&lt;/DisplayText&gt;&lt;record&gt;&lt;rec-number&gt;607&lt;/rec-number&gt;&lt;foreign-keys&gt;&lt;key app="EN" db-id="0tverst04vdvehe5fax5sp572a0e0ta2wa0s" timestamp="1705479929"&gt;607&lt;/key&gt;&lt;/foreign-keys&gt;&lt;ref-type name="Journal Article"&gt;17&lt;/ref-type&gt;&lt;contributors&gt;&lt;authors&gt;&lt;author&gt;Oxborough, R. M.&lt;/author&gt;&lt;/authors&gt;&lt;/contributors&gt;&lt;auth-address&gt;Richard Oxborough Consultancy, London, UK. oxandbull@hotmail.com.&lt;/auth-address&gt;&lt;titles&gt;&lt;title&gt;Trends in US President&amp;apos;s Malaria Initiative-funded indoor residual spray coverage and insecticide choice in sub-Saharan Africa (2008-2015): urgent need for affordable, long-lasting insecticides&lt;/title&gt;&lt;secondary-title&gt;Malar J&lt;/secondary-title&gt;&lt;/titles&gt;&lt;periodical&gt;&lt;full-title&gt;Malar J&lt;/full-title&gt;&lt;/periodical&gt;&lt;pages&gt;146&lt;/pages&gt;&lt;volume&gt;15&lt;/volume&gt;&lt;edition&gt;2016/03/10&lt;/edition&gt;&lt;keywords&gt;&lt;keyword&gt;Africa South of the Sahara&lt;/keyword&gt;&lt;keyword&gt;Animals&lt;/keyword&gt;&lt;keyword&gt;Anopheles&lt;/keyword&gt;&lt;keyword&gt;*Health Policy&lt;/keyword&gt;&lt;keyword&gt;Humans&lt;/keyword&gt;&lt;keyword&gt;Insect Vectors&lt;/keyword&gt;&lt;keyword&gt;Insecticides/*economics&lt;/keyword&gt;&lt;keyword&gt;*Malaria/prevention &amp;amp; control/transmission&lt;/keyword&gt;&lt;keyword&gt;*Mosquito Control/economics/methods/organization &amp;amp; administration/trends&lt;/keyword&gt;&lt;/keywords&gt;&lt;dates&gt;&lt;year&gt;2016&lt;/year&gt;&lt;pub-dates&gt;&lt;date&gt;Mar 8&lt;/date&gt;&lt;/pub-dates&gt;&lt;/dates&gt;&lt;isbn&gt;1475-2875&lt;/isbn&gt;&lt;accession-num&gt;26957210&lt;/accession-num&gt;&lt;urls&gt;&lt;/urls&gt;&lt;custom2&gt;PMC4784374&lt;/custom2&gt;&lt;electronic-resource-num&gt;10.1186/s12936-016-1201-1&lt;/electronic-resource-num&gt;&lt;remote-database-provider&gt;NLM&lt;/remote-database-provider&gt;&lt;language&gt;eng&lt;/language&gt;&lt;/record&gt;&lt;/Cite&gt;&lt;/EndNote&gt;</w:delInstrText>
        </w:r>
        <w:r w:rsidR="0003209C" w:rsidRPr="137CD513" w:rsidDel="00757C87">
          <w:rPr>
            <w:rFonts w:ascii="Palatino Linotype" w:eastAsia="Palatino Linotype" w:hAnsi="Palatino Linotype" w:cs="Palatino Linotype"/>
            <w:sz w:val="24"/>
            <w:szCs w:val="24"/>
          </w:rPr>
          <w:fldChar w:fldCharType="separate"/>
        </w:r>
        <w:r w:rsidR="006160ED" w:rsidRPr="006160ED" w:rsidDel="00757C87">
          <w:rPr>
            <w:rFonts w:ascii="Palatino Linotype" w:eastAsia="Palatino Linotype" w:hAnsi="Palatino Linotype" w:cs="Palatino Linotype"/>
            <w:noProof/>
            <w:sz w:val="24"/>
            <w:szCs w:val="24"/>
            <w:vertAlign w:val="superscript"/>
          </w:rPr>
          <w:delText>34</w:delText>
        </w:r>
        <w:r w:rsidR="0003209C" w:rsidRPr="137CD513" w:rsidDel="00757C87">
          <w:rPr>
            <w:rFonts w:ascii="Palatino Linotype" w:eastAsia="Palatino Linotype" w:hAnsi="Palatino Linotype" w:cs="Palatino Linotype"/>
            <w:sz w:val="24"/>
            <w:szCs w:val="24"/>
          </w:rPr>
          <w:fldChar w:fldCharType="end"/>
        </w:r>
        <w:r w:rsidR="0FF927E4" w:rsidRPr="137CD513" w:rsidDel="00757C87">
          <w:rPr>
            <w:rFonts w:ascii="Palatino Linotype" w:eastAsia="Palatino Linotype" w:hAnsi="Palatino Linotype" w:cs="Palatino Linotype"/>
            <w:sz w:val="24"/>
            <w:szCs w:val="24"/>
          </w:rPr>
          <w:delText>.</w:delText>
        </w:r>
      </w:del>
      <w:del w:id="438" w:author="Joel Ouma Odero (PGR)" w:date="2024-04-08T19:17:00Z">
        <w:r w:rsidR="0FF927E4" w:rsidRPr="137CD513" w:rsidDel="008964B1">
          <w:rPr>
            <w:rFonts w:ascii="Palatino Linotype" w:eastAsia="Palatino Linotype" w:hAnsi="Palatino Linotype" w:cs="Palatino Linotype"/>
            <w:sz w:val="24"/>
            <w:szCs w:val="24"/>
          </w:rPr>
          <w:delText xml:space="preserve"> </w:delText>
        </w:r>
      </w:del>
      <w:r w:rsidR="0FF927E4" w:rsidRPr="137CD513">
        <w:rPr>
          <w:rFonts w:ascii="Palatino Linotype" w:eastAsia="Palatino Linotype" w:hAnsi="Palatino Linotype" w:cs="Palatino Linotype"/>
          <w:sz w:val="24"/>
          <w:szCs w:val="24"/>
        </w:rPr>
        <w:t>The Africa Stockpiles Programme (ASP)</w:t>
      </w:r>
      <w:r w:rsidR="320C682C" w:rsidRPr="137CD513">
        <w:rPr>
          <w:rFonts w:ascii="Palatino Linotype" w:eastAsia="Palatino Linotype" w:hAnsi="Palatino Linotype" w:cs="Palatino Linotype"/>
          <w:sz w:val="24"/>
          <w:szCs w:val="24"/>
        </w:rPr>
        <w:t xml:space="preserve"> </w:t>
      </w:r>
      <w:r w:rsidR="0FF927E4" w:rsidRPr="137CD513">
        <w:rPr>
          <w:rFonts w:ascii="Palatino Linotype" w:eastAsia="Palatino Linotype" w:hAnsi="Palatino Linotype" w:cs="Palatino Linotype"/>
          <w:sz w:val="24"/>
          <w:szCs w:val="24"/>
        </w:rPr>
        <w:t xml:space="preserve">was launched in 2005 to eliminate stockpiles of obsolete pesticides, including DDT. At this time, it was estimated that Tanzania still possessed approx. 1,500 tonnes of obsolete pesticides </w:t>
      </w:r>
      <w:r w:rsidR="0003209C" w:rsidRPr="137CD513">
        <w:rPr>
          <w:rFonts w:ascii="Palatino Linotype" w:eastAsia="Palatino Linotype" w:hAnsi="Palatino Linotype" w:cs="Palatino Linotype"/>
          <w:sz w:val="24"/>
          <w:szCs w:val="24"/>
        </w:rPr>
        <w:fldChar w:fldCharType="begin"/>
      </w:r>
      <w:r w:rsidR="00982DCC">
        <w:rPr>
          <w:rFonts w:ascii="Palatino Linotype" w:eastAsia="Palatino Linotype" w:hAnsi="Palatino Linotype" w:cs="Palatino Linotype"/>
          <w:sz w:val="24"/>
          <w:szCs w:val="24"/>
        </w:rPr>
        <w:instrText xml:space="preserve"> ADDIN EN.CITE &lt;EndNote&gt;&lt;Cite&gt;&lt;Author&gt;FAO&lt;/Author&gt;&lt;Year&gt;2005&lt;/Year&gt;&lt;RecNum&gt;608&lt;/RecNum&gt;&lt;DisplayText&gt;&lt;style face="superscript"&gt;35&lt;/style&gt;&lt;/DisplayText&gt;&lt;record&gt;&lt;rec-number&gt;608&lt;/rec-number&gt;&lt;foreign-keys&gt;&lt;key app="EN" db-id="0tverst04vdvehe5fax5sp572a0e0ta2wa0s" timestamp="1705480326"&gt;608&lt;/key&gt;&lt;/foreign-keys&gt;&lt;ref-type name="Web Page"&gt;12&lt;/ref-type&gt;&lt;contributors&gt;&lt;authors&gt;&lt;author&gt;FAO  &lt;/author&gt;&lt;/authors&gt;&lt;/contributors&gt;&lt;titles&gt;&lt;title&gt;Prevention and disposal of obsolete pesticides &lt;/title&gt;&lt;/titles&gt;&lt;number&gt;12 January 2024&lt;/number&gt;&lt;dates&gt;&lt;year&gt;2005&lt;/year&gt;&lt;/dates&gt;&lt;publisher&gt;FAO&lt;/publisher&gt;&lt;urls&gt;&lt;related-urls&gt;&lt;url&gt;https://www.fao.org/agriculture/crops/obsolete-pesticides/where-stocks/africa-stocks/en/&lt;/url&gt;&lt;/related-urls&gt;&lt;/urls&gt;&lt;/record&gt;&lt;/Cite&gt;&lt;/EndNote&gt;</w:instrText>
      </w:r>
      <w:r w:rsidR="0003209C" w:rsidRPr="137CD513">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35</w:t>
      </w:r>
      <w:r w:rsidR="0003209C" w:rsidRPr="137CD513">
        <w:rPr>
          <w:rFonts w:ascii="Palatino Linotype" w:eastAsia="Palatino Linotype" w:hAnsi="Palatino Linotype" w:cs="Palatino Linotype"/>
          <w:sz w:val="24"/>
          <w:szCs w:val="24"/>
        </w:rPr>
        <w:fldChar w:fldCharType="end"/>
      </w:r>
      <w:r w:rsidR="75D9AE74" w:rsidRPr="137CD513">
        <w:rPr>
          <w:rFonts w:ascii="Palatino Linotype" w:eastAsia="Palatino Linotype" w:hAnsi="Palatino Linotype" w:cs="Palatino Linotype"/>
          <w:sz w:val="24"/>
          <w:szCs w:val="24"/>
        </w:rPr>
        <w:t>.</w:t>
      </w:r>
      <w:r w:rsidR="0FF927E4" w:rsidRPr="137CD513">
        <w:rPr>
          <w:rFonts w:ascii="Palatino Linotype" w:eastAsia="Palatino Linotype" w:hAnsi="Palatino Linotype" w:cs="Palatino Linotype"/>
          <w:sz w:val="24"/>
          <w:szCs w:val="24"/>
        </w:rPr>
        <w:t xml:space="preserve"> Intriguingly, Mahenge-Ulanga in the Morogoro region held a DDT stockpile of 4.5 tons (as of 2004) in </w:t>
      </w:r>
      <w:r w:rsidR="0003209C" w:rsidRPr="137CD513">
        <w:rPr>
          <w:rFonts w:ascii="Palatino Linotype" w:eastAsia="Palatino Linotype" w:hAnsi="Palatino Linotype" w:cs="Palatino Linotype"/>
          <w:sz w:val="24"/>
          <w:szCs w:val="24"/>
        </w:rPr>
        <w:fldChar w:fldCharType="begin"/>
      </w:r>
      <w:r w:rsidR="00F92505">
        <w:rPr>
          <w:rFonts w:ascii="Palatino Linotype" w:eastAsia="Palatino Linotype" w:hAnsi="Palatino Linotype" w:cs="Palatino Linotype"/>
          <w:sz w:val="24"/>
          <w:szCs w:val="24"/>
        </w:rPr>
        <w:instrText xml:space="preserve"> ADDIN EN.CITE &lt;EndNote&gt;&lt;Cite&gt;&lt;Author&gt;UNEP&lt;/Author&gt;&lt;Year&gt;2005&lt;/Year&gt;&lt;RecNum&gt;609&lt;/RecNum&gt;&lt;DisplayText&gt;&lt;style face="superscript"&gt;36&lt;/style&gt;&lt;/DisplayText&gt;&lt;record&gt;&lt;rec-number&gt;609&lt;/rec-number&gt;&lt;foreign-keys&gt;&lt;key app="EN" db-id="0tverst04vdvehe5fax5sp572a0e0ta2wa0s" timestamp="1705480729"&gt;609&lt;/key&gt;&lt;/foreign-keys&gt;&lt;ref-type name="Web Page"&gt;12&lt;/ref-type&gt;&lt;contributors&gt;&lt;authors&gt;&lt;author&gt;UNEP&lt;/author&gt;&lt;/authors&gt;&lt;/contributors&gt;&lt;titles&gt;&lt;title&gt;National Implementation Plans&lt;/title&gt;&lt;/titles&gt;&lt;dates&gt;&lt;year&gt;2005&lt;/year&gt;&lt;/dates&gt;&lt;urls&gt;&lt;related-urls&gt;&lt;url&gt;https://www.pops.int/Implementation/NationalImplementationPlans/NIPTransmission/tabid/253/Default.aspx&lt;/url&gt;&lt;/related-urls&gt;&lt;/urls&gt;&lt;/record&gt;&lt;/Cite&gt;&lt;/EndNote&gt;</w:instrText>
      </w:r>
      <w:r w:rsidR="0003209C" w:rsidRPr="137CD513">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36</w:t>
      </w:r>
      <w:r w:rsidR="0003209C" w:rsidRPr="137CD513">
        <w:rPr>
          <w:rFonts w:ascii="Palatino Linotype" w:eastAsia="Palatino Linotype" w:hAnsi="Palatino Linotype" w:cs="Palatino Linotype"/>
          <w:sz w:val="24"/>
          <w:szCs w:val="24"/>
        </w:rPr>
        <w:fldChar w:fldCharType="end"/>
      </w:r>
      <w:r w:rsidR="0FF927E4" w:rsidRPr="137CD513">
        <w:rPr>
          <w:rFonts w:ascii="Palatino Linotype" w:eastAsia="Palatino Linotype" w:hAnsi="Palatino Linotype" w:cs="Palatino Linotype"/>
          <w:sz w:val="24"/>
          <w:szCs w:val="24"/>
        </w:rPr>
        <w:t xml:space="preserve">, approximately 100 km away </w:t>
      </w:r>
      <w:r w:rsidR="47B518BF" w:rsidRPr="137CD513">
        <w:rPr>
          <w:rFonts w:ascii="Palatino Linotype" w:eastAsia="Palatino Linotype" w:hAnsi="Palatino Linotype" w:cs="Palatino Linotype"/>
          <w:sz w:val="24"/>
          <w:szCs w:val="24"/>
        </w:rPr>
        <w:t>from</w:t>
      </w:r>
      <w:r w:rsidR="47B518BF" w:rsidRPr="137CD513">
        <w:rPr>
          <w:rFonts w:ascii="Palatino Linotype" w:eastAsia="Palatino Linotype" w:hAnsi="Palatino Linotype" w:cs="Palatino Linotype"/>
          <w:i/>
          <w:iCs/>
          <w:sz w:val="24"/>
          <w:szCs w:val="24"/>
        </w:rPr>
        <w:t xml:space="preserve"> </w:t>
      </w:r>
      <w:r w:rsidR="47B518BF" w:rsidRPr="137CD513">
        <w:rPr>
          <w:rFonts w:ascii="Palatino Linotype" w:eastAsia="Palatino Linotype" w:hAnsi="Palatino Linotype" w:cs="Palatino Linotype"/>
          <w:sz w:val="24"/>
          <w:szCs w:val="24"/>
        </w:rPr>
        <w:t>where</w:t>
      </w:r>
      <w:r w:rsidR="0FF927E4" w:rsidRPr="137CD513">
        <w:rPr>
          <w:rFonts w:ascii="Palatino Linotype" w:eastAsia="Palatino Linotype" w:hAnsi="Palatino Linotype" w:cs="Palatino Linotype"/>
          <w:sz w:val="24"/>
          <w:szCs w:val="24"/>
        </w:rPr>
        <w:t xml:space="preserve"> DDT-resistant </w:t>
      </w:r>
      <w:r w:rsidR="0FF927E4" w:rsidRPr="137CD513">
        <w:rPr>
          <w:rFonts w:ascii="Palatino Linotype" w:eastAsia="Palatino Linotype" w:hAnsi="Palatino Linotype" w:cs="Palatino Linotype"/>
          <w:i/>
          <w:iCs/>
          <w:sz w:val="24"/>
          <w:szCs w:val="24"/>
        </w:rPr>
        <w:t>An. funestus</w:t>
      </w:r>
      <w:r w:rsidR="0FF927E4" w:rsidRPr="137CD513">
        <w:rPr>
          <w:rFonts w:ascii="Palatino Linotype" w:eastAsia="Palatino Linotype" w:hAnsi="Palatino Linotype" w:cs="Palatino Linotype"/>
          <w:sz w:val="24"/>
          <w:szCs w:val="24"/>
        </w:rPr>
        <w:t xml:space="preserve">  were detected in this study. Additionally, a large </w:t>
      </w:r>
      <w:r w:rsidR="560AF052" w:rsidRPr="137CD513">
        <w:rPr>
          <w:rFonts w:ascii="Palatino Linotype" w:eastAsia="Palatino Linotype" w:hAnsi="Palatino Linotype" w:cs="Palatino Linotype"/>
          <w:sz w:val="24"/>
          <w:szCs w:val="24"/>
        </w:rPr>
        <w:t>stockpile of</w:t>
      </w:r>
      <w:r w:rsidR="0FF927E4" w:rsidRPr="137CD513">
        <w:rPr>
          <w:rFonts w:ascii="Palatino Linotype" w:eastAsia="Palatino Linotype" w:hAnsi="Palatino Linotype" w:cs="Palatino Linotype"/>
          <w:sz w:val="24"/>
          <w:szCs w:val="24"/>
        </w:rPr>
        <w:t xml:space="preserve"> 19 tons of DDT was also held in Morogoro town</w:t>
      </w:r>
      <w:ins w:id="439" w:author="Joel Ouma Odero (PGR)" w:date="2024-04-08T19:16:00Z">
        <w:r w:rsidR="007A5A14">
          <w:rPr>
            <w:rFonts w:ascii="Palatino Linotype" w:eastAsia="Palatino Linotype" w:hAnsi="Palatino Linotype" w:cs="Palatino Linotype"/>
            <w:sz w:val="24"/>
            <w:szCs w:val="24"/>
          </w:rPr>
          <w:t xml:space="preserve"> </w:t>
        </w:r>
        <w:r w:rsidR="001847FD">
          <w:rPr>
            <w:rFonts w:ascii="Palatino Linotype" w:eastAsia="Palatino Linotype" w:hAnsi="Palatino Linotype" w:cs="Palatino Linotype"/>
            <w:sz w:val="24"/>
            <w:szCs w:val="24"/>
          </w:rPr>
          <w:t>(</w:t>
        </w:r>
        <w:r w:rsidR="001847FD" w:rsidRPr="00706C4B">
          <w:rPr>
            <w:rFonts w:ascii="Palatino Linotype" w:eastAsia="Palatino Linotype" w:hAnsi="Palatino Linotype" w:cs="Palatino Linotype"/>
            <w:b/>
            <w:bCs/>
            <w:sz w:val="24"/>
            <w:szCs w:val="24"/>
            <w:highlight w:val="yellow"/>
            <w:rPrChange w:id="440" w:author="Joel Ouma Odero (PGR)" w:date="2024-04-16T10:54:00Z">
              <w:rPr>
                <w:rFonts w:ascii="Palatino Linotype" w:eastAsia="Palatino Linotype" w:hAnsi="Palatino Linotype" w:cs="Palatino Linotype"/>
                <w:b/>
                <w:bCs/>
                <w:sz w:val="24"/>
                <w:szCs w:val="24"/>
              </w:rPr>
            </w:rPrChange>
          </w:rPr>
          <w:t xml:space="preserve">Figure </w:t>
        </w:r>
      </w:ins>
      <w:ins w:id="441" w:author="Joel Ouma Odero (PGR)" w:date="2024-04-16T10:54:00Z">
        <w:r w:rsidR="00706C4B" w:rsidRPr="00706C4B">
          <w:rPr>
            <w:rFonts w:ascii="Palatino Linotype" w:eastAsia="Palatino Linotype" w:hAnsi="Palatino Linotype" w:cs="Palatino Linotype"/>
            <w:b/>
            <w:bCs/>
            <w:sz w:val="24"/>
            <w:szCs w:val="24"/>
            <w:highlight w:val="yellow"/>
            <w:rPrChange w:id="442" w:author="Joel Ouma Odero (PGR)" w:date="2024-04-16T10:54:00Z">
              <w:rPr>
                <w:rFonts w:ascii="Palatino Linotype" w:eastAsia="Palatino Linotype" w:hAnsi="Palatino Linotype" w:cs="Palatino Linotype"/>
                <w:b/>
                <w:bCs/>
                <w:sz w:val="24"/>
                <w:szCs w:val="24"/>
              </w:rPr>
            </w:rPrChange>
          </w:rPr>
          <w:t>4B</w:t>
        </w:r>
      </w:ins>
      <w:ins w:id="443" w:author="Joel Ouma Odero (PGR)" w:date="2024-04-08T19:16:00Z">
        <w:r w:rsidR="001847FD">
          <w:rPr>
            <w:rFonts w:ascii="Palatino Linotype" w:eastAsia="Palatino Linotype" w:hAnsi="Palatino Linotype" w:cs="Palatino Linotype"/>
            <w:sz w:val="24"/>
            <w:szCs w:val="24"/>
          </w:rPr>
          <w:t>)</w:t>
        </w:r>
      </w:ins>
      <w:r w:rsidR="0FF927E4" w:rsidRPr="137CD513">
        <w:rPr>
          <w:rFonts w:ascii="Palatino Linotype" w:eastAsia="Palatino Linotype" w:hAnsi="Palatino Linotype" w:cs="Palatino Linotype"/>
          <w:sz w:val="24"/>
          <w:szCs w:val="24"/>
        </w:rPr>
        <w:t xml:space="preserve">, where over 300 tonnes of DDT-contaminated soil were removed for disposal in 2012 </w:t>
      </w:r>
      <w:r w:rsidR="0003209C" w:rsidRPr="137CD513">
        <w:rPr>
          <w:rFonts w:ascii="Palatino Linotype" w:eastAsia="Palatino Linotype" w:hAnsi="Palatino Linotype" w:cs="Palatino Linotype"/>
          <w:sz w:val="24"/>
          <w:szCs w:val="24"/>
        </w:rPr>
        <w:fldChar w:fldCharType="begin"/>
      </w:r>
      <w:r w:rsidR="00376265">
        <w:rPr>
          <w:rFonts w:ascii="Palatino Linotype" w:eastAsia="Palatino Linotype" w:hAnsi="Palatino Linotype" w:cs="Palatino Linotype"/>
          <w:sz w:val="24"/>
          <w:szCs w:val="24"/>
        </w:rPr>
        <w:instrText xml:space="preserve"> ADDIN EN.CITE &lt;EndNote&gt;&lt;Cite&gt;&lt;Author&gt;WorldBank&lt;/Author&gt;&lt;Year&gt;2012&lt;/Year&gt;&lt;RecNum&gt;610&lt;/RecNum&gt;&lt;DisplayText&gt;&lt;style face="superscript"&gt;17&lt;/style&gt;&lt;/DisplayText&gt;&lt;record&gt;&lt;rec-number&gt;610&lt;/rec-number&gt;&lt;foreign-keys&gt;&lt;key app="EN" db-id="0tverst04vdvehe5fax5sp572a0e0ta2wa0s" timestamp="1705481250"&gt;610&lt;/key&gt;&lt;/foreign-keys&gt;&lt;ref-type name="Web Page"&gt;12&lt;/ref-type&gt;&lt;contributors&gt;&lt;authors&gt;&lt;author&gt;WorldBank&lt;/author&gt;&lt;/authors&gt;&lt;/contributors&gt;&lt;titles&gt;&lt;title&gt;Saying Goodbye to Tanzania’s Old Pesticide Stocks&lt;/title&gt;&lt;/titles&gt;&lt;number&gt;12 January 2024&lt;/number&gt;&lt;dates&gt;&lt;year&gt;2012&lt;/year&gt;&lt;/dates&gt;&lt;publisher&gt;The World Bank&lt;/publisher&gt;&lt;urls&gt;&lt;related-urls&gt;&lt;url&gt;https://www.worldbank.org/en/news/feature/2012/09/12/saying-goodbye-to-tanzania-s-old-pesticide-stocks&lt;/url&gt;&lt;/related-urls&gt;&lt;/urls&gt;&lt;/record&gt;&lt;/Cite&gt;&lt;/EndNote&gt;</w:instrText>
      </w:r>
      <w:r w:rsidR="0003209C" w:rsidRPr="137CD513">
        <w:rPr>
          <w:rFonts w:ascii="Palatino Linotype" w:eastAsia="Palatino Linotype" w:hAnsi="Palatino Linotype" w:cs="Palatino Linotype"/>
          <w:sz w:val="24"/>
          <w:szCs w:val="24"/>
        </w:rPr>
        <w:fldChar w:fldCharType="separate"/>
      </w:r>
      <w:r w:rsidR="2ECB0B9F" w:rsidRPr="137CD513">
        <w:rPr>
          <w:rFonts w:ascii="Palatino Linotype" w:eastAsia="Palatino Linotype" w:hAnsi="Palatino Linotype" w:cs="Palatino Linotype"/>
          <w:noProof/>
          <w:sz w:val="24"/>
          <w:szCs w:val="24"/>
          <w:vertAlign w:val="superscript"/>
        </w:rPr>
        <w:t>17</w:t>
      </w:r>
      <w:r w:rsidR="0003209C" w:rsidRPr="137CD513">
        <w:rPr>
          <w:rFonts w:ascii="Palatino Linotype" w:eastAsia="Palatino Linotype" w:hAnsi="Palatino Linotype" w:cs="Palatino Linotype"/>
          <w:sz w:val="24"/>
          <w:szCs w:val="24"/>
        </w:rPr>
        <w:fldChar w:fldCharType="end"/>
      </w:r>
      <w:r w:rsidR="0FF927E4" w:rsidRPr="137CD513">
        <w:rPr>
          <w:rFonts w:ascii="Palatino Linotype" w:eastAsia="Palatino Linotype" w:hAnsi="Palatino Linotype" w:cs="Palatino Linotype"/>
          <w:sz w:val="24"/>
          <w:szCs w:val="24"/>
        </w:rPr>
        <w:t>. The ASP and the Tanzanian Government eliminated 100% of inventoried publicly held DDT stockpiles and conducted extensive environmental remediation by programme close in 2013</w:t>
      </w:r>
      <w:r w:rsidR="4F060A23" w:rsidRPr="137CD513">
        <w:rPr>
          <w:rFonts w:ascii="Palatino Linotype" w:eastAsia="Palatino Linotype" w:hAnsi="Palatino Linotype" w:cs="Palatino Linotype"/>
          <w:sz w:val="24"/>
          <w:szCs w:val="24"/>
        </w:rPr>
        <w:t xml:space="preserve"> </w:t>
      </w:r>
      <w:r w:rsidR="0003209C" w:rsidRPr="137CD513">
        <w:rPr>
          <w:rFonts w:ascii="Palatino Linotype" w:eastAsia="Palatino Linotype" w:hAnsi="Palatino Linotype" w:cs="Palatino Linotype"/>
          <w:sz w:val="24"/>
          <w:szCs w:val="24"/>
        </w:rPr>
        <w:fldChar w:fldCharType="begin"/>
      </w:r>
      <w:r w:rsidR="00D5146D">
        <w:rPr>
          <w:rFonts w:ascii="Palatino Linotype" w:eastAsia="Palatino Linotype" w:hAnsi="Palatino Linotype" w:cs="Palatino Linotype"/>
          <w:sz w:val="24"/>
          <w:szCs w:val="24"/>
        </w:rPr>
        <w:instrText xml:space="preserve"> ADDIN EN.CITE &lt;EndNote&gt;&lt;Cite&gt;&lt;Author&gt;WorldBank&lt;/Author&gt;&lt;Year&gt;2016&lt;/Year&gt;&lt;RecNum&gt;611&lt;/RecNum&gt;&lt;DisplayText&gt;&lt;style face="superscript"&gt;37&lt;/style&gt;&lt;/DisplayText&gt;&lt;record&gt;&lt;rec-number&gt;611&lt;/rec-number&gt;&lt;foreign-keys&gt;&lt;key app="EN" db-id="0tverst04vdvehe5fax5sp572a0e0ta2wa0s" timestamp="1705481756"&gt;611&lt;/key&gt;&lt;/foreign-keys&gt;&lt;ref-type name="Web Page"&gt;12&lt;/ref-type&gt;&lt;contributors&gt;&lt;authors&gt;&lt;author&gt;WorldBank&lt;/author&gt;&lt;/authors&gt;&lt;/contributors&gt;&lt;titles&gt;&lt;title&gt;Africa Stockpiles Program Project Performance and Assessment Report&lt;/title&gt;&lt;/titles&gt;&lt;number&gt;12 January 2024&lt;/number&gt;&lt;dates&gt;&lt;year&gt;2016&lt;/year&gt;&lt;/dates&gt;&lt;publisher&gt;The World Bank&lt;/publisher&gt;&lt;urls&gt;&lt;related-urls&gt;&lt;url&gt;chrome-https://documents1.worldbank.org/curated/en/168841477341223021/pdf/108524-PPAR-PUBLIC.pdf&lt;/url&gt;&lt;/related-urls&gt;&lt;/urls&gt;&lt;/record&gt;&lt;/Cite&gt;&lt;/EndNote&gt;</w:instrText>
      </w:r>
      <w:r w:rsidR="0003209C" w:rsidRPr="137CD513">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37</w:t>
      </w:r>
      <w:r w:rsidR="0003209C" w:rsidRPr="137CD513">
        <w:rPr>
          <w:rFonts w:ascii="Palatino Linotype" w:eastAsia="Palatino Linotype" w:hAnsi="Palatino Linotype" w:cs="Palatino Linotype"/>
          <w:sz w:val="24"/>
          <w:szCs w:val="24"/>
        </w:rPr>
        <w:fldChar w:fldCharType="end"/>
      </w:r>
      <w:r w:rsidR="0FF927E4" w:rsidRPr="137CD513">
        <w:rPr>
          <w:rFonts w:ascii="Palatino Linotype" w:eastAsia="Palatino Linotype" w:hAnsi="Palatino Linotype" w:cs="Palatino Linotype"/>
          <w:sz w:val="24"/>
          <w:szCs w:val="24"/>
        </w:rPr>
        <w:t xml:space="preserve">. However, extensive DDT contamination </w:t>
      </w:r>
      <w:commentRangeStart w:id="444"/>
      <w:r w:rsidR="0FF927E4" w:rsidRPr="137CD513">
        <w:rPr>
          <w:rFonts w:ascii="Palatino Linotype" w:eastAsia="Palatino Linotype" w:hAnsi="Palatino Linotype" w:cs="Palatino Linotype"/>
          <w:sz w:val="24"/>
          <w:szCs w:val="24"/>
        </w:rPr>
        <w:t>remains</w:t>
      </w:r>
      <w:commentRangeEnd w:id="444"/>
      <w:r w:rsidR="001847FD">
        <w:rPr>
          <w:rStyle w:val="CommentReference"/>
        </w:rPr>
        <w:commentReference w:id="444"/>
      </w:r>
      <w:r w:rsidR="0FF927E4" w:rsidRPr="137CD513">
        <w:rPr>
          <w:rFonts w:ascii="Palatino Linotype" w:eastAsia="Palatino Linotype" w:hAnsi="Palatino Linotype" w:cs="Palatino Linotype"/>
          <w:sz w:val="24"/>
          <w:szCs w:val="24"/>
        </w:rPr>
        <w:t xml:space="preserve"> </w:t>
      </w:r>
      <w:r w:rsidR="0003209C" w:rsidRPr="137CD513">
        <w:rPr>
          <w:rFonts w:ascii="Palatino Linotype" w:eastAsia="Palatino Linotype" w:hAnsi="Palatino Linotype" w:cs="Palatino Linotype"/>
          <w:sz w:val="24"/>
          <w:szCs w:val="24"/>
        </w:rPr>
        <w:fldChar w:fldCharType="begin"/>
      </w:r>
      <w:r w:rsidR="006160ED">
        <w:rPr>
          <w:rFonts w:ascii="Palatino Linotype" w:eastAsia="Palatino Linotype" w:hAnsi="Palatino Linotype" w:cs="Palatino Linotype"/>
          <w:sz w:val="24"/>
          <w:szCs w:val="24"/>
        </w:rPr>
        <w:instrText xml:space="preserve"> ADDIN EN.CITE &lt;EndNote&gt;&lt;Cite&gt;&lt;Author&gt;Elibariki&lt;/Author&gt;&lt;Year&gt;2017&lt;/Year&gt;&lt;RecNum&gt;612&lt;/RecNum&gt;&lt;DisplayText&gt;&lt;style face="superscript"&gt;38&lt;/style&gt;&lt;/DisplayText&gt;&lt;record&gt;&lt;rec-number&gt;612&lt;/rec-number&gt;&lt;foreign-keys&gt;&lt;key app="EN" db-id="0tverst04vdvehe5fax5sp572a0e0ta2wa0s" timestamp="1705481880"&gt;612&lt;/key&gt;&lt;/foreign-keys&gt;&lt;ref-type name="Journal Article"&gt;17&lt;/ref-type&gt;&lt;contributors&gt;&lt;authors&gt;&lt;author&gt;Elibariki, R.&lt;/author&gt;&lt;author&gt;Maguta, M. M.&lt;/author&gt;&lt;/authors&gt;&lt;/contributors&gt;&lt;auth-address&gt;Tanzania Industrial Research and Development Organization, P.O. Box 23235, Dar es Salaam, Tanzania. Electronic address: rachel.elibariki@yahoo.co.uk.&amp;#xD;Tanzania Industrial Research and Development Organization, P.O. Box 23235, Dar es Salaam, Tanzania. Electronic address: mmusabila@yahoo.com.&lt;/auth-address&gt;&lt;titles&gt;&lt;title&gt;Status of pesticides pollution in Tanzania - A review&lt;/title&gt;&lt;secondary-title&gt;Chemosphere&lt;/secondary-title&gt;&lt;/titles&gt;&lt;periodical&gt;&lt;full-title&gt;Chemosphere&lt;/full-title&gt;&lt;/periodical&gt;&lt;pages&gt;154-164&lt;/pages&gt;&lt;volume&gt;178&lt;/volume&gt;&lt;edition&gt;2017/03/23&lt;/edition&gt;&lt;keywords&gt;&lt;keyword&gt;Environmental Monitoring/*methods&lt;/keyword&gt;&lt;keyword&gt;Environmental Pollution/*analysis&lt;/keyword&gt;&lt;keyword&gt;Pesticides/*analysis&lt;/keyword&gt;&lt;keyword&gt;Soil Pollutants/*analysis&lt;/keyword&gt;&lt;keyword&gt;Tanzania&lt;/keyword&gt;&lt;keyword&gt;Organochlorine&lt;/keyword&gt;&lt;keyword&gt;Persistent Organic Pollutant&lt;/keyword&gt;&lt;keyword&gt;Sediment&lt;/keyword&gt;&lt;keyword&gt;Soil&lt;/keyword&gt;&lt;keyword&gt;Vegetation&lt;/keyword&gt;&lt;keyword&gt;Water&lt;/keyword&gt;&lt;/keywords&gt;&lt;dates&gt;&lt;year&gt;2017&lt;/year&gt;&lt;pub-dates&gt;&lt;date&gt;Jul&lt;/date&gt;&lt;/pub-dates&gt;&lt;/dates&gt;&lt;isbn&gt;0045-6535&lt;/isbn&gt;&lt;accession-num&gt;28324837&lt;/accession-num&gt;&lt;urls&gt;&lt;/urls&gt;&lt;electronic-resource-num&gt;10.1016/j.chemosphere.2017.03.036&lt;/electronic-resource-num&gt;&lt;remote-database-provider&gt;NLM&lt;/remote-database-provider&gt;&lt;language&gt;eng&lt;/language&gt;&lt;/record&gt;&lt;/Cite&gt;&lt;/EndNote&gt;</w:instrText>
      </w:r>
      <w:r w:rsidR="0003209C" w:rsidRPr="137CD513">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38</w:t>
      </w:r>
      <w:r w:rsidR="0003209C" w:rsidRPr="137CD513">
        <w:rPr>
          <w:rFonts w:ascii="Palatino Linotype" w:eastAsia="Palatino Linotype" w:hAnsi="Palatino Linotype" w:cs="Palatino Linotype"/>
          <w:sz w:val="24"/>
          <w:szCs w:val="24"/>
        </w:rPr>
        <w:fldChar w:fldCharType="end"/>
      </w:r>
      <w:r w:rsidR="53B750D6" w:rsidRPr="137CD513">
        <w:rPr>
          <w:rFonts w:ascii="Palatino Linotype" w:eastAsia="Palatino Linotype" w:hAnsi="Palatino Linotype" w:cs="Palatino Linotype"/>
          <w:sz w:val="24"/>
          <w:szCs w:val="24"/>
        </w:rPr>
        <w:t>.</w:t>
      </w:r>
      <w:r w:rsidR="0FF927E4" w:rsidRPr="137CD513">
        <w:rPr>
          <w:rFonts w:ascii="Palatino Linotype" w:eastAsia="Palatino Linotype" w:hAnsi="Palatino Linotype" w:cs="Palatino Linotype"/>
          <w:sz w:val="24"/>
          <w:szCs w:val="24"/>
        </w:rPr>
        <w:t xml:space="preserve"> </w:t>
      </w:r>
      <w:r w:rsidR="53B750D6" w:rsidRPr="137CD513">
        <w:rPr>
          <w:rFonts w:ascii="Palatino Linotype" w:eastAsia="Palatino Linotype" w:hAnsi="Palatino Linotype" w:cs="Palatino Linotype"/>
          <w:sz w:val="24"/>
          <w:szCs w:val="24"/>
        </w:rPr>
        <w:t>F</w:t>
      </w:r>
      <w:r w:rsidR="0FF927E4" w:rsidRPr="137CD513">
        <w:rPr>
          <w:rFonts w:ascii="Palatino Linotype" w:eastAsia="Palatino Linotype" w:hAnsi="Palatino Linotype" w:cs="Palatino Linotype"/>
          <w:sz w:val="24"/>
          <w:szCs w:val="24"/>
        </w:rPr>
        <w:t xml:space="preserve">or example, 1040 tonnes of DDT contaminated soil were removed in 2014/2015 </w:t>
      </w:r>
      <w:r w:rsidR="0003209C" w:rsidRPr="137CD513">
        <w:rPr>
          <w:rFonts w:ascii="Palatino Linotype" w:eastAsia="Palatino Linotype" w:hAnsi="Palatino Linotype" w:cs="Palatino Linotype"/>
          <w:sz w:val="24"/>
          <w:szCs w:val="24"/>
        </w:rPr>
        <w:fldChar w:fldCharType="begin"/>
      </w:r>
      <w:r w:rsidR="00F92505">
        <w:rPr>
          <w:rFonts w:ascii="Palatino Linotype" w:eastAsia="Palatino Linotype" w:hAnsi="Palatino Linotype" w:cs="Palatino Linotype"/>
          <w:sz w:val="24"/>
          <w:szCs w:val="24"/>
        </w:rPr>
        <w:instrText xml:space="preserve"> ADDIN EN.CITE &lt;EndNote&gt;&lt;Cite&gt;&lt;Author&gt;UNEP&lt;/Author&gt;&lt;Year&gt;2005&lt;/Year&gt;&lt;RecNum&gt;609&lt;/RecNum&gt;&lt;DisplayText&gt;&lt;style face="superscript"&gt;36&lt;/style&gt;&lt;/DisplayText&gt;&lt;record&gt;&lt;rec-number&gt;609&lt;/rec-number&gt;&lt;foreign-keys&gt;&lt;key app="EN" db-id="0tverst04vdvehe5fax5sp572a0e0ta2wa0s" timestamp="1705480729"&gt;609&lt;/key&gt;&lt;/foreign-keys&gt;&lt;ref-type name="Web Page"&gt;12&lt;/ref-type&gt;&lt;contributors&gt;&lt;authors&gt;&lt;author&gt;UNEP&lt;/author&gt;&lt;/authors&gt;&lt;/contributors&gt;&lt;titles&gt;&lt;title&gt;National Implementation Plans&lt;/title&gt;&lt;/titles&gt;&lt;dates&gt;&lt;year&gt;2005&lt;/year&gt;&lt;/dates&gt;&lt;urls&gt;&lt;related-urls&gt;&lt;url&gt;https://www.pops.int/Implementation/NationalImplementationPlans/NIPTransmission/tabid/253/Default.aspx&lt;/url&gt;&lt;/related-urls&gt;&lt;/urls&gt;&lt;/record&gt;&lt;/Cite&gt;&lt;/EndNote&gt;</w:instrText>
      </w:r>
      <w:r w:rsidR="0003209C" w:rsidRPr="137CD513">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36</w:t>
      </w:r>
      <w:r w:rsidR="0003209C" w:rsidRPr="137CD513">
        <w:rPr>
          <w:rFonts w:ascii="Palatino Linotype" w:eastAsia="Palatino Linotype" w:hAnsi="Palatino Linotype" w:cs="Palatino Linotype"/>
          <w:sz w:val="24"/>
          <w:szCs w:val="24"/>
        </w:rPr>
        <w:fldChar w:fldCharType="end"/>
      </w:r>
      <w:r w:rsidR="0FF927E4" w:rsidRPr="137CD513">
        <w:rPr>
          <w:rFonts w:ascii="Palatino Linotype" w:eastAsia="Palatino Linotype" w:hAnsi="Palatino Linotype" w:cs="Palatino Linotype"/>
          <w:sz w:val="24"/>
          <w:szCs w:val="24"/>
        </w:rPr>
        <w:t>, and DDT remains in</w:t>
      </w:r>
      <w:ins w:id="445" w:author="Tristan Dennis [2]" w:date="2024-04-16T09:37:00Z">
        <w:r w:rsidR="00985CDC">
          <w:rPr>
            <w:rFonts w:ascii="Palatino Linotype" w:eastAsia="Palatino Linotype" w:hAnsi="Palatino Linotype" w:cs="Palatino Linotype"/>
            <w:sz w:val="24"/>
            <w:szCs w:val="24"/>
          </w:rPr>
          <w:t xml:space="preserve"> widespread</w:t>
        </w:r>
      </w:ins>
      <w:r w:rsidR="0FF927E4" w:rsidRPr="137CD513">
        <w:rPr>
          <w:rFonts w:ascii="Palatino Linotype" w:eastAsia="Palatino Linotype" w:hAnsi="Palatino Linotype" w:cs="Palatino Linotype"/>
          <w:sz w:val="24"/>
          <w:szCs w:val="24"/>
        </w:rPr>
        <w:t xml:space="preserve"> use by private </w:t>
      </w:r>
      <w:commentRangeStart w:id="446"/>
      <w:r w:rsidR="0FF927E4" w:rsidRPr="137CD513">
        <w:rPr>
          <w:rFonts w:ascii="Palatino Linotype" w:eastAsia="Palatino Linotype" w:hAnsi="Palatino Linotype" w:cs="Palatino Linotype"/>
          <w:sz w:val="24"/>
          <w:szCs w:val="24"/>
        </w:rPr>
        <w:t>individuals</w:t>
      </w:r>
      <w:commentRangeEnd w:id="446"/>
      <w:r w:rsidR="00AA29BB">
        <w:rPr>
          <w:rStyle w:val="CommentReference"/>
        </w:rPr>
        <w:commentReference w:id="446"/>
      </w:r>
      <w:ins w:id="447" w:author="Joel Ouma Odero (PGR)" w:date="2024-04-16T10:55:00Z">
        <w:r w:rsidR="00AA29BB">
          <w:rPr>
            <w:rFonts w:ascii="Palatino Linotype" w:eastAsia="Palatino Linotype" w:hAnsi="Palatino Linotype" w:cs="Palatino Linotype"/>
            <w:sz w:val="24"/>
            <w:szCs w:val="24"/>
          </w:rPr>
          <w:t xml:space="preserve"> </w:t>
        </w:r>
      </w:ins>
      <w:r w:rsidR="0FF927E4" w:rsidRPr="137CD513">
        <w:rPr>
          <w:rFonts w:ascii="Palatino Linotype" w:eastAsia="Palatino Linotype" w:hAnsi="Palatino Linotype" w:cs="Palatino Linotype"/>
          <w:sz w:val="24"/>
          <w:szCs w:val="24"/>
        </w:rPr>
        <w:t xml:space="preserve">.  The coincident proximal location of high levels of </w:t>
      </w:r>
      <w:r w:rsidR="0FF927E4" w:rsidRPr="137CD513">
        <w:rPr>
          <w:rFonts w:ascii="Palatino Linotype" w:eastAsia="Palatino Linotype" w:hAnsi="Palatino Linotype" w:cs="Palatino Linotype"/>
          <w:i/>
          <w:iCs/>
          <w:sz w:val="24"/>
          <w:szCs w:val="24"/>
        </w:rPr>
        <w:t xml:space="preserve">kdr </w:t>
      </w:r>
      <w:r w:rsidR="0FF927E4" w:rsidRPr="137CD513">
        <w:rPr>
          <w:rFonts w:ascii="Palatino Linotype" w:eastAsia="Palatino Linotype" w:hAnsi="Palatino Linotype" w:cs="Palatino Linotype"/>
          <w:sz w:val="24"/>
          <w:szCs w:val="24"/>
        </w:rPr>
        <w:t xml:space="preserve">in </w:t>
      </w:r>
      <w:r w:rsidR="0FF927E4" w:rsidRPr="137CD513">
        <w:rPr>
          <w:rFonts w:ascii="Palatino Linotype" w:eastAsia="Palatino Linotype" w:hAnsi="Palatino Linotype" w:cs="Palatino Linotype"/>
          <w:i/>
          <w:iCs/>
          <w:sz w:val="24"/>
          <w:szCs w:val="24"/>
        </w:rPr>
        <w:t>An. funestus</w:t>
      </w:r>
      <w:r w:rsidR="0FF927E4" w:rsidRPr="137CD513">
        <w:rPr>
          <w:rFonts w:ascii="Palatino Linotype" w:eastAsia="Palatino Linotype" w:hAnsi="Palatino Linotype" w:cs="Palatino Linotype"/>
          <w:sz w:val="24"/>
          <w:szCs w:val="24"/>
        </w:rPr>
        <w:t xml:space="preserve"> with large past DDT stockpiles as well as the presence of widespread DDT contamination and private usage, leads us to hypothesise</w:t>
      </w:r>
      <w:ins w:id="448" w:author="Joel Ouma Odero (PGR)" w:date="2024-04-08T18:56:00Z">
        <w:r w:rsidR="008B39FC">
          <w:rPr>
            <w:rFonts w:ascii="Palatino Linotype" w:eastAsia="Palatino Linotype" w:hAnsi="Palatino Linotype" w:cs="Palatino Linotype"/>
            <w:sz w:val="24"/>
            <w:szCs w:val="24"/>
          </w:rPr>
          <w:t xml:space="preserve"> </w:t>
        </w:r>
      </w:ins>
      <w:del w:id="449" w:author="Joel Ouma Odero (PGR)" w:date="2024-04-08T18:56:00Z">
        <w:r w:rsidR="0FF927E4" w:rsidRPr="137CD513" w:rsidDel="008B39FC">
          <w:rPr>
            <w:rFonts w:ascii="Palatino Linotype" w:eastAsia="Palatino Linotype" w:hAnsi="Palatino Linotype" w:cs="Palatino Linotype"/>
            <w:sz w:val="24"/>
            <w:szCs w:val="24"/>
          </w:rPr>
          <w:delText xml:space="preserve"> </w:delText>
        </w:r>
      </w:del>
      <w:r w:rsidR="0FF927E4" w:rsidRPr="137CD513">
        <w:rPr>
          <w:rFonts w:ascii="Palatino Linotype" w:eastAsia="Palatino Linotype" w:hAnsi="Palatino Linotype" w:cs="Palatino Linotype"/>
          <w:sz w:val="24"/>
          <w:szCs w:val="24"/>
        </w:rPr>
        <w:t>that the</w:t>
      </w:r>
      <w:ins w:id="450" w:author="Tristan Dennis" w:date="2024-04-17T09:01:00Z">
        <w:r w:rsidR="00EC44CC">
          <w:rPr>
            <w:rFonts w:ascii="Palatino Linotype" w:eastAsia="Palatino Linotype" w:hAnsi="Palatino Linotype" w:cs="Palatino Linotype"/>
            <w:sz w:val="24"/>
            <w:szCs w:val="24"/>
          </w:rPr>
          <w:t xml:space="preserve"> two most likely scenarios</w:t>
        </w:r>
      </w:ins>
      <w:ins w:id="451" w:author="Tristan Dennis" w:date="2024-04-17T09:02:00Z">
        <w:r w:rsidR="00EC44CC">
          <w:rPr>
            <w:rFonts w:ascii="Palatino Linotype" w:eastAsia="Palatino Linotype" w:hAnsi="Palatino Linotype" w:cs="Palatino Linotype"/>
            <w:sz w:val="24"/>
            <w:szCs w:val="24"/>
          </w:rPr>
          <w:t xml:space="preserve"> of </w:t>
        </w:r>
        <w:r w:rsidR="00EC44CC">
          <w:rPr>
            <w:rFonts w:ascii="Palatino Linotype" w:eastAsia="Palatino Linotype" w:hAnsi="Palatino Linotype" w:cs="Palatino Linotype"/>
            <w:i/>
            <w:iCs/>
            <w:sz w:val="24"/>
            <w:szCs w:val="24"/>
          </w:rPr>
          <w:t xml:space="preserve">kdr </w:t>
        </w:r>
        <w:r w:rsidR="00EC44CC">
          <w:rPr>
            <w:rFonts w:ascii="Palatino Linotype" w:eastAsia="Palatino Linotype" w:hAnsi="Palatino Linotype" w:cs="Palatino Linotype"/>
            <w:sz w:val="24"/>
            <w:szCs w:val="24"/>
          </w:rPr>
          <w:t xml:space="preserve">emergence </w:t>
        </w:r>
      </w:ins>
      <w:del w:id="452" w:author="Tristan Dennis" w:date="2024-04-17T09:02:00Z">
        <w:r w:rsidR="0FF927E4" w:rsidRPr="137CD513" w:rsidDel="00EC44CC">
          <w:rPr>
            <w:rFonts w:ascii="Palatino Linotype" w:eastAsia="Palatino Linotype" w:hAnsi="Palatino Linotype" w:cs="Palatino Linotype"/>
            <w:sz w:val="24"/>
            <w:szCs w:val="24"/>
          </w:rPr>
          <w:delText xml:space="preserve"> evolution of </w:delText>
        </w:r>
        <w:r w:rsidR="0FF927E4" w:rsidRPr="137CD513" w:rsidDel="00EC44CC">
          <w:rPr>
            <w:rFonts w:ascii="Palatino Linotype" w:eastAsia="Palatino Linotype" w:hAnsi="Palatino Linotype" w:cs="Palatino Linotype"/>
            <w:i/>
            <w:iCs/>
            <w:sz w:val="24"/>
            <w:szCs w:val="24"/>
          </w:rPr>
          <w:delText xml:space="preserve">kdr </w:delText>
        </w:r>
      </w:del>
      <w:r w:rsidR="0FF927E4" w:rsidRPr="137CD513">
        <w:rPr>
          <w:rFonts w:ascii="Palatino Linotype" w:eastAsia="Palatino Linotype" w:hAnsi="Palatino Linotype" w:cs="Palatino Linotype"/>
          <w:sz w:val="24"/>
          <w:szCs w:val="24"/>
        </w:rPr>
        <w:t xml:space="preserve">in </w:t>
      </w:r>
      <w:r w:rsidR="0FF927E4" w:rsidRPr="137CD513">
        <w:rPr>
          <w:rFonts w:ascii="Palatino Linotype" w:eastAsia="Palatino Linotype" w:hAnsi="Palatino Linotype" w:cs="Palatino Linotype"/>
          <w:i/>
          <w:iCs/>
          <w:sz w:val="24"/>
          <w:szCs w:val="24"/>
        </w:rPr>
        <w:t xml:space="preserve">An. funestus </w:t>
      </w:r>
      <w:del w:id="453" w:author="Tristan Dennis" w:date="2024-04-17T09:02:00Z">
        <w:r w:rsidR="0FF927E4" w:rsidRPr="137CD513" w:rsidDel="00EC44CC">
          <w:rPr>
            <w:rFonts w:ascii="Palatino Linotype" w:eastAsia="Palatino Linotype" w:hAnsi="Palatino Linotype" w:cs="Palatino Linotype"/>
            <w:sz w:val="24"/>
            <w:szCs w:val="24"/>
          </w:rPr>
          <w:delText>may have been driven by</w:delText>
        </w:r>
      </w:del>
      <w:ins w:id="454" w:author="Tristan Dennis" w:date="2024-04-17T09:02:00Z">
        <w:r w:rsidR="00EC44CC">
          <w:rPr>
            <w:rFonts w:ascii="Palatino Linotype" w:eastAsia="Palatino Linotype" w:hAnsi="Palatino Linotype" w:cs="Palatino Linotype"/>
            <w:sz w:val="24"/>
            <w:szCs w:val="24"/>
          </w:rPr>
          <w:t>are</w:t>
        </w:r>
      </w:ins>
      <w:r w:rsidR="0FF927E4" w:rsidRPr="137CD513">
        <w:rPr>
          <w:rFonts w:ascii="Palatino Linotype" w:eastAsia="Palatino Linotype" w:hAnsi="Palatino Linotype" w:cs="Palatino Linotype"/>
          <w:sz w:val="24"/>
          <w:szCs w:val="24"/>
        </w:rPr>
        <w:t xml:space="preserve"> </w:t>
      </w:r>
      <w:del w:id="455" w:author="Tristan Dennis" w:date="2024-04-17T09:02:00Z">
        <w:r w:rsidR="4962BA88" w:rsidRPr="137CD513" w:rsidDel="00EC44CC">
          <w:rPr>
            <w:rFonts w:ascii="Palatino Linotype" w:eastAsia="Palatino Linotype" w:hAnsi="Palatino Linotype" w:cs="Palatino Linotype"/>
            <w:sz w:val="24"/>
            <w:szCs w:val="24"/>
          </w:rPr>
          <w:delText xml:space="preserve">DDT </w:delText>
        </w:r>
      </w:del>
      <w:r w:rsidR="4962BA88" w:rsidRPr="137CD513">
        <w:rPr>
          <w:rFonts w:ascii="Palatino Linotype" w:eastAsia="Palatino Linotype" w:hAnsi="Palatino Linotype" w:cs="Palatino Linotype"/>
          <w:sz w:val="24"/>
          <w:szCs w:val="24"/>
        </w:rPr>
        <w:t>contamination</w:t>
      </w:r>
      <w:r w:rsidR="0FF927E4" w:rsidRPr="137CD513">
        <w:rPr>
          <w:rFonts w:ascii="Palatino Linotype" w:eastAsia="Palatino Linotype" w:hAnsi="Palatino Linotype" w:cs="Palatino Linotype"/>
          <w:sz w:val="24"/>
          <w:szCs w:val="24"/>
        </w:rPr>
        <w:t xml:space="preserve"> of local larval breeding sites</w:t>
      </w:r>
      <w:ins w:id="456" w:author="Tristan Dennis" w:date="2024-04-17T09:02:00Z">
        <w:r w:rsidR="00EC44CC">
          <w:rPr>
            <w:rFonts w:ascii="Palatino Linotype" w:eastAsia="Palatino Linotype" w:hAnsi="Palatino Linotype" w:cs="Palatino Linotype"/>
            <w:sz w:val="24"/>
            <w:szCs w:val="24"/>
          </w:rPr>
          <w:t xml:space="preserve"> from agricultural or stockpiled DDT</w:t>
        </w:r>
      </w:ins>
      <w:r w:rsidR="0FF927E4" w:rsidRPr="137CD513">
        <w:rPr>
          <w:rFonts w:ascii="Palatino Linotype" w:eastAsia="Palatino Linotype" w:hAnsi="Palatino Linotype" w:cs="Palatino Linotype"/>
          <w:sz w:val="24"/>
          <w:szCs w:val="24"/>
        </w:rPr>
        <w:t xml:space="preserve">. The removal of DDT stockpiles by the ASP, and ongoing environmental remediation, may have contributed to reduced selection pressure on </w:t>
      </w:r>
      <w:r w:rsidR="0FF927E4" w:rsidRPr="137CD513">
        <w:rPr>
          <w:rFonts w:ascii="Palatino Linotype" w:eastAsia="Palatino Linotype" w:hAnsi="Palatino Linotype" w:cs="Palatino Linotype"/>
          <w:i/>
          <w:iCs/>
          <w:sz w:val="24"/>
          <w:szCs w:val="24"/>
        </w:rPr>
        <w:t>kdr</w:t>
      </w:r>
      <w:r w:rsidR="0FF927E4" w:rsidRPr="137CD513">
        <w:rPr>
          <w:rFonts w:ascii="Palatino Linotype" w:eastAsia="Palatino Linotype" w:hAnsi="Palatino Linotype" w:cs="Palatino Linotype"/>
          <w:sz w:val="24"/>
          <w:szCs w:val="24"/>
        </w:rPr>
        <w:t xml:space="preserve">, evident from declining frequency in Morogoro. Continued </w:t>
      </w:r>
      <w:r w:rsidR="0FF927E4" w:rsidRPr="137CD513">
        <w:rPr>
          <w:rFonts w:ascii="Palatino Linotype" w:eastAsia="Palatino Linotype" w:hAnsi="Palatino Linotype" w:cs="Palatino Linotype"/>
          <w:sz w:val="24"/>
          <w:szCs w:val="24"/>
        </w:rPr>
        <w:lastRenderedPageBreak/>
        <w:t xml:space="preserve">monitoring of allele frequency and future studies of </w:t>
      </w:r>
      <w:r w:rsidR="0FF927E4" w:rsidRPr="137CD513">
        <w:rPr>
          <w:rFonts w:ascii="Palatino Linotype" w:eastAsia="Palatino Linotype" w:hAnsi="Palatino Linotype" w:cs="Palatino Linotype"/>
          <w:i/>
          <w:iCs/>
          <w:sz w:val="24"/>
          <w:szCs w:val="24"/>
        </w:rPr>
        <w:t xml:space="preserve">kdr </w:t>
      </w:r>
      <w:r w:rsidR="0FF927E4" w:rsidRPr="137CD513">
        <w:rPr>
          <w:rFonts w:ascii="Palatino Linotype" w:eastAsia="Palatino Linotype" w:hAnsi="Palatino Linotype" w:cs="Palatino Linotype"/>
          <w:sz w:val="24"/>
          <w:szCs w:val="24"/>
        </w:rPr>
        <w:t xml:space="preserve">frequencies targeted towards sites of known DDT contamination will establish whether this hypothesis is correct. </w:t>
      </w:r>
    </w:p>
    <w:p w14:paraId="59731248" w14:textId="77777777" w:rsidR="00632173" w:rsidRPr="008B39FC" w:rsidRDefault="00632173">
      <w:pPr>
        <w:spacing w:line="360" w:lineRule="auto"/>
        <w:jc w:val="both"/>
        <w:rPr>
          <w:ins w:id="457" w:author="Tristan Dennis [2]" w:date="2024-04-16T13:47:00Z"/>
          <w:rFonts w:ascii="Palatino Linotype" w:eastAsia="Palatino Linotype" w:hAnsi="Palatino Linotype" w:cs="Palatino Linotype"/>
          <w:sz w:val="24"/>
          <w:szCs w:val="24"/>
          <w:rPrChange w:id="458" w:author="Joel Ouma Odero (PGR)" w:date="2024-04-08T18:56:00Z">
            <w:rPr>
              <w:ins w:id="459" w:author="Tristan Dennis [2]" w:date="2024-04-16T13:47:00Z"/>
              <w:rFonts w:ascii="Palatino Linotype" w:eastAsia="Palatino Linotype" w:hAnsi="Palatino Linotype" w:cs="Palatino Linotype"/>
              <w:sz w:val="24"/>
              <w:szCs w:val="24"/>
              <w:highlight w:val="white"/>
            </w:rPr>
          </w:rPrChange>
        </w:rPr>
        <w:pPrChange w:id="460" w:author="Tristan Dennis [2]" w:date="2024-04-16T13:47:00Z">
          <w:pPr>
            <w:spacing w:line="360" w:lineRule="auto"/>
            <w:ind w:firstLine="720"/>
            <w:jc w:val="both"/>
          </w:pPr>
        </w:pPrChange>
      </w:pPr>
    </w:p>
    <w:p w14:paraId="7D50A6A2" w14:textId="220D10B3" w:rsidR="003B53A1" w:rsidDel="00632173" w:rsidRDefault="0FF927E4" w:rsidP="001C2250">
      <w:pPr>
        <w:spacing w:line="360" w:lineRule="auto"/>
        <w:ind w:firstLine="720"/>
        <w:jc w:val="both"/>
        <w:rPr>
          <w:moveFrom w:id="461" w:author="Tristan Dennis [2]" w:date="2024-04-16T13:47:00Z"/>
          <w:rFonts w:ascii="Palatino Linotype" w:eastAsia="Palatino Linotype" w:hAnsi="Palatino Linotype" w:cs="Palatino Linotype"/>
          <w:sz w:val="24"/>
          <w:szCs w:val="24"/>
        </w:rPr>
      </w:pPr>
      <w:moveFromRangeStart w:id="462" w:author="Tristan Dennis [2]" w:date="2024-04-16T13:47:00Z" w:name="move164167660"/>
      <w:moveFrom w:id="463" w:author="Tristan Dennis [2]" w:date="2024-04-16T13:47:00Z">
        <w:r w:rsidRPr="137CD513" w:rsidDel="00632173">
          <w:rPr>
            <w:rFonts w:ascii="Palatino Linotype" w:eastAsia="Palatino Linotype" w:hAnsi="Palatino Linotype" w:cs="Palatino Linotype"/>
            <w:sz w:val="24"/>
            <w:szCs w:val="24"/>
            <w:highlight w:val="white"/>
          </w:rPr>
          <w:t xml:space="preserve">Our discovery of </w:t>
        </w:r>
        <w:r w:rsidRPr="137CD513" w:rsidDel="00632173">
          <w:rPr>
            <w:rFonts w:ascii="Palatino Linotype" w:eastAsia="Palatino Linotype" w:hAnsi="Palatino Linotype" w:cs="Palatino Linotype"/>
            <w:i/>
            <w:iCs/>
            <w:sz w:val="24"/>
            <w:szCs w:val="24"/>
            <w:highlight w:val="white"/>
          </w:rPr>
          <w:t xml:space="preserve">kdr </w:t>
        </w:r>
        <w:r w:rsidRPr="137CD513" w:rsidDel="00632173">
          <w:rPr>
            <w:rFonts w:ascii="Palatino Linotype" w:eastAsia="Palatino Linotype" w:hAnsi="Palatino Linotype" w:cs="Palatino Linotype"/>
            <w:sz w:val="24"/>
            <w:szCs w:val="24"/>
            <w:highlight w:val="white"/>
          </w:rPr>
          <w:t xml:space="preserve">resistance mutations in the </w:t>
        </w:r>
        <w:r w:rsidRPr="137CD513" w:rsidDel="00632173">
          <w:rPr>
            <w:rFonts w:ascii="Palatino Linotype" w:eastAsia="Palatino Linotype" w:hAnsi="Palatino Linotype" w:cs="Palatino Linotype"/>
            <w:i/>
            <w:iCs/>
            <w:sz w:val="24"/>
            <w:szCs w:val="24"/>
            <w:highlight w:val="white"/>
          </w:rPr>
          <w:t xml:space="preserve">Vgsc </w:t>
        </w:r>
        <w:r w:rsidRPr="137CD513" w:rsidDel="00632173">
          <w:rPr>
            <w:rFonts w:ascii="Palatino Linotype" w:eastAsia="Palatino Linotype" w:hAnsi="Palatino Linotype" w:cs="Palatino Linotype"/>
            <w:sz w:val="24"/>
            <w:szCs w:val="24"/>
            <w:highlight w:val="white"/>
          </w:rPr>
          <w:t xml:space="preserve">gene in </w:t>
        </w:r>
        <w:r w:rsidRPr="137CD513" w:rsidDel="00632173">
          <w:rPr>
            <w:rFonts w:ascii="Palatino Linotype" w:eastAsia="Palatino Linotype" w:hAnsi="Palatino Linotype" w:cs="Palatino Linotype"/>
            <w:i/>
            <w:iCs/>
            <w:sz w:val="24"/>
            <w:szCs w:val="24"/>
            <w:highlight w:val="white"/>
          </w:rPr>
          <w:t>An. funestus</w:t>
        </w:r>
        <w:r w:rsidRPr="137CD513" w:rsidDel="00632173">
          <w:rPr>
            <w:rFonts w:ascii="Palatino Linotype" w:eastAsia="Palatino Linotype" w:hAnsi="Palatino Linotype" w:cs="Palatino Linotype"/>
            <w:sz w:val="24"/>
            <w:szCs w:val="24"/>
            <w:highlight w:val="white"/>
          </w:rPr>
          <w:t xml:space="preserve"> is a significant and unwelcome development that </w:t>
        </w:r>
        <w:r w:rsidR="658EE4BD" w:rsidRPr="137CD513" w:rsidDel="00632173">
          <w:rPr>
            <w:rFonts w:ascii="Palatino Linotype" w:eastAsia="Palatino Linotype" w:hAnsi="Palatino Linotype" w:cs="Palatino Linotype"/>
            <w:sz w:val="24"/>
            <w:szCs w:val="24"/>
            <w:highlight w:val="white"/>
          </w:rPr>
          <w:t xml:space="preserve">has the potential to </w:t>
        </w:r>
        <w:r w:rsidRPr="137CD513" w:rsidDel="00632173">
          <w:rPr>
            <w:rFonts w:ascii="Palatino Linotype" w:eastAsia="Palatino Linotype" w:hAnsi="Palatino Linotype" w:cs="Palatino Linotype"/>
            <w:sz w:val="24"/>
            <w:szCs w:val="24"/>
            <w:highlight w:val="white"/>
          </w:rPr>
          <w:t>pose a new threat to vector control in the region.</w:t>
        </w:r>
        <w:r w:rsidRPr="137CD513" w:rsidDel="00632173">
          <w:rPr>
            <w:rFonts w:ascii="Palatino Linotype" w:eastAsia="Palatino Linotype" w:hAnsi="Palatino Linotype" w:cs="Palatino Linotype"/>
            <w:sz w:val="24"/>
            <w:szCs w:val="24"/>
          </w:rPr>
          <w:t xml:space="preserve"> </w:t>
        </w:r>
        <w:ins w:id="464" w:author="Joel Ouma Odero (PGR)" w:date="2024-04-15T17:59:00Z">
          <w:r w:rsidR="001C2250" w:rsidRPr="00A35A7E" w:rsidDel="00632173">
            <w:rPr>
              <w:rFonts w:ascii="Palatino Linotype" w:eastAsia="Palatino Linotype" w:hAnsi="Palatino Linotype" w:cs="Palatino Linotype"/>
              <w:sz w:val="24"/>
              <w:szCs w:val="24"/>
            </w:rPr>
            <w:t xml:space="preserve">The apparent decline of </w:t>
          </w:r>
          <w:r w:rsidR="001C2250" w:rsidRPr="00A35A7E" w:rsidDel="00632173">
            <w:rPr>
              <w:rFonts w:ascii="Palatino Linotype" w:eastAsia="Palatino Linotype" w:hAnsi="Palatino Linotype" w:cs="Palatino Linotype"/>
              <w:i/>
              <w:iCs/>
              <w:sz w:val="24"/>
              <w:szCs w:val="24"/>
            </w:rPr>
            <w:t xml:space="preserve">kdr </w:t>
          </w:r>
          <w:r w:rsidR="001C2250" w:rsidRPr="00A35A7E" w:rsidDel="00632173">
            <w:rPr>
              <w:rFonts w:ascii="Palatino Linotype" w:eastAsia="Palatino Linotype" w:hAnsi="Palatino Linotype" w:cs="Palatino Linotype"/>
              <w:sz w:val="24"/>
              <w:szCs w:val="24"/>
            </w:rPr>
            <w:t>allele frequencies between 2017 and 2023 possibly suggests</w:t>
          </w:r>
        </w:ins>
        <w:ins w:id="465" w:author="Joel Ouma Odero (PGR)" w:date="2024-04-15T18:08:00Z">
          <w:r w:rsidR="00082E07" w:rsidDel="00632173">
            <w:rPr>
              <w:rFonts w:ascii="Palatino Linotype" w:eastAsia="Palatino Linotype" w:hAnsi="Palatino Linotype" w:cs="Palatino Linotype"/>
              <w:sz w:val="24"/>
              <w:szCs w:val="24"/>
            </w:rPr>
            <w:t xml:space="preserve"> the</w:t>
          </w:r>
        </w:ins>
        <w:ins w:id="466" w:author="Joel Ouma Odero (PGR)" w:date="2024-04-15T17:59:00Z">
          <w:r w:rsidR="001C2250" w:rsidRPr="00A35A7E" w:rsidDel="00632173">
            <w:rPr>
              <w:rFonts w:ascii="Palatino Linotype" w:eastAsia="Palatino Linotype" w:hAnsi="Palatino Linotype" w:cs="Palatino Linotype"/>
              <w:sz w:val="24"/>
              <w:szCs w:val="24"/>
            </w:rPr>
            <w:t xml:space="preserve"> </w:t>
          </w:r>
        </w:ins>
        <w:ins w:id="467" w:author="Joel Ouma Odero (PGR)" w:date="2024-04-15T18:08:00Z">
          <w:r w:rsidR="00082E07" w:rsidRPr="00A35A7E" w:rsidDel="00632173">
            <w:rPr>
              <w:rFonts w:ascii="Palatino Linotype" w:eastAsia="Palatino Linotype" w:hAnsi="Palatino Linotype" w:cs="Palatino Linotype"/>
              <w:i/>
              <w:iCs/>
              <w:sz w:val="24"/>
              <w:szCs w:val="24"/>
            </w:rPr>
            <w:t xml:space="preserve">kdr </w:t>
          </w:r>
          <w:r w:rsidR="00082E07" w:rsidRPr="00A35A7E" w:rsidDel="00632173">
            <w:rPr>
              <w:rFonts w:ascii="Palatino Linotype" w:eastAsia="Palatino Linotype" w:hAnsi="Palatino Linotype" w:cs="Palatino Linotype"/>
              <w:sz w:val="24"/>
              <w:szCs w:val="24"/>
            </w:rPr>
            <w:t xml:space="preserve">emergence </w:t>
          </w:r>
        </w:ins>
        <w:ins w:id="468" w:author="Joel Ouma Odero (PGR)" w:date="2024-04-15T18:11:00Z">
          <w:r w:rsidR="00A428DE" w:rsidDel="00632173">
            <w:rPr>
              <w:rFonts w:ascii="Palatino Linotype" w:eastAsia="Palatino Linotype" w:hAnsi="Palatino Linotype" w:cs="Palatino Linotype"/>
              <w:sz w:val="24"/>
              <w:szCs w:val="24"/>
            </w:rPr>
            <w:t>could</w:t>
          </w:r>
        </w:ins>
        <w:ins w:id="469" w:author="Joel Ouma Odero (PGR)" w:date="2024-04-15T18:09:00Z">
          <w:r w:rsidR="006C0515" w:rsidDel="00632173">
            <w:rPr>
              <w:rFonts w:ascii="Palatino Linotype" w:eastAsia="Palatino Linotype" w:hAnsi="Palatino Linotype" w:cs="Palatino Linotype"/>
              <w:sz w:val="24"/>
              <w:szCs w:val="24"/>
            </w:rPr>
            <w:t xml:space="preserve"> be a</w:t>
          </w:r>
        </w:ins>
        <w:ins w:id="470" w:author="Joel Ouma Odero (PGR)" w:date="2024-04-15T18:08:00Z">
          <w:r w:rsidR="00082E07" w:rsidRPr="00A35A7E" w:rsidDel="00632173">
            <w:rPr>
              <w:rFonts w:ascii="Palatino Linotype" w:eastAsia="Palatino Linotype" w:hAnsi="Palatino Linotype" w:cs="Palatino Linotype"/>
              <w:sz w:val="24"/>
              <w:szCs w:val="24"/>
            </w:rPr>
            <w:t xml:space="preserve"> localised event peculiar to Morogoro region that is doomed to failure </w:t>
          </w:r>
        </w:ins>
        <w:ins w:id="471" w:author="Joel Ouma Odero (PGR)" w:date="2024-04-15T17:59:00Z">
          <w:r w:rsidR="001C2250" w:rsidRPr="00A35A7E" w:rsidDel="00632173">
            <w:rPr>
              <w:rFonts w:ascii="Palatino Linotype" w:eastAsia="Palatino Linotype" w:hAnsi="Palatino Linotype" w:cs="Palatino Linotype"/>
              <w:sz w:val="24"/>
              <w:szCs w:val="24"/>
            </w:rPr>
            <w:t>[</w:t>
          </w:r>
          <w:r w:rsidR="001C2250" w:rsidRPr="00A35A7E" w:rsidDel="00632173">
            <w:rPr>
              <w:rFonts w:ascii="Palatino Linotype" w:eastAsia="Palatino Linotype" w:hAnsi="Palatino Linotype" w:cs="Palatino Linotype"/>
              <w:b/>
              <w:bCs/>
              <w:sz w:val="24"/>
              <w:szCs w:val="24"/>
            </w:rPr>
            <w:t xml:space="preserve">Figure </w:t>
          </w:r>
        </w:ins>
        <w:ins w:id="472" w:author="Joel Ouma Odero (PGR)" w:date="2024-04-15T18:09:00Z">
          <w:r w:rsidR="00A73A76" w:rsidDel="00632173">
            <w:rPr>
              <w:rFonts w:ascii="Palatino Linotype" w:eastAsia="Palatino Linotype" w:hAnsi="Palatino Linotype" w:cs="Palatino Linotype"/>
              <w:b/>
              <w:bCs/>
              <w:sz w:val="24"/>
              <w:szCs w:val="24"/>
            </w:rPr>
            <w:t>2B</w:t>
          </w:r>
        </w:ins>
        <w:ins w:id="473" w:author="Joel Ouma Odero (PGR)" w:date="2024-04-15T17:59:00Z">
          <w:r w:rsidR="001C2250" w:rsidRPr="00A35A7E" w:rsidDel="00632173">
            <w:rPr>
              <w:rFonts w:ascii="Palatino Linotype" w:eastAsia="Palatino Linotype" w:hAnsi="Palatino Linotype" w:cs="Palatino Linotype"/>
              <w:sz w:val="24"/>
              <w:szCs w:val="24"/>
            </w:rPr>
            <w:t xml:space="preserve">], but non-uniform sample sizes per time-point make confident assertion of this difficult, and evidence of the presence of L976F/P1842S in neighbouring regions to Morogoro suggest a degree of spread is occurring. Increased understanding of the conditions that facilitated the emergence of </w:t>
          </w:r>
          <w:r w:rsidR="001C2250" w:rsidRPr="00A35A7E" w:rsidDel="00632173">
            <w:rPr>
              <w:rFonts w:ascii="Palatino Linotype" w:eastAsia="Palatino Linotype" w:hAnsi="Palatino Linotype" w:cs="Palatino Linotype"/>
              <w:i/>
              <w:iCs/>
              <w:sz w:val="24"/>
              <w:szCs w:val="24"/>
            </w:rPr>
            <w:t xml:space="preserve">kdr </w:t>
          </w:r>
          <w:r w:rsidR="001C2250" w:rsidRPr="00A35A7E" w:rsidDel="00632173">
            <w:rPr>
              <w:rFonts w:ascii="Palatino Linotype" w:eastAsia="Palatino Linotype" w:hAnsi="Palatino Linotype" w:cs="Palatino Linotype"/>
              <w:sz w:val="24"/>
              <w:szCs w:val="24"/>
            </w:rPr>
            <w:t xml:space="preserve">in Morogoro region will facilitate predictions of how likely </w:t>
          </w:r>
          <w:r w:rsidR="001C2250" w:rsidRPr="00A35A7E" w:rsidDel="00632173">
            <w:rPr>
              <w:rFonts w:ascii="Palatino Linotype" w:eastAsia="Palatino Linotype" w:hAnsi="Palatino Linotype" w:cs="Palatino Linotype"/>
              <w:i/>
              <w:iCs/>
              <w:sz w:val="24"/>
              <w:szCs w:val="24"/>
            </w:rPr>
            <w:t xml:space="preserve">kdr </w:t>
          </w:r>
          <w:r w:rsidR="001C2250" w:rsidRPr="00A35A7E" w:rsidDel="00632173">
            <w:rPr>
              <w:rFonts w:ascii="Palatino Linotype" w:eastAsia="Palatino Linotype" w:hAnsi="Palatino Linotype" w:cs="Palatino Linotype"/>
              <w:sz w:val="24"/>
              <w:szCs w:val="24"/>
            </w:rPr>
            <w:t xml:space="preserve">is to spread widely and threaten control of </w:t>
          </w:r>
          <w:r w:rsidR="001C2250" w:rsidRPr="00A35A7E" w:rsidDel="00632173">
            <w:rPr>
              <w:rFonts w:ascii="Palatino Linotype" w:eastAsia="Palatino Linotype" w:hAnsi="Palatino Linotype" w:cs="Palatino Linotype"/>
              <w:i/>
              <w:iCs/>
              <w:sz w:val="24"/>
              <w:szCs w:val="24"/>
            </w:rPr>
            <w:t>An</w:t>
          </w:r>
        </w:ins>
        <w:ins w:id="474" w:author="Joel Ouma Odero (PGR)" w:date="2024-04-15T18:11:00Z">
          <w:r w:rsidR="00E32029" w:rsidDel="00632173">
            <w:rPr>
              <w:rFonts w:ascii="Palatino Linotype" w:eastAsia="Palatino Linotype" w:hAnsi="Palatino Linotype" w:cs="Palatino Linotype"/>
              <w:i/>
              <w:iCs/>
              <w:sz w:val="24"/>
              <w:szCs w:val="24"/>
            </w:rPr>
            <w:t>.</w:t>
          </w:r>
        </w:ins>
        <w:ins w:id="475" w:author="Joel Ouma Odero (PGR)" w:date="2024-04-15T17:59:00Z">
          <w:r w:rsidR="001C2250" w:rsidRPr="00A35A7E" w:rsidDel="00632173">
            <w:rPr>
              <w:rFonts w:ascii="Palatino Linotype" w:eastAsia="Palatino Linotype" w:hAnsi="Palatino Linotype" w:cs="Palatino Linotype"/>
              <w:i/>
              <w:iCs/>
              <w:sz w:val="24"/>
              <w:szCs w:val="24"/>
            </w:rPr>
            <w:t xml:space="preserve"> funestus </w:t>
          </w:r>
          <w:r w:rsidR="001C2250" w:rsidRPr="00A35A7E" w:rsidDel="00632173">
            <w:rPr>
              <w:rFonts w:ascii="Palatino Linotype" w:eastAsia="Palatino Linotype" w:hAnsi="Palatino Linotype" w:cs="Palatino Linotype"/>
              <w:sz w:val="24"/>
              <w:szCs w:val="24"/>
            </w:rPr>
            <w:t>in a wider context.</w:t>
          </w:r>
          <w:r w:rsidR="001C2250" w:rsidDel="00632173">
            <w:rPr>
              <w:rFonts w:ascii="Palatino Linotype" w:eastAsia="Palatino Linotype" w:hAnsi="Palatino Linotype" w:cs="Palatino Linotype"/>
              <w:sz w:val="24"/>
              <w:szCs w:val="24"/>
            </w:rPr>
            <w:t xml:space="preserve"> </w:t>
          </w:r>
        </w:ins>
        <w:r w:rsidRPr="137CD513" w:rsidDel="00632173">
          <w:rPr>
            <w:rFonts w:ascii="Palatino Linotype" w:eastAsia="Palatino Linotype" w:hAnsi="Palatino Linotype" w:cs="Palatino Linotype"/>
            <w:sz w:val="24"/>
            <w:szCs w:val="24"/>
          </w:rPr>
          <w:t xml:space="preserve">Reassuringly, it seems that the emergence of </w:t>
        </w:r>
        <w:r w:rsidRPr="137CD513" w:rsidDel="00632173">
          <w:rPr>
            <w:rFonts w:ascii="Palatino Linotype" w:eastAsia="Palatino Linotype" w:hAnsi="Palatino Linotype" w:cs="Palatino Linotype"/>
            <w:i/>
            <w:iCs/>
            <w:sz w:val="24"/>
            <w:szCs w:val="24"/>
          </w:rPr>
          <w:t xml:space="preserve">kdr </w:t>
        </w:r>
        <w:r w:rsidRPr="137CD513" w:rsidDel="00632173">
          <w:rPr>
            <w:rFonts w:ascii="Palatino Linotype" w:eastAsia="Palatino Linotype" w:hAnsi="Palatino Linotype" w:cs="Palatino Linotype"/>
            <w:sz w:val="24"/>
            <w:szCs w:val="24"/>
          </w:rPr>
          <w:t>is not linked to, nor is presently likely to threaten, the mass rollout of PBO-pyrethroid bed</w:t>
        </w:r>
        <w:ins w:id="476" w:author="Joel Ouma Odero (PGR)" w:date="2024-03-26T23:57:00Z">
          <w:r w:rsidR="00420FF5" w:rsidDel="00632173">
            <w:rPr>
              <w:rFonts w:ascii="Palatino Linotype" w:eastAsia="Palatino Linotype" w:hAnsi="Palatino Linotype" w:cs="Palatino Linotype"/>
              <w:sz w:val="24"/>
              <w:szCs w:val="24"/>
            </w:rPr>
            <w:t xml:space="preserve"> </w:t>
          </w:r>
        </w:ins>
        <w:r w:rsidRPr="137CD513" w:rsidDel="00632173">
          <w:rPr>
            <w:rFonts w:ascii="Palatino Linotype" w:eastAsia="Palatino Linotype" w:hAnsi="Palatino Linotype" w:cs="Palatino Linotype"/>
            <w:sz w:val="24"/>
            <w:szCs w:val="24"/>
          </w:rPr>
          <w:t xml:space="preserve">nets currently underway in Tanzania as a response to IR. </w:t>
        </w:r>
        <w:commentRangeStart w:id="477"/>
        <w:r w:rsidRPr="137CD513" w:rsidDel="00632173">
          <w:rPr>
            <w:rFonts w:ascii="Palatino Linotype" w:eastAsia="Palatino Linotype" w:hAnsi="Palatino Linotype" w:cs="Palatino Linotype"/>
            <w:sz w:val="24"/>
            <w:szCs w:val="24"/>
          </w:rPr>
          <w:t xml:space="preserve">This does not preclude a role for </w:t>
        </w:r>
        <w:r w:rsidRPr="137CD513" w:rsidDel="00632173">
          <w:rPr>
            <w:rFonts w:ascii="Palatino Linotype" w:eastAsia="Palatino Linotype" w:hAnsi="Palatino Linotype" w:cs="Palatino Linotype"/>
            <w:i/>
            <w:iCs/>
            <w:sz w:val="24"/>
            <w:szCs w:val="24"/>
          </w:rPr>
          <w:t xml:space="preserve">kdr </w:t>
        </w:r>
        <w:r w:rsidRPr="137CD513" w:rsidDel="00632173">
          <w:rPr>
            <w:rFonts w:ascii="Palatino Linotype" w:eastAsia="Palatino Linotype" w:hAnsi="Palatino Linotype" w:cs="Palatino Linotype"/>
            <w:sz w:val="24"/>
            <w:szCs w:val="24"/>
          </w:rPr>
          <w:t xml:space="preserve">in the </w:t>
        </w:r>
        <w:r w:rsidRPr="137CD513" w:rsidDel="00632173">
          <w:rPr>
            <w:rFonts w:ascii="Palatino Linotype" w:eastAsia="Palatino Linotype" w:hAnsi="Palatino Linotype" w:cs="Palatino Linotype"/>
            <w:i/>
            <w:iCs/>
            <w:sz w:val="24"/>
            <w:szCs w:val="24"/>
          </w:rPr>
          <w:t>An. funestus</w:t>
        </w:r>
        <w:r w:rsidRPr="137CD513" w:rsidDel="00632173">
          <w:rPr>
            <w:rFonts w:ascii="Palatino Linotype" w:eastAsia="Palatino Linotype" w:hAnsi="Palatino Linotype" w:cs="Palatino Linotype"/>
            <w:sz w:val="24"/>
            <w:szCs w:val="24"/>
          </w:rPr>
          <w:t xml:space="preserve"> IR arsenal in the future, and the threat posed by </w:t>
        </w:r>
        <w:r w:rsidRPr="137CD513" w:rsidDel="00632173">
          <w:rPr>
            <w:rFonts w:ascii="Palatino Linotype" w:eastAsia="Palatino Linotype" w:hAnsi="Palatino Linotype" w:cs="Palatino Linotype"/>
            <w:i/>
            <w:iCs/>
            <w:sz w:val="24"/>
            <w:szCs w:val="24"/>
          </w:rPr>
          <w:t xml:space="preserve">kdr </w:t>
        </w:r>
        <w:r w:rsidRPr="137CD513" w:rsidDel="00632173">
          <w:rPr>
            <w:rFonts w:ascii="Palatino Linotype" w:eastAsia="Palatino Linotype" w:hAnsi="Palatino Linotype" w:cs="Palatino Linotype"/>
            <w:sz w:val="24"/>
            <w:szCs w:val="24"/>
          </w:rPr>
          <w:t xml:space="preserve">to vector control in </w:t>
        </w:r>
        <w:r w:rsidRPr="137CD513" w:rsidDel="00632173">
          <w:rPr>
            <w:rFonts w:ascii="Palatino Linotype" w:eastAsia="Palatino Linotype" w:hAnsi="Palatino Linotype" w:cs="Palatino Linotype"/>
            <w:i/>
            <w:iCs/>
            <w:sz w:val="24"/>
            <w:szCs w:val="24"/>
          </w:rPr>
          <w:t>An. gambiae</w:t>
        </w:r>
        <w:r w:rsidRPr="137CD513" w:rsidDel="00632173">
          <w:rPr>
            <w:rFonts w:ascii="Palatino Linotype" w:eastAsia="Palatino Linotype" w:hAnsi="Palatino Linotype" w:cs="Palatino Linotype"/>
            <w:sz w:val="24"/>
            <w:szCs w:val="24"/>
          </w:rPr>
          <w:t xml:space="preserve"> means the presence of </w:t>
        </w:r>
        <w:r w:rsidRPr="137CD513" w:rsidDel="00632173">
          <w:rPr>
            <w:rFonts w:ascii="Palatino Linotype" w:eastAsia="Palatino Linotype" w:hAnsi="Palatino Linotype" w:cs="Palatino Linotype"/>
            <w:i/>
            <w:iCs/>
            <w:sz w:val="24"/>
            <w:szCs w:val="24"/>
          </w:rPr>
          <w:t xml:space="preserve">kdr </w:t>
        </w:r>
        <w:r w:rsidRPr="137CD513" w:rsidDel="00632173">
          <w:rPr>
            <w:rFonts w:ascii="Palatino Linotype" w:eastAsia="Palatino Linotype" w:hAnsi="Palatino Linotype" w:cs="Palatino Linotype"/>
            <w:sz w:val="24"/>
            <w:szCs w:val="24"/>
          </w:rPr>
          <w:t xml:space="preserve">in </w:t>
        </w:r>
        <w:r w:rsidRPr="137CD513" w:rsidDel="00632173">
          <w:rPr>
            <w:rFonts w:ascii="Palatino Linotype" w:eastAsia="Palatino Linotype" w:hAnsi="Palatino Linotype" w:cs="Palatino Linotype"/>
            <w:i/>
            <w:iCs/>
            <w:sz w:val="24"/>
            <w:szCs w:val="24"/>
          </w:rPr>
          <w:t xml:space="preserve">An. funestus, </w:t>
        </w:r>
        <w:r w:rsidRPr="137CD513" w:rsidDel="00632173">
          <w:rPr>
            <w:rFonts w:ascii="Palatino Linotype" w:eastAsia="Palatino Linotype" w:hAnsi="Palatino Linotype" w:cs="Palatino Linotype"/>
            <w:sz w:val="24"/>
            <w:szCs w:val="24"/>
          </w:rPr>
          <w:t>even if it evolved due to exposure to persistent organic pollution, requires close monitoring.</w:t>
        </w:r>
        <w:ins w:id="478" w:author="Joel Ouma Odero (PGR)" w:date="2024-04-15T16:55:00Z">
          <w:r w:rsidR="003F6384" w:rsidDel="00632173">
            <w:rPr>
              <w:rFonts w:ascii="Palatino Linotype" w:eastAsia="Palatino Linotype" w:hAnsi="Palatino Linotype" w:cs="Palatino Linotype"/>
              <w:sz w:val="24"/>
              <w:szCs w:val="24"/>
            </w:rPr>
            <w:t xml:space="preserve"> </w:t>
          </w:r>
        </w:ins>
        <w:commentRangeEnd w:id="477"/>
        <w:r w:rsidR="00985CDC" w:rsidDel="00632173">
          <w:rPr>
            <w:rStyle w:val="CommentReference"/>
          </w:rPr>
          <w:commentReference w:id="477"/>
        </w:r>
      </w:moveFrom>
    </w:p>
    <w:p w14:paraId="0AC5AC83" w14:textId="6C670152" w:rsidR="0026791B" w:rsidDel="001E2BE3" w:rsidRDefault="0003209C">
      <w:pPr>
        <w:spacing w:line="360" w:lineRule="auto"/>
        <w:ind w:firstLine="720"/>
        <w:jc w:val="both"/>
        <w:rPr>
          <w:ins w:id="479" w:author="Tristan Dennis [2]" w:date="2024-04-16T17:42:00Z"/>
          <w:del w:id="480" w:author="Tristan Dennis" w:date="2024-04-17T09:07:00Z"/>
          <w:rFonts w:ascii="Palatino Linotype" w:eastAsia="Palatino Linotype" w:hAnsi="Palatino Linotype" w:cs="Palatino Linotype"/>
          <w:sz w:val="24"/>
          <w:szCs w:val="24"/>
          <w:highlight w:val="white"/>
        </w:rPr>
      </w:pPr>
      <w:moveFrom w:id="481" w:author="Tristan Dennis [2]" w:date="2024-04-16T13:47:00Z">
        <w:r w:rsidDel="00632173">
          <w:rPr>
            <w:rFonts w:ascii="Palatino Linotype" w:eastAsia="Palatino Linotype" w:hAnsi="Palatino Linotype" w:cs="Palatino Linotype"/>
            <w:sz w:val="24"/>
            <w:szCs w:val="24"/>
          </w:rPr>
          <w:t xml:space="preserve"> </w:t>
        </w:r>
      </w:moveFrom>
      <w:moveFromRangeEnd w:id="462"/>
      <w:r>
        <w:rPr>
          <w:rFonts w:ascii="Palatino Linotype" w:eastAsia="Palatino Linotype" w:hAnsi="Palatino Linotype" w:cs="Palatino Linotype"/>
          <w:sz w:val="24"/>
          <w:szCs w:val="24"/>
          <w:highlight w:val="white"/>
        </w:rPr>
        <w:t xml:space="preserve">In </w:t>
      </w:r>
      <w:r>
        <w:rPr>
          <w:rFonts w:ascii="Palatino Linotype" w:eastAsia="Palatino Linotype" w:hAnsi="Palatino Linotype" w:cs="Palatino Linotype"/>
          <w:i/>
          <w:sz w:val="24"/>
          <w:szCs w:val="24"/>
          <w:highlight w:val="white"/>
        </w:rPr>
        <w:t xml:space="preserve">Silent Spring </w:t>
      </w:r>
      <w:r>
        <w:rPr>
          <w:rFonts w:ascii="Palatino Linotype" w:eastAsia="Palatino Linotype" w:hAnsi="Palatino Linotype" w:cs="Palatino Linotype"/>
          <w:sz w:val="24"/>
          <w:szCs w:val="24"/>
          <w:highlight w:val="white"/>
        </w:rPr>
        <w:t>(1962), Rachel Carson brought for the first time into the public eye the unpredictable and often remote impacts of anti-insect chemical agents on human health and on nature “on one hand delicate and destructible, on the other miraculously tough and resilient, and capable of striking back in unexpected ways”</w:t>
      </w:r>
      <w:r w:rsidR="00A96EDD">
        <w:rPr>
          <w:rFonts w:ascii="Palatino Linotype" w:eastAsia="Palatino Linotype" w:hAnsi="Palatino Linotype" w:cs="Palatino Linotype"/>
          <w:sz w:val="24"/>
          <w:szCs w:val="24"/>
          <w:highlight w:val="white"/>
        </w:rPr>
        <w:t xml:space="preserve"> </w:t>
      </w:r>
      <w:r w:rsidR="00A96EDD">
        <w:rPr>
          <w:rFonts w:ascii="Palatino Linotype" w:eastAsia="Palatino Linotype" w:hAnsi="Palatino Linotype" w:cs="Palatino Linotype"/>
          <w:sz w:val="24"/>
          <w:szCs w:val="24"/>
          <w:highlight w:val="white"/>
        </w:rPr>
        <w:fldChar w:fldCharType="begin"/>
      </w:r>
      <w:r w:rsidR="006160ED">
        <w:rPr>
          <w:rFonts w:ascii="Palatino Linotype" w:eastAsia="Palatino Linotype" w:hAnsi="Palatino Linotype" w:cs="Palatino Linotype"/>
          <w:sz w:val="24"/>
          <w:szCs w:val="24"/>
          <w:highlight w:val="white"/>
        </w:rPr>
        <w:instrText xml:space="preserve"> ADDIN EN.CITE &lt;EndNote&gt;&lt;Cite&gt;&lt;Author&gt;Carson&lt;/Author&gt;&lt;Year&gt;1962&lt;/Year&gt;&lt;RecNum&gt;613&lt;/RecNum&gt;&lt;DisplayText&gt;&lt;style face="superscript"&gt;39&lt;/style&gt;&lt;/DisplayText&gt;&lt;record&gt;&lt;rec-number&gt;613&lt;/rec-number&gt;&lt;foreign-keys&gt;&lt;key app="EN" db-id="0tverst04vdvehe5fax5sp572a0e0ta2wa0s" timestamp="1705482823"&gt;613&lt;/key&gt;&lt;/foreign-keys&gt;&lt;ref-type name="Book"&gt;6&lt;/ref-type&gt;&lt;contributors&gt;&lt;authors&gt;&lt;author&gt;Rachel Carson&lt;/author&gt;&lt;/authors&gt;&lt;/contributors&gt;&lt;titles&gt;&lt;title&gt;Silent Spring&lt;/title&gt;&lt;/titles&gt;&lt;dates&gt;&lt;year&gt;1962&lt;/year&gt;&lt;/dates&gt;&lt;publisher&gt;Mariner Books Classics; Anniversary edition&lt;/publisher&gt;&lt;urls&gt;&lt;related-urls&gt;&lt;url&gt;https://www.rachelcarson.org/silent-spring&lt;/url&gt;&lt;/related-urls&gt;&lt;/urls&gt;&lt;/record&gt;&lt;/Cite&gt;&lt;/EndNote&gt;</w:instrText>
      </w:r>
      <w:r w:rsidR="00A96EDD">
        <w:rPr>
          <w:rFonts w:ascii="Palatino Linotype" w:eastAsia="Palatino Linotype" w:hAnsi="Palatino Linotype" w:cs="Palatino Linotype"/>
          <w:sz w:val="24"/>
          <w:szCs w:val="24"/>
          <w:highlight w:val="white"/>
        </w:rPr>
        <w:fldChar w:fldCharType="separate"/>
      </w:r>
      <w:r w:rsidR="006160ED" w:rsidRPr="006160ED">
        <w:rPr>
          <w:rFonts w:ascii="Palatino Linotype" w:eastAsia="Palatino Linotype" w:hAnsi="Palatino Linotype" w:cs="Palatino Linotype"/>
          <w:noProof/>
          <w:sz w:val="24"/>
          <w:szCs w:val="24"/>
          <w:highlight w:val="white"/>
          <w:vertAlign w:val="superscript"/>
        </w:rPr>
        <w:t>39</w:t>
      </w:r>
      <w:r w:rsidR="00A96EDD">
        <w:rPr>
          <w:rFonts w:ascii="Palatino Linotype" w:eastAsia="Palatino Linotype" w:hAnsi="Palatino Linotype" w:cs="Palatino Linotype"/>
          <w:sz w:val="24"/>
          <w:szCs w:val="24"/>
          <w:highlight w:val="white"/>
        </w:rPr>
        <w:fldChar w:fldCharType="end"/>
      </w:r>
      <w:r>
        <w:rPr>
          <w:rFonts w:ascii="Palatino Linotype" w:eastAsia="Palatino Linotype" w:hAnsi="Palatino Linotype" w:cs="Palatino Linotype"/>
          <w:sz w:val="24"/>
          <w:szCs w:val="24"/>
          <w:highlight w:val="white"/>
        </w:rPr>
        <w:t xml:space="preserve">. </w:t>
      </w:r>
      <w:ins w:id="482" w:author="Tristan Dennis [2]" w:date="2024-04-16T17:43:00Z">
        <w:del w:id="483" w:author="Tristan Dennis" w:date="2024-04-17T09:07:00Z">
          <w:r w:rsidR="0026791B" w:rsidDel="001E2BE3">
            <w:rPr>
              <w:rFonts w:ascii="Palatino Linotype" w:eastAsia="Palatino Linotype" w:hAnsi="Palatino Linotype" w:cs="Palatino Linotype"/>
              <w:sz w:val="24"/>
              <w:szCs w:val="24"/>
              <w:highlight w:val="white"/>
            </w:rPr>
            <w:delText xml:space="preserve">Whether the emergence of </w:delText>
          </w:r>
          <w:r w:rsidR="0026791B" w:rsidDel="001E2BE3">
            <w:rPr>
              <w:rFonts w:ascii="Palatino Linotype" w:eastAsia="Palatino Linotype" w:hAnsi="Palatino Linotype" w:cs="Palatino Linotype"/>
              <w:i/>
              <w:iCs/>
              <w:sz w:val="24"/>
              <w:szCs w:val="24"/>
              <w:highlight w:val="white"/>
            </w:rPr>
            <w:delText xml:space="preserve">kdr </w:delText>
          </w:r>
          <w:r w:rsidR="0026791B" w:rsidDel="001E2BE3">
            <w:rPr>
              <w:rFonts w:ascii="Palatino Linotype" w:eastAsia="Palatino Linotype" w:hAnsi="Palatino Linotype" w:cs="Palatino Linotype"/>
              <w:sz w:val="24"/>
              <w:szCs w:val="24"/>
              <w:highlight w:val="white"/>
            </w:rPr>
            <w:delText xml:space="preserve">in </w:delText>
          </w:r>
          <w:r w:rsidR="0026791B" w:rsidDel="001E2BE3">
            <w:rPr>
              <w:rFonts w:ascii="Palatino Linotype" w:eastAsia="Palatino Linotype" w:hAnsi="Palatino Linotype" w:cs="Palatino Linotype"/>
              <w:i/>
              <w:iCs/>
              <w:sz w:val="24"/>
              <w:szCs w:val="24"/>
              <w:highlight w:val="white"/>
            </w:rPr>
            <w:delText xml:space="preserve">An. funestus </w:delText>
          </w:r>
          <w:r w:rsidR="0026791B" w:rsidDel="001E2BE3">
            <w:rPr>
              <w:rFonts w:ascii="Palatino Linotype" w:eastAsia="Palatino Linotype" w:hAnsi="Palatino Linotype" w:cs="Palatino Linotype"/>
              <w:sz w:val="24"/>
              <w:szCs w:val="24"/>
              <w:highlight w:val="white"/>
            </w:rPr>
            <w:delText>is caused by</w:delText>
          </w:r>
          <w:r w:rsidR="00AD78AC" w:rsidDel="001E2BE3">
            <w:rPr>
              <w:rFonts w:ascii="Palatino Linotype" w:eastAsia="Palatino Linotype" w:hAnsi="Palatino Linotype" w:cs="Palatino Linotype"/>
              <w:sz w:val="24"/>
              <w:szCs w:val="24"/>
              <w:highlight w:val="white"/>
            </w:rPr>
            <w:delText xml:space="preserve"> vector control, unlicensed DDT usage in agr</w:delText>
          </w:r>
        </w:del>
      </w:ins>
      <w:ins w:id="484" w:author="Tristan Dennis [2]" w:date="2024-04-16T17:47:00Z">
        <w:del w:id="485" w:author="Tristan Dennis" w:date="2024-04-17T09:07:00Z">
          <w:r w:rsidR="00AD78AC" w:rsidDel="001E2BE3">
            <w:rPr>
              <w:rFonts w:ascii="Palatino Linotype" w:eastAsia="Palatino Linotype" w:hAnsi="Palatino Linotype" w:cs="Palatino Linotype"/>
              <w:sz w:val="24"/>
              <w:szCs w:val="24"/>
              <w:highlight w:val="white"/>
            </w:rPr>
            <w:delText xml:space="preserve">iculture, </w:delText>
          </w:r>
        </w:del>
      </w:ins>
      <w:ins w:id="486" w:author="Tristan Dennis [2]" w:date="2024-04-16T17:48:00Z">
        <w:del w:id="487" w:author="Tristan Dennis" w:date="2024-04-17T09:07:00Z">
          <w:r w:rsidR="00700C7C" w:rsidDel="001E2BE3">
            <w:rPr>
              <w:rFonts w:ascii="Palatino Linotype" w:eastAsia="Palatino Linotype" w:hAnsi="Palatino Linotype" w:cs="Palatino Linotype"/>
              <w:sz w:val="24"/>
              <w:szCs w:val="24"/>
              <w:highlight w:val="white"/>
            </w:rPr>
            <w:delText>or by exposure to stockpiled DDT</w:delText>
          </w:r>
          <w:r w:rsidR="000671A6" w:rsidDel="001E2BE3">
            <w:rPr>
              <w:rFonts w:ascii="Palatino Linotype" w:eastAsia="Palatino Linotype" w:hAnsi="Palatino Linotype" w:cs="Palatino Linotype"/>
              <w:sz w:val="24"/>
              <w:szCs w:val="24"/>
              <w:highlight w:val="white"/>
            </w:rPr>
            <w:delText>, o</w:delText>
          </w:r>
        </w:del>
      </w:ins>
      <w:del w:id="488" w:author="Tristan Dennis" w:date="2024-04-17T09:07:00Z">
        <w:r w:rsidDel="001E2BE3">
          <w:rPr>
            <w:rFonts w:ascii="Palatino Linotype" w:eastAsia="Palatino Linotype" w:hAnsi="Palatino Linotype" w:cs="Palatino Linotype"/>
            <w:sz w:val="24"/>
            <w:szCs w:val="24"/>
            <w:highlight w:val="white"/>
          </w:rPr>
          <w:delText xml:space="preserve">Our findings underscore the legacy of </w:delText>
        </w:r>
        <w:r w:rsidDel="001E2BE3">
          <w:rPr>
            <w:rFonts w:ascii="Palatino Linotype" w:eastAsia="Palatino Linotype" w:hAnsi="Palatino Linotype" w:cs="Palatino Linotype"/>
            <w:i/>
            <w:sz w:val="24"/>
            <w:szCs w:val="24"/>
            <w:highlight w:val="white"/>
          </w:rPr>
          <w:delText xml:space="preserve">Silent Spring </w:delText>
        </w:r>
        <w:r w:rsidDel="001E2BE3">
          <w:rPr>
            <w:rFonts w:ascii="Palatino Linotype" w:eastAsia="Palatino Linotype" w:hAnsi="Palatino Linotype" w:cs="Palatino Linotype"/>
            <w:sz w:val="24"/>
            <w:szCs w:val="24"/>
            <w:highlight w:val="white"/>
          </w:rPr>
          <w:delText xml:space="preserve">by reinforcing the potential for pesticides and organic pollutants to exert </w:delText>
        </w:r>
      </w:del>
      <w:del w:id="489" w:author="Tristan Dennis" w:date="2024-04-17T09:05:00Z">
        <w:r w:rsidDel="00C55367">
          <w:rPr>
            <w:rFonts w:ascii="Palatino Linotype" w:eastAsia="Palatino Linotype" w:hAnsi="Palatino Linotype" w:cs="Palatino Linotype"/>
            <w:sz w:val="24"/>
            <w:szCs w:val="24"/>
            <w:highlight w:val="white"/>
          </w:rPr>
          <w:delText xml:space="preserve">unexpected </w:delText>
        </w:r>
      </w:del>
      <w:del w:id="490" w:author="Tristan Dennis" w:date="2024-04-17T09:07:00Z">
        <w:r w:rsidDel="001E2BE3">
          <w:rPr>
            <w:rFonts w:ascii="Palatino Linotype" w:eastAsia="Palatino Linotype" w:hAnsi="Palatino Linotype" w:cs="Palatino Linotype"/>
            <w:sz w:val="24"/>
            <w:szCs w:val="24"/>
            <w:highlight w:val="white"/>
          </w:rPr>
          <w:delText>influences on animal biology</w:delText>
        </w:r>
      </w:del>
      <w:ins w:id="491" w:author="Tristan Dennis [2]" w:date="2024-04-16T17:48:00Z">
        <w:del w:id="492" w:author="Tristan Dennis" w:date="2024-04-17T09:07:00Z">
          <w:r w:rsidR="000671A6" w:rsidDel="001E2BE3">
            <w:rPr>
              <w:rFonts w:ascii="Palatino Linotype" w:eastAsia="Palatino Linotype" w:hAnsi="Palatino Linotype" w:cs="Palatino Linotype"/>
              <w:sz w:val="24"/>
              <w:szCs w:val="24"/>
              <w:highlight w:val="white"/>
            </w:rPr>
            <w:delText xml:space="preserve"> that may have profound and unintended consequences for public health.</w:delText>
          </w:r>
        </w:del>
      </w:ins>
      <w:ins w:id="493" w:author="Tristan Dennis" w:date="2024-04-17T09:06:00Z">
        <w:r w:rsidR="003755EE">
          <w:rPr>
            <w:rFonts w:ascii="Palatino Linotype" w:eastAsia="Palatino Linotype" w:hAnsi="Palatino Linotype" w:cs="Palatino Linotype"/>
            <w:sz w:val="24"/>
            <w:szCs w:val="24"/>
            <w:highlight w:val="white"/>
          </w:rPr>
          <w:t xml:space="preserve">Further study of </w:t>
        </w:r>
        <w:r w:rsidR="003755EE">
          <w:rPr>
            <w:rFonts w:ascii="Palatino Linotype" w:eastAsia="Palatino Linotype" w:hAnsi="Palatino Linotype" w:cs="Palatino Linotype"/>
            <w:i/>
            <w:iCs/>
            <w:sz w:val="24"/>
            <w:szCs w:val="24"/>
            <w:highlight w:val="white"/>
          </w:rPr>
          <w:t xml:space="preserve">kdr </w:t>
        </w:r>
        <w:r w:rsidR="003755EE">
          <w:rPr>
            <w:rFonts w:ascii="Palatino Linotype" w:eastAsia="Palatino Linotype" w:hAnsi="Palatino Linotype" w:cs="Palatino Linotype"/>
            <w:sz w:val="24"/>
            <w:szCs w:val="24"/>
            <w:highlight w:val="white"/>
          </w:rPr>
          <w:t xml:space="preserve">in </w:t>
        </w:r>
        <w:r w:rsidR="003755EE">
          <w:rPr>
            <w:rFonts w:ascii="Palatino Linotype" w:eastAsia="Palatino Linotype" w:hAnsi="Palatino Linotype" w:cs="Palatino Linotype"/>
            <w:i/>
            <w:iCs/>
            <w:sz w:val="24"/>
            <w:szCs w:val="24"/>
            <w:highlight w:val="white"/>
          </w:rPr>
          <w:t>An. funestus</w:t>
        </w:r>
        <w:r w:rsidR="003755EE">
          <w:rPr>
            <w:rFonts w:ascii="Palatino Linotype" w:eastAsia="Palatino Linotype" w:hAnsi="Palatino Linotype" w:cs="Palatino Linotype"/>
            <w:sz w:val="24"/>
            <w:szCs w:val="24"/>
            <w:highlight w:val="white"/>
          </w:rPr>
          <w:t xml:space="preserve"> will enable identification of the origin of this mutation, and make clear the full implications of its presence in the population for vector control</w:t>
        </w:r>
        <w:r w:rsidR="001E2BE3">
          <w:rPr>
            <w:rFonts w:ascii="Palatino Linotype" w:eastAsia="Palatino Linotype" w:hAnsi="Palatino Linotype" w:cs="Palatino Linotype"/>
            <w:sz w:val="24"/>
            <w:szCs w:val="24"/>
            <w:highlight w:val="white"/>
          </w:rPr>
          <w:t xml:space="preserve">. </w:t>
        </w:r>
      </w:ins>
      <w:ins w:id="494" w:author="Tristan Dennis" w:date="2024-04-17T09:07:00Z">
        <w:r w:rsidR="001E2BE3">
          <w:rPr>
            <w:rFonts w:ascii="Palatino Linotype" w:eastAsia="Palatino Linotype" w:hAnsi="Palatino Linotype" w:cs="Palatino Linotype"/>
            <w:sz w:val="24"/>
            <w:szCs w:val="24"/>
            <w:highlight w:val="white"/>
          </w:rPr>
          <w:t xml:space="preserve">Whether the emergence of </w:t>
        </w:r>
        <w:r w:rsidR="001E2BE3">
          <w:rPr>
            <w:rFonts w:ascii="Palatino Linotype" w:eastAsia="Palatino Linotype" w:hAnsi="Palatino Linotype" w:cs="Palatino Linotype"/>
            <w:i/>
            <w:iCs/>
            <w:sz w:val="24"/>
            <w:szCs w:val="24"/>
            <w:highlight w:val="white"/>
          </w:rPr>
          <w:t xml:space="preserve">kdr </w:t>
        </w:r>
        <w:r w:rsidR="001E2BE3">
          <w:rPr>
            <w:rFonts w:ascii="Palatino Linotype" w:eastAsia="Palatino Linotype" w:hAnsi="Palatino Linotype" w:cs="Palatino Linotype"/>
            <w:sz w:val="24"/>
            <w:szCs w:val="24"/>
            <w:highlight w:val="white"/>
          </w:rPr>
          <w:t xml:space="preserve">in </w:t>
        </w:r>
        <w:r w:rsidR="001E2BE3">
          <w:rPr>
            <w:rFonts w:ascii="Palatino Linotype" w:eastAsia="Palatino Linotype" w:hAnsi="Palatino Linotype" w:cs="Palatino Linotype"/>
            <w:i/>
            <w:iCs/>
            <w:sz w:val="24"/>
            <w:szCs w:val="24"/>
            <w:highlight w:val="white"/>
          </w:rPr>
          <w:t xml:space="preserve">An. funestus </w:t>
        </w:r>
        <w:r w:rsidR="001E2BE3">
          <w:rPr>
            <w:rFonts w:ascii="Palatino Linotype" w:eastAsia="Palatino Linotype" w:hAnsi="Palatino Linotype" w:cs="Palatino Linotype"/>
            <w:sz w:val="24"/>
            <w:szCs w:val="24"/>
            <w:highlight w:val="white"/>
          </w:rPr>
          <w:t xml:space="preserve">is caused by vector control, unlicensed DDT usage in agriculture, or by exposure to stockpiled DDT, our findings underscore the legacy of </w:t>
        </w:r>
        <w:r w:rsidR="001E2BE3">
          <w:rPr>
            <w:rFonts w:ascii="Palatino Linotype" w:eastAsia="Palatino Linotype" w:hAnsi="Palatino Linotype" w:cs="Palatino Linotype"/>
            <w:i/>
            <w:sz w:val="24"/>
            <w:szCs w:val="24"/>
            <w:highlight w:val="white"/>
          </w:rPr>
          <w:t xml:space="preserve">Silent Spring </w:t>
        </w:r>
        <w:r w:rsidR="001E2BE3">
          <w:rPr>
            <w:rFonts w:ascii="Palatino Linotype" w:eastAsia="Palatino Linotype" w:hAnsi="Palatino Linotype" w:cs="Palatino Linotype"/>
            <w:sz w:val="24"/>
            <w:szCs w:val="24"/>
            <w:highlight w:val="white"/>
          </w:rPr>
          <w:t>by reinforcing the potential for pesticides and organic pollutants to exert inadvertent</w:t>
        </w:r>
        <w:r w:rsidR="001E2BE3">
          <w:rPr>
            <w:rFonts w:ascii="Palatino Linotype" w:eastAsia="Palatino Linotype" w:hAnsi="Palatino Linotype" w:cs="Palatino Linotype"/>
            <w:sz w:val="24"/>
            <w:szCs w:val="24"/>
            <w:highlight w:val="white"/>
          </w:rPr>
          <w:t xml:space="preserve"> </w:t>
        </w:r>
        <w:r w:rsidR="001E2BE3">
          <w:rPr>
            <w:rFonts w:ascii="Palatino Linotype" w:eastAsia="Palatino Linotype" w:hAnsi="Palatino Linotype" w:cs="Palatino Linotype"/>
            <w:sz w:val="24"/>
            <w:szCs w:val="24"/>
            <w:highlight w:val="white"/>
          </w:rPr>
          <w:t xml:space="preserve">influences on animal biology that may have profound and </w:t>
        </w:r>
        <w:r w:rsidR="00C73256">
          <w:rPr>
            <w:rFonts w:ascii="Palatino Linotype" w:eastAsia="Palatino Linotype" w:hAnsi="Palatino Linotype" w:cs="Palatino Linotype"/>
            <w:sz w:val="24"/>
            <w:szCs w:val="24"/>
            <w:highlight w:val="white"/>
          </w:rPr>
          <w:t>unfortunate</w:t>
        </w:r>
        <w:r w:rsidR="001E2BE3">
          <w:rPr>
            <w:rFonts w:ascii="Palatino Linotype" w:eastAsia="Palatino Linotype" w:hAnsi="Palatino Linotype" w:cs="Palatino Linotype"/>
            <w:sz w:val="24"/>
            <w:szCs w:val="24"/>
            <w:highlight w:val="white"/>
          </w:rPr>
          <w:t xml:space="preserve"> consequences for public healt</w:t>
        </w:r>
        <w:r w:rsidR="001E2BE3">
          <w:rPr>
            <w:rFonts w:ascii="Palatino Linotype" w:eastAsia="Palatino Linotype" w:hAnsi="Palatino Linotype" w:cs="Palatino Linotype"/>
            <w:sz w:val="24"/>
            <w:szCs w:val="24"/>
            <w:highlight w:val="white"/>
          </w:rPr>
          <w:t>h.</w:t>
        </w:r>
      </w:ins>
      <w:del w:id="495" w:author="Tristan Dennis [2]" w:date="2024-04-16T17:48:00Z">
        <w:r w:rsidDel="000671A6">
          <w:rPr>
            <w:rFonts w:ascii="Palatino Linotype" w:eastAsia="Palatino Linotype" w:hAnsi="Palatino Linotype" w:cs="Palatino Linotype"/>
            <w:sz w:val="24"/>
            <w:szCs w:val="24"/>
            <w:highlight w:val="white"/>
          </w:rPr>
          <w:delText>.</w:delText>
        </w:r>
      </w:del>
    </w:p>
    <w:p w14:paraId="7D50A6A3" w14:textId="1E5700C8" w:rsidR="003B53A1" w:rsidRDefault="0003209C" w:rsidP="001E2BE3">
      <w:pPr>
        <w:spacing w:line="360" w:lineRule="auto"/>
        <w:ind w:firstLine="720"/>
        <w:jc w:val="both"/>
        <w:rPr>
          <w:rFonts w:ascii="Palatino Linotype" w:eastAsia="Palatino Linotype" w:hAnsi="Palatino Linotype" w:cs="Palatino Linotype"/>
          <w:sz w:val="24"/>
          <w:szCs w:val="24"/>
          <w:highlight w:val="white"/>
        </w:rPr>
      </w:pPr>
      <w:del w:id="496" w:author="Tristan Dennis [2]" w:date="2024-04-16T17:42:00Z">
        <w:r w:rsidDel="0026791B">
          <w:rPr>
            <w:rFonts w:ascii="Palatino Linotype" w:eastAsia="Palatino Linotype" w:hAnsi="Palatino Linotype" w:cs="Palatino Linotype"/>
            <w:sz w:val="24"/>
            <w:szCs w:val="24"/>
            <w:highlight w:val="white"/>
          </w:rPr>
          <w:delText xml:space="preserve"> </w:delText>
        </w:r>
        <w:commentRangeStart w:id="497"/>
        <w:r w:rsidDel="0026791B">
          <w:rPr>
            <w:rFonts w:ascii="Palatino Linotype" w:eastAsia="Palatino Linotype" w:hAnsi="Palatino Linotype" w:cs="Palatino Linotype"/>
            <w:sz w:val="24"/>
            <w:szCs w:val="24"/>
            <w:highlight w:val="white"/>
          </w:rPr>
          <w:delText xml:space="preserve">If the link we draw between </w:delText>
        </w:r>
        <w:r w:rsidDel="0026791B">
          <w:rPr>
            <w:rFonts w:ascii="Palatino Linotype" w:eastAsia="Palatino Linotype" w:hAnsi="Palatino Linotype" w:cs="Palatino Linotype"/>
            <w:i/>
            <w:sz w:val="24"/>
            <w:szCs w:val="24"/>
            <w:highlight w:val="white"/>
          </w:rPr>
          <w:delText xml:space="preserve">kdr </w:delText>
        </w:r>
        <w:r w:rsidDel="0026791B">
          <w:rPr>
            <w:rFonts w:ascii="Palatino Linotype" w:eastAsia="Palatino Linotype" w:hAnsi="Palatino Linotype" w:cs="Palatino Linotype"/>
            <w:sz w:val="24"/>
            <w:szCs w:val="24"/>
            <w:highlight w:val="white"/>
          </w:rPr>
          <w:delText>evolution and the gradual elimination of DDT and DDT-contaminated material proves definitive, it provides an optimistic outlook for the successful recovery of animal species, and the environment more broadly, in response to human efforts.</w:delText>
        </w:r>
        <w:commentRangeEnd w:id="497"/>
        <w:r w:rsidR="00985CDC" w:rsidDel="0026791B">
          <w:rPr>
            <w:rStyle w:val="CommentReference"/>
          </w:rPr>
          <w:commentReference w:id="497"/>
        </w:r>
      </w:del>
      <w:ins w:id="498" w:author="Tristan Dennis" w:date="2024-04-16T15:32:00Z">
        <w:r w:rsidR="00E01DC7">
          <w:rPr>
            <w:rFonts w:ascii="Palatino Linotype" w:eastAsia="Palatino Linotype" w:hAnsi="Palatino Linotype" w:cs="Palatino Linotype"/>
            <w:sz w:val="24"/>
            <w:szCs w:val="24"/>
            <w:highlight w:val="white"/>
          </w:rPr>
          <w:t xml:space="preserve"> </w:t>
        </w:r>
      </w:ins>
    </w:p>
    <w:p w14:paraId="7D50A6A4" w14:textId="628B75FE" w:rsidR="003B53A1" w:rsidDel="001D6B42" w:rsidRDefault="003B53A1">
      <w:pPr>
        <w:spacing w:line="360" w:lineRule="auto"/>
        <w:jc w:val="both"/>
        <w:rPr>
          <w:del w:id="499" w:author="Joel Ouma Odero (PGR)" w:date="2024-04-16T11:00:00Z"/>
          <w:rFonts w:ascii="Palatino Linotype" w:eastAsia="Palatino Linotype" w:hAnsi="Palatino Linotype" w:cs="Palatino Linotype"/>
          <w:sz w:val="24"/>
          <w:szCs w:val="24"/>
          <w:highlight w:val="white"/>
        </w:rPr>
        <w:pPrChange w:id="500" w:author="Joel Ouma Odero (PGR)" w:date="2024-04-15T19:23:00Z">
          <w:pPr>
            <w:spacing w:line="360" w:lineRule="auto"/>
            <w:ind w:firstLine="720"/>
            <w:jc w:val="both"/>
          </w:pPr>
        </w:pPrChange>
      </w:pPr>
    </w:p>
    <w:p w14:paraId="7D50A6A5"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Materials and Methods</w:t>
      </w:r>
    </w:p>
    <w:p w14:paraId="7D50A6A6"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highlight w:val="white"/>
        </w:rPr>
        <w:t xml:space="preserve">All scripts and Jupyter Notebooks used to analyse genotype and haplotype data, and produce figures and tables are available from the GitHub repository: </w:t>
      </w:r>
      <w:hyperlink r:id="rId15">
        <w:r>
          <w:rPr>
            <w:rFonts w:ascii="Arial" w:eastAsia="Arial" w:hAnsi="Arial" w:cs="Arial"/>
            <w:color w:val="1155CC"/>
            <w:sz w:val="24"/>
            <w:szCs w:val="24"/>
            <w:highlight w:val="white"/>
            <w:u w:val="single"/>
          </w:rPr>
          <w:t>https://github.com/tristanpwdennis/kdr_funestus_report_2023</w:t>
        </w:r>
      </w:hyperlink>
    </w:p>
    <w:p w14:paraId="7D50A6A7"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Mosquito collection</w:t>
      </w:r>
    </w:p>
    <w:p w14:paraId="7D50A6A8" w14:textId="07C1E73D"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i/>
          <w:sz w:val="24"/>
          <w:szCs w:val="24"/>
        </w:rPr>
        <w:t>Anopheles funestus</w:t>
      </w:r>
      <w:r>
        <w:rPr>
          <w:rFonts w:ascii="Palatino Linotype" w:eastAsia="Palatino Linotype" w:hAnsi="Palatino Linotype" w:cs="Palatino Linotype"/>
          <w:sz w:val="24"/>
          <w:szCs w:val="24"/>
        </w:rPr>
        <w:t xml:space="preserve"> samples analyzed in this study were collected from ten administrative regions in Tanzania: Dodoma, Kagera, Katavi, Lindi, Morogoro, Mtwara, Mwanza, Pwani, Ruvuma, and Tanga (</w:t>
      </w:r>
      <w:r>
        <w:rPr>
          <w:rFonts w:ascii="Palatino Linotype" w:eastAsia="Palatino Linotype" w:hAnsi="Palatino Linotype" w:cs="Palatino Linotype"/>
          <w:b/>
          <w:sz w:val="24"/>
          <w:szCs w:val="24"/>
        </w:rPr>
        <w:t>Figure. 1A</w:t>
      </w:r>
      <w:r>
        <w:rPr>
          <w:rFonts w:ascii="Palatino Linotype" w:eastAsia="Palatino Linotype" w:hAnsi="Palatino Linotype" w:cs="Palatino Linotype"/>
          <w:sz w:val="24"/>
          <w:szCs w:val="24"/>
        </w:rPr>
        <w:t xml:space="preserve">). The collections were done as part of a countrywide </w:t>
      </w:r>
      <w:r>
        <w:rPr>
          <w:rFonts w:ascii="Palatino Linotype" w:eastAsia="Palatino Linotype" w:hAnsi="Palatino Linotype" w:cs="Palatino Linotype"/>
          <w:i/>
          <w:sz w:val="24"/>
          <w:szCs w:val="24"/>
        </w:rPr>
        <w:t>Anopheles funestus</w:t>
      </w:r>
      <w:r>
        <w:rPr>
          <w:rFonts w:ascii="Palatino Linotype" w:eastAsia="Palatino Linotype" w:hAnsi="Palatino Linotype" w:cs="Palatino Linotype"/>
          <w:sz w:val="24"/>
          <w:szCs w:val="24"/>
        </w:rPr>
        <w:t> surveillance project in Tanzania and were subsequently incorporated into the MalariaGEN </w:t>
      </w:r>
      <w:r>
        <w:rPr>
          <w:rFonts w:ascii="Palatino Linotype" w:eastAsia="Palatino Linotype" w:hAnsi="Palatino Linotype" w:cs="Palatino Linotype"/>
          <w:i/>
          <w:sz w:val="24"/>
          <w:szCs w:val="24"/>
        </w:rPr>
        <w:t>Anopheles funestus</w:t>
      </w:r>
      <w:r>
        <w:rPr>
          <w:rFonts w:ascii="Palatino Linotype" w:eastAsia="Palatino Linotype" w:hAnsi="Palatino Linotype" w:cs="Palatino Linotype"/>
          <w:sz w:val="24"/>
          <w:szCs w:val="24"/>
        </w:rPr>
        <w:t> genomic surveillance project database (</w:t>
      </w:r>
      <w:hyperlink r:id="rId16">
        <w:r>
          <w:rPr>
            <w:rFonts w:ascii="Palatino Linotype" w:eastAsia="Palatino Linotype" w:hAnsi="Palatino Linotype" w:cs="Palatino Linotype"/>
            <w:color w:val="0563C1"/>
            <w:sz w:val="24"/>
            <w:szCs w:val="24"/>
            <w:u w:val="single"/>
          </w:rPr>
          <w:t>https://www.malariagen.net/projects/anopheles-funestus-genomic-surveillance-project</w:t>
        </w:r>
      </w:hyperlink>
      <w:r>
        <w:rPr>
          <w:rFonts w:ascii="Palatino Linotype" w:eastAsia="Palatino Linotype" w:hAnsi="Palatino Linotype" w:cs="Palatino Linotype"/>
          <w:sz w:val="24"/>
          <w:szCs w:val="24"/>
        </w:rPr>
        <w:t xml:space="preserve">). Mosquitoes were collected in households between 2017 and 2023 using CDC light traps and mechanical aspirators. They were sorted by sex and taxa and </w:t>
      </w:r>
      <w:r>
        <w:rPr>
          <w:rFonts w:ascii="Palatino Linotype" w:eastAsia="Palatino Linotype" w:hAnsi="Palatino Linotype" w:cs="Palatino Linotype"/>
          <w:i/>
          <w:sz w:val="24"/>
          <w:szCs w:val="24"/>
        </w:rPr>
        <w:lastRenderedPageBreak/>
        <w:t>An. funestus</w:t>
      </w:r>
      <w:r>
        <w:rPr>
          <w:rFonts w:ascii="Palatino Linotype" w:eastAsia="Palatino Linotype" w:hAnsi="Palatino Linotype" w:cs="Palatino Linotype"/>
          <w:sz w:val="24"/>
          <w:szCs w:val="24"/>
        </w:rPr>
        <w:t xml:space="preserve"> group mosquitoes preserved individually in 96-well plates containing 80% ethanol.</w:t>
      </w:r>
    </w:p>
    <w:p w14:paraId="7D50A6A9"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Whole genome sequencing and analysis</w:t>
      </w:r>
    </w:p>
    <w:p w14:paraId="7D50A6AA" w14:textId="17EFB97C"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samples were processed as part of the </w:t>
      </w:r>
      <w:r>
        <w:rPr>
          <w:rFonts w:ascii="Palatino Linotype" w:eastAsia="Palatino Linotype" w:hAnsi="Palatino Linotype" w:cs="Palatino Linotype"/>
          <w:i/>
          <w:sz w:val="24"/>
          <w:szCs w:val="24"/>
        </w:rPr>
        <w:t>Anopheles funestus</w:t>
      </w:r>
      <w:r>
        <w:rPr>
          <w:rFonts w:ascii="Palatino Linotype" w:eastAsia="Palatino Linotype" w:hAnsi="Palatino Linotype" w:cs="Palatino Linotype"/>
          <w:sz w:val="24"/>
          <w:szCs w:val="24"/>
        </w:rPr>
        <w:t xml:space="preserve"> genomics surveillance MalariaGEN Vector Observatory (VObs) project </w:t>
      </w:r>
      <w:r w:rsidR="00D130D7">
        <w:rPr>
          <w:rFonts w:ascii="Palatino Linotype" w:eastAsia="Palatino Linotype" w:hAnsi="Palatino Linotype" w:cs="Palatino Linotype"/>
          <w:sz w:val="24"/>
          <w:szCs w:val="24"/>
        </w:rPr>
        <w:t>(</w:t>
      </w:r>
      <w:hyperlink r:id="rId17">
        <w:r>
          <w:rPr>
            <w:rFonts w:ascii="Palatino Linotype" w:eastAsia="Palatino Linotype" w:hAnsi="Palatino Linotype" w:cs="Palatino Linotype"/>
            <w:color w:val="1155CC"/>
            <w:sz w:val="24"/>
            <w:szCs w:val="24"/>
            <w:u w:val="single"/>
          </w:rPr>
          <w:t>https://www.malariagen.net/mosquito</w:t>
        </w:r>
      </w:hyperlink>
      <w:r w:rsidR="00D130D7">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.Briefly, the mosquitoes were individually whole-genome-sequenced  on an Illumina NovaSeq 6000s instrument. Reads were aligned to the </w:t>
      </w:r>
      <w:r>
        <w:rPr>
          <w:rFonts w:ascii="Palatino Linotype" w:eastAsia="Palatino Linotype" w:hAnsi="Palatino Linotype" w:cs="Palatino Linotype"/>
          <w:i/>
          <w:sz w:val="24"/>
          <w:szCs w:val="24"/>
        </w:rPr>
        <w:t>An. funestus</w:t>
      </w:r>
      <w:r>
        <w:rPr>
          <w:rFonts w:ascii="Palatino Linotype" w:eastAsia="Palatino Linotype" w:hAnsi="Palatino Linotype" w:cs="Palatino Linotype"/>
          <w:sz w:val="24"/>
          <w:szCs w:val="24"/>
        </w:rPr>
        <w:t xml:space="preserve"> reference genome AfunGA1 </w:t>
      </w:r>
      <w:r w:rsidR="00E90B22">
        <w:rPr>
          <w:rFonts w:ascii="Palatino Linotype" w:eastAsia="Palatino Linotype" w:hAnsi="Palatino Linotype" w:cs="Palatino Linotype"/>
          <w:sz w:val="24"/>
          <w:szCs w:val="24"/>
        </w:rPr>
        <w:fldChar w:fldCharType="begin">
          <w:fldData xml:space="preserve">PEVuZE5vdGU+PENpdGU+PEF1dGhvcj5BeWFsYTwvQXV0aG9yPjxZZWFyPjIwMjI8L1llYXI+PFJl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</w:fldData>
        </w:fldChar>
      </w:r>
      <w:r w:rsidR="006160ED">
        <w:rPr>
          <w:rFonts w:ascii="Palatino Linotype" w:eastAsia="Palatino Linotype" w:hAnsi="Palatino Linotype" w:cs="Palatino Linotype"/>
          <w:sz w:val="24"/>
          <w:szCs w:val="24"/>
        </w:rPr>
        <w:instrText xml:space="preserve"> ADDIN EN.CITE </w:instrText>
      </w:r>
      <w:r w:rsidR="006160ED">
        <w:rPr>
          <w:rFonts w:ascii="Palatino Linotype" w:eastAsia="Palatino Linotype" w:hAnsi="Palatino Linotype" w:cs="Palatino Linotype"/>
          <w:sz w:val="24"/>
          <w:szCs w:val="24"/>
        </w:rPr>
        <w:fldChar w:fldCharType="begin">
          <w:fldData xml:space="preserve">PEVuZE5vdGU+PENpdGU+PEF1dGhvcj5BeWFsYTwvQXV0aG9yPjxZZWFyPjIwMjI8L1llYXI+PFJl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</w:fldData>
        </w:fldChar>
      </w:r>
      <w:r w:rsidR="006160ED">
        <w:rPr>
          <w:rFonts w:ascii="Palatino Linotype" w:eastAsia="Palatino Linotype" w:hAnsi="Palatino Linotype" w:cs="Palatino Linotype"/>
          <w:sz w:val="24"/>
          <w:szCs w:val="24"/>
        </w:rPr>
        <w:instrText xml:space="preserve"> ADDIN EN.CITE.DATA </w:instrText>
      </w:r>
      <w:r w:rsidR="006160ED">
        <w:rPr>
          <w:rFonts w:ascii="Palatino Linotype" w:eastAsia="Palatino Linotype" w:hAnsi="Palatino Linotype" w:cs="Palatino Linotype"/>
          <w:sz w:val="24"/>
          <w:szCs w:val="24"/>
        </w:rPr>
      </w:r>
      <w:r w:rsidR="006160ED">
        <w:rPr>
          <w:rFonts w:ascii="Palatino Linotype" w:eastAsia="Palatino Linotype" w:hAnsi="Palatino Linotype" w:cs="Palatino Linotype"/>
          <w:sz w:val="24"/>
          <w:szCs w:val="24"/>
        </w:rPr>
        <w:fldChar w:fldCharType="end"/>
      </w:r>
      <w:r w:rsidR="00E90B22">
        <w:rPr>
          <w:rFonts w:ascii="Palatino Linotype" w:eastAsia="Palatino Linotype" w:hAnsi="Palatino Linotype" w:cs="Palatino Linotype"/>
          <w:sz w:val="24"/>
          <w:szCs w:val="24"/>
        </w:rPr>
      </w:r>
      <w:r w:rsidR="00E90B22">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40</w:t>
      </w:r>
      <w:r w:rsidR="00E90B22">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with Burrows-Wheeler Aligner (BWA) version v0.7.15. Indel realignment was performed </w:t>
      </w:r>
      <w:r w:rsidR="00A96EDD">
        <w:rPr>
          <w:rFonts w:ascii="Palatino Linotype" w:eastAsia="Palatino Linotype" w:hAnsi="Palatino Linotype" w:cs="Palatino Linotype"/>
          <w:sz w:val="24"/>
          <w:szCs w:val="24"/>
        </w:rPr>
        <w:t>using Genome</w:t>
      </w:r>
      <w:r>
        <w:rPr>
          <w:rFonts w:ascii="Palatino Linotype" w:eastAsia="Palatino Linotype" w:hAnsi="Palatino Linotype" w:cs="Palatino Linotype"/>
          <w:sz w:val="24"/>
          <w:szCs w:val="24"/>
        </w:rPr>
        <w:t xml:space="preserve"> Analysis Toolkit (GATK) version 3.7-0 RealignerTargetCreator and IndelRealigner.  Single nucleotide polymorphisms were called using GATK version 3.7-0 UnifiedGenotyper. Genotypes were called for each sample independently, in genotyping mode, given all possible alleles at all genomic sites where the reference base was not “N”. </w:t>
      </w:r>
    </w:p>
    <w:p w14:paraId="7D50A6AB" w14:textId="07B17991"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Complete specifications of the alignment and genotyping pipelines are available from the malariagen/pipelines GitHub repository </w:t>
      </w:r>
      <w:r w:rsidR="00D130D7">
        <w:rPr>
          <w:rFonts w:ascii="Palatino Linotype" w:eastAsia="Palatino Linotype" w:hAnsi="Palatino Linotype" w:cs="Palatino Linotype"/>
          <w:sz w:val="24"/>
          <w:szCs w:val="24"/>
        </w:rPr>
        <w:t>(</w:t>
      </w:r>
      <w:hyperlink r:id="rId18" w:history="1">
        <w:r w:rsidR="00D130D7" w:rsidRPr="00CC17E2">
          <w:rPr>
            <w:rStyle w:val="Hyperlink"/>
            <w:rFonts w:ascii="Palatino Linotype" w:eastAsia="Palatino Linotype" w:hAnsi="Palatino Linotype" w:cs="Palatino Linotype"/>
            <w:sz w:val="24"/>
            <w:szCs w:val="24"/>
          </w:rPr>
          <w:t>https://github.com/malariagen/pipelines/</w:t>
        </w:r>
      </w:hyperlink>
      <w:r w:rsidR="00D130D7">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The aligned sequences in BAM format were stored in the European Nucleotide Archive (ENA).</w:t>
      </w:r>
    </w:p>
    <w:p w14:paraId="7D50A6AC" w14:textId="6D1C15A3"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identification of high-quality SNPs and haplotypes were conducted using BWA version 0.7.15 and GATK version 3.7-0. Quality control involved removal of samples with low mean coverage, removing cross-contaminated samples, running PCA to identify and remove population outliers, and sex confirmation by calling the sex of all samples based on the modal coverage ratio between the X chromosome and the autosomal chromosome arm 3R. Full quality control methods are available on the MalariaGEN vector data user guide </w:t>
      </w:r>
      <w:r w:rsidR="00E90B22">
        <w:rPr>
          <w:rFonts w:ascii="Palatino Linotype" w:eastAsia="Palatino Linotype" w:hAnsi="Palatino Linotype" w:cs="Palatino Linotype"/>
          <w:sz w:val="24"/>
          <w:szCs w:val="24"/>
        </w:rPr>
        <w:t>(</w:t>
      </w:r>
      <w:hyperlink r:id="rId19" w:history="1">
        <w:r w:rsidR="00E90B22" w:rsidRPr="00CC17E2">
          <w:rPr>
            <w:rStyle w:val="Hyperlink"/>
            <w:rFonts w:ascii="Palatino Linotype" w:eastAsia="Palatino Linotype" w:hAnsi="Palatino Linotype" w:cs="Palatino Linotype"/>
            <w:sz w:val="24"/>
            <w:szCs w:val="24"/>
          </w:rPr>
          <w:t>https://malariagen.github.io/vector-data/ag3/methods.html</w:t>
        </w:r>
      </w:hyperlink>
      <w:r w:rsidR="00E90B22">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w:t>
      </w:r>
    </w:p>
    <w:p w14:paraId="7D50A6AD" w14:textId="77777777"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lastRenderedPageBreak/>
        <w:t>We used decision-tree filters that identify genomic sites where SNP calling and genotyping is likely to be less reliable. More information on site filters can be found on the MalariaGEN vector data user guide.</w:t>
      </w:r>
    </w:p>
    <w:p w14:paraId="7D50A6AE" w14:textId="77777777"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Genotypes at biallelic SNPs that passed the decision-tree site filtering process were phased into haplotypes using a combination of read-backed and statistical phasing.  Read-backed phasing was performed for each sample using WhatsHap version 1.0 [https://whatshap.readthedocs.io/]. Statistical phasing was then performed using SHAPEIT4 version 4.2.1 [https://odelaneau.github.io/shapeit4/].</w:t>
      </w:r>
    </w:p>
    <w:p w14:paraId="7D50A6AF" w14:textId="03391826"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Complete specifications of the haplotype phasing pipeline are available from the malariagen/pipelines GitHub repository </w:t>
      </w:r>
      <w:r w:rsidR="00E90B22">
        <w:rPr>
          <w:rFonts w:ascii="Palatino Linotype" w:eastAsia="Palatino Linotype" w:hAnsi="Palatino Linotype" w:cs="Palatino Linotype"/>
          <w:sz w:val="24"/>
          <w:szCs w:val="24"/>
        </w:rPr>
        <w:t>(</w:t>
      </w:r>
      <w:hyperlink r:id="rId20" w:history="1">
        <w:r w:rsidR="00E90B22" w:rsidRPr="00CC17E2">
          <w:rPr>
            <w:rStyle w:val="Hyperlink"/>
            <w:rFonts w:ascii="Palatino Linotype" w:eastAsia="Palatino Linotype" w:hAnsi="Palatino Linotype" w:cs="Palatino Linotype"/>
            <w:sz w:val="24"/>
            <w:szCs w:val="24"/>
          </w:rPr>
          <w:t>https://github.com/malariagen/pipelines/tree/master/pipelines/phasing-vector</w:t>
        </w:r>
      </w:hyperlink>
      <w:r w:rsidR="00864455">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w:t>
      </w:r>
    </w:p>
    <w:p w14:paraId="7D50A6B0" w14:textId="77777777" w:rsidR="003B53A1" w:rsidRDefault="0003209C">
      <w:pPr>
        <w:spacing w:line="360" w:lineRule="auto"/>
        <w:rPr>
          <w:rFonts w:ascii="Palatino Linotype" w:eastAsia="Palatino Linotype" w:hAnsi="Palatino Linotype" w:cs="Palatino Linotype"/>
          <w:b/>
          <w:i/>
          <w:sz w:val="24"/>
          <w:szCs w:val="24"/>
        </w:rPr>
      </w:pPr>
      <w:r>
        <w:rPr>
          <w:rFonts w:ascii="Palatino Linotype" w:eastAsia="Palatino Linotype" w:hAnsi="Palatino Linotype" w:cs="Palatino Linotype"/>
          <w:b/>
          <w:sz w:val="24"/>
          <w:szCs w:val="24"/>
        </w:rPr>
        <w:t xml:space="preserve">Identification of SNPs on </w:t>
      </w:r>
      <w:r>
        <w:rPr>
          <w:rFonts w:ascii="Palatino Linotype" w:eastAsia="Palatino Linotype" w:hAnsi="Palatino Linotype" w:cs="Palatino Linotype"/>
          <w:b/>
          <w:i/>
          <w:sz w:val="24"/>
          <w:szCs w:val="24"/>
        </w:rPr>
        <w:t>Vgsc</w:t>
      </w:r>
    </w:p>
    <w:p w14:paraId="7D50A6B1" w14:textId="2EC8DCBB"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To identify the </w:t>
      </w:r>
      <w:r>
        <w:rPr>
          <w:rFonts w:ascii="Palatino Linotype" w:eastAsia="Palatino Linotype" w:hAnsi="Palatino Linotype" w:cs="Palatino Linotype"/>
          <w:i/>
          <w:sz w:val="24"/>
          <w:szCs w:val="24"/>
        </w:rPr>
        <w:t>An. funestus</w:t>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i/>
          <w:sz w:val="24"/>
          <w:szCs w:val="24"/>
        </w:rPr>
        <w:t xml:space="preserve">Vgsc </w:t>
      </w:r>
      <w:r>
        <w:rPr>
          <w:rFonts w:ascii="Palatino Linotype" w:eastAsia="Palatino Linotype" w:hAnsi="Palatino Linotype" w:cs="Palatino Linotype"/>
          <w:sz w:val="24"/>
          <w:szCs w:val="24"/>
        </w:rPr>
        <w:t xml:space="preserve">gene and the variant that confers target-site resistance  we performed alignments between the </w:t>
      </w:r>
      <w:r>
        <w:rPr>
          <w:rFonts w:ascii="Palatino Linotype" w:eastAsia="Palatino Linotype" w:hAnsi="Palatino Linotype" w:cs="Palatino Linotype"/>
          <w:i/>
          <w:sz w:val="24"/>
          <w:szCs w:val="24"/>
        </w:rPr>
        <w:t>An. gambiae</w:t>
      </w:r>
      <w:r>
        <w:rPr>
          <w:rFonts w:ascii="Palatino Linotype" w:eastAsia="Palatino Linotype" w:hAnsi="Palatino Linotype" w:cs="Palatino Linotype"/>
          <w:sz w:val="24"/>
          <w:szCs w:val="24"/>
        </w:rPr>
        <w:t xml:space="preserve"> VGSC transcript AGAP004707-RD in AgamP4.12 geneset from the Ag1000 phase 3 data resource (</w:t>
      </w:r>
      <w:hyperlink r:id="rId21">
        <w:r>
          <w:rPr>
            <w:rFonts w:ascii="Palatino Linotype" w:eastAsia="Palatino Linotype" w:hAnsi="Palatino Linotype" w:cs="Palatino Linotype"/>
            <w:color w:val="0563C1"/>
            <w:sz w:val="24"/>
            <w:szCs w:val="24"/>
            <w:u w:val="single"/>
          </w:rPr>
          <w:t>https://www.malariagen.net/data/ag1000g-phase3-snp</w:t>
        </w:r>
      </w:hyperlink>
      <w:r>
        <w:rPr>
          <w:rFonts w:ascii="Palatino Linotype" w:eastAsia="Palatino Linotype" w:hAnsi="Palatino Linotype" w:cs="Palatino Linotype"/>
          <w:sz w:val="24"/>
          <w:szCs w:val="24"/>
        </w:rPr>
        <w:t xml:space="preserve"> ) and </w:t>
      </w:r>
      <w:r w:rsidRPr="00864455">
        <w:rPr>
          <w:rFonts w:ascii="Palatino Linotype" w:eastAsia="Roboto" w:hAnsi="Palatino Linotype" w:cs="Roboto"/>
          <w:color w:val="444746"/>
          <w:sz w:val="24"/>
          <w:szCs w:val="24"/>
        </w:rPr>
        <w:t>AFUN2_008728</w:t>
      </w:r>
      <w:r>
        <w:rPr>
          <w:rFonts w:ascii="Roboto" w:eastAsia="Roboto" w:hAnsi="Roboto" w:cs="Roboto"/>
          <w:color w:val="444746"/>
          <w:sz w:val="21"/>
          <w:szCs w:val="21"/>
        </w:rPr>
        <w:t xml:space="preserve"> from the </w:t>
      </w:r>
      <w:r>
        <w:rPr>
          <w:rFonts w:ascii="Palatino Linotype" w:eastAsia="Palatino Linotype" w:hAnsi="Palatino Linotype" w:cs="Palatino Linotype"/>
          <w:i/>
          <w:sz w:val="24"/>
          <w:szCs w:val="24"/>
        </w:rPr>
        <w:t xml:space="preserve">An. funestus </w:t>
      </w:r>
      <w:r>
        <w:rPr>
          <w:rFonts w:ascii="Palatino Linotype" w:eastAsia="Palatino Linotype" w:hAnsi="Palatino Linotype" w:cs="Palatino Linotype"/>
          <w:sz w:val="24"/>
          <w:szCs w:val="24"/>
        </w:rPr>
        <w:t xml:space="preserve">AfunF1.3 dataset. We extracted single nucleotide polymorphism (SNPs) altering the amino acid of VGSC protein from the </w:t>
      </w:r>
      <w:r>
        <w:rPr>
          <w:rFonts w:ascii="Palatino Linotype" w:eastAsia="Palatino Linotype" w:hAnsi="Palatino Linotype" w:cs="Palatino Linotype"/>
          <w:i/>
          <w:sz w:val="24"/>
          <w:szCs w:val="24"/>
        </w:rPr>
        <w:t>An. funestus</w:t>
      </w:r>
      <w:r>
        <w:rPr>
          <w:rFonts w:ascii="Palatino Linotype" w:eastAsia="Palatino Linotype" w:hAnsi="Palatino Linotype" w:cs="Palatino Linotype"/>
          <w:sz w:val="24"/>
          <w:szCs w:val="24"/>
        </w:rPr>
        <w:t xml:space="preserve"> dataset and computed the allele frequency on the mosquito cohorts defined by the region and year of collection ((See </w:t>
      </w:r>
      <w:r>
        <w:rPr>
          <w:rFonts w:ascii="Palatino Linotype" w:eastAsia="Palatino Linotype" w:hAnsi="Palatino Linotype" w:cs="Palatino Linotype"/>
          <w:b/>
          <w:sz w:val="24"/>
          <w:szCs w:val="24"/>
        </w:rPr>
        <w:t xml:space="preserve">Supp. Table </w:t>
      </w:r>
      <w:r w:rsidR="00361FA4">
        <w:rPr>
          <w:rFonts w:ascii="Palatino Linotype" w:eastAsia="Palatino Linotype" w:hAnsi="Palatino Linotype" w:cs="Palatino Linotype"/>
          <w:b/>
          <w:sz w:val="24"/>
          <w:szCs w:val="24"/>
        </w:rPr>
        <w:t>1</w:t>
      </w:r>
      <w:r>
        <w:rPr>
          <w:rFonts w:ascii="Palatino Linotype" w:eastAsia="Palatino Linotype" w:hAnsi="Palatino Linotype" w:cs="Palatino Linotype"/>
          <w:sz w:val="24"/>
          <w:szCs w:val="24"/>
        </w:rPr>
        <w:t xml:space="preserve"> for per region/year sample numbers)). Under selection pressure various alleles are expected to increase in frequency; we therefore filtered out variant alleles with a frequency lower than 5% resulting in a list of 8 variant alleles. Multiple sequence alignments of </w:t>
      </w:r>
      <w:r>
        <w:rPr>
          <w:rFonts w:ascii="Palatino Linotype" w:eastAsia="Palatino Linotype" w:hAnsi="Palatino Linotype" w:cs="Palatino Linotype"/>
          <w:i/>
          <w:sz w:val="24"/>
          <w:szCs w:val="24"/>
        </w:rPr>
        <w:t xml:space="preserve">An. funestus Vgsc </w:t>
      </w:r>
      <w:r>
        <w:rPr>
          <w:rFonts w:ascii="Palatino Linotype" w:eastAsia="Palatino Linotype" w:hAnsi="Palatino Linotype" w:cs="Palatino Linotype"/>
          <w:sz w:val="24"/>
          <w:szCs w:val="24"/>
        </w:rPr>
        <w:t xml:space="preserve">against </w:t>
      </w:r>
      <w:r>
        <w:rPr>
          <w:rFonts w:ascii="Palatino Linotype" w:eastAsia="Palatino Linotype" w:hAnsi="Palatino Linotype" w:cs="Palatino Linotype"/>
          <w:i/>
          <w:sz w:val="24"/>
          <w:szCs w:val="24"/>
        </w:rPr>
        <w:t xml:space="preserve">An. gambaie </w:t>
      </w:r>
      <w:r>
        <w:rPr>
          <w:rFonts w:ascii="Palatino Linotype" w:eastAsia="Palatino Linotype" w:hAnsi="Palatino Linotype" w:cs="Palatino Linotype"/>
          <w:sz w:val="24"/>
          <w:szCs w:val="24"/>
        </w:rPr>
        <w:t xml:space="preserve">and </w:t>
      </w:r>
      <w:r>
        <w:rPr>
          <w:rFonts w:ascii="Palatino Linotype" w:eastAsia="Palatino Linotype" w:hAnsi="Palatino Linotype" w:cs="Palatino Linotype"/>
          <w:i/>
          <w:sz w:val="24"/>
          <w:szCs w:val="24"/>
        </w:rPr>
        <w:t xml:space="preserve">M. domestica </w:t>
      </w:r>
      <w:r>
        <w:rPr>
          <w:rFonts w:ascii="Palatino Linotype" w:eastAsia="Palatino Linotype" w:hAnsi="Palatino Linotype" w:cs="Palatino Linotype"/>
          <w:sz w:val="24"/>
          <w:szCs w:val="24"/>
        </w:rPr>
        <w:t xml:space="preserve">were performed using MEGA v11.013. </w:t>
      </w:r>
    </w:p>
    <w:p w14:paraId="7D50A6B2"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Population genetic analyses</w:t>
      </w:r>
    </w:p>
    <w:p w14:paraId="7D50A6B3" w14:textId="25D50251"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We searched for signatures of selective sweeps on the </w:t>
      </w:r>
      <w:r>
        <w:rPr>
          <w:rFonts w:ascii="Palatino Linotype" w:eastAsia="Palatino Linotype" w:hAnsi="Palatino Linotype" w:cs="Palatino Linotype"/>
          <w:i/>
          <w:sz w:val="24"/>
          <w:szCs w:val="24"/>
        </w:rPr>
        <w:t>Vgsc</w:t>
      </w:r>
      <w:r>
        <w:rPr>
          <w:rFonts w:ascii="Palatino Linotype" w:eastAsia="Palatino Linotype" w:hAnsi="Palatino Linotype" w:cs="Palatino Linotype"/>
          <w:sz w:val="24"/>
          <w:szCs w:val="24"/>
        </w:rPr>
        <w:t xml:space="preserve"> gene using the </w:t>
      </w:r>
      <w:r>
        <w:rPr>
          <w:rFonts w:ascii="Palatino Linotype" w:eastAsia="Palatino Linotype" w:hAnsi="Palatino Linotype" w:cs="Palatino Linotype"/>
          <w:i/>
          <w:sz w:val="24"/>
          <w:szCs w:val="24"/>
        </w:rPr>
        <w:t xml:space="preserve">G123 </w:t>
      </w:r>
      <w:r>
        <w:rPr>
          <w:rFonts w:ascii="Palatino Linotype" w:eastAsia="Palatino Linotype" w:hAnsi="Palatino Linotype" w:cs="Palatino Linotype"/>
          <w:sz w:val="24"/>
          <w:szCs w:val="24"/>
        </w:rPr>
        <w:t>selection statisti</w:t>
      </w:r>
      <w:r w:rsidR="004B6D76">
        <w:rPr>
          <w:rFonts w:ascii="Palatino Linotype" w:eastAsia="Palatino Linotype" w:hAnsi="Palatino Linotype" w:cs="Palatino Linotype"/>
          <w:sz w:val="24"/>
          <w:szCs w:val="24"/>
        </w:rPr>
        <w:t xml:space="preserve">c </w:t>
      </w:r>
      <w:r w:rsidR="004B6D76">
        <w:rPr>
          <w:rFonts w:ascii="Palatino Linotype" w:eastAsia="Palatino Linotype" w:hAnsi="Palatino Linotype" w:cs="Palatino Linotype"/>
          <w:sz w:val="24"/>
          <w:szCs w:val="24"/>
        </w:rPr>
        <w:fldChar w:fldCharType="begin">
          <w:fldData xml:space="preserve">PEVuZE5vdGU+PENpdGU+PEF1dGhvcj5IYXJyaXM8L0F1dGhvcj48WWVhcj4yMDE4PC9ZZWFyPjxS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=
</w:fldData>
        </w:fldChar>
      </w:r>
      <w:r w:rsidR="006160ED">
        <w:rPr>
          <w:rFonts w:ascii="Palatino Linotype" w:eastAsia="Palatino Linotype" w:hAnsi="Palatino Linotype" w:cs="Palatino Linotype"/>
          <w:sz w:val="24"/>
          <w:szCs w:val="24"/>
        </w:rPr>
        <w:instrText xml:space="preserve"> ADDIN EN.CITE </w:instrText>
      </w:r>
      <w:r w:rsidR="006160ED">
        <w:rPr>
          <w:rFonts w:ascii="Palatino Linotype" w:eastAsia="Palatino Linotype" w:hAnsi="Palatino Linotype" w:cs="Palatino Linotype"/>
          <w:sz w:val="24"/>
          <w:szCs w:val="24"/>
        </w:rPr>
        <w:fldChar w:fldCharType="begin">
          <w:fldData xml:space="preserve">PEVuZE5vdGU+PENpdGU+PEF1dGhvcj5IYXJyaXM8L0F1dGhvcj48WWVhcj4yMDE4PC9ZZWFyPjxS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=
</w:fldData>
        </w:fldChar>
      </w:r>
      <w:r w:rsidR="006160ED">
        <w:rPr>
          <w:rFonts w:ascii="Palatino Linotype" w:eastAsia="Palatino Linotype" w:hAnsi="Palatino Linotype" w:cs="Palatino Linotype"/>
          <w:sz w:val="24"/>
          <w:szCs w:val="24"/>
        </w:rPr>
        <w:instrText xml:space="preserve"> ADDIN EN.CITE.DATA </w:instrText>
      </w:r>
      <w:r w:rsidR="006160ED">
        <w:rPr>
          <w:rFonts w:ascii="Palatino Linotype" w:eastAsia="Palatino Linotype" w:hAnsi="Palatino Linotype" w:cs="Palatino Linotype"/>
          <w:sz w:val="24"/>
          <w:szCs w:val="24"/>
        </w:rPr>
      </w:r>
      <w:r w:rsidR="006160ED">
        <w:rPr>
          <w:rFonts w:ascii="Palatino Linotype" w:eastAsia="Palatino Linotype" w:hAnsi="Palatino Linotype" w:cs="Palatino Linotype"/>
          <w:sz w:val="24"/>
          <w:szCs w:val="24"/>
        </w:rPr>
        <w:fldChar w:fldCharType="end"/>
      </w:r>
      <w:r w:rsidR="004B6D76">
        <w:rPr>
          <w:rFonts w:ascii="Palatino Linotype" w:eastAsia="Palatino Linotype" w:hAnsi="Palatino Linotype" w:cs="Palatino Linotype"/>
          <w:sz w:val="24"/>
          <w:szCs w:val="24"/>
        </w:rPr>
      </w:r>
      <w:r w:rsidR="004B6D76">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41</w:t>
      </w:r>
      <w:r w:rsidR="004B6D76">
        <w:rPr>
          <w:rFonts w:ascii="Palatino Linotype" w:eastAsia="Palatino Linotype" w:hAnsi="Palatino Linotype" w:cs="Palatino Linotype"/>
          <w:sz w:val="24"/>
          <w:szCs w:val="24"/>
        </w:rPr>
        <w:fldChar w:fldCharType="end"/>
      </w:r>
      <w:r w:rsidR="00D00391">
        <w:rPr>
          <w:rFonts w:ascii="Palatino Linotype" w:eastAsia="Palatino Linotype" w:hAnsi="Palatino Linotype" w:cs="Palatino Linotype"/>
          <w:b/>
          <w:sz w:val="24"/>
          <w:szCs w:val="24"/>
        </w:rPr>
        <w:t>.</w:t>
      </w:r>
      <w:r>
        <w:rPr>
          <w:rFonts w:ascii="Palatino Linotype" w:eastAsia="Palatino Linotype" w:hAnsi="Palatino Linotype" w:cs="Palatino Linotype"/>
          <w:b/>
          <w:sz w:val="24"/>
          <w:szCs w:val="24"/>
        </w:rPr>
        <w:t xml:space="preserve"> </w:t>
      </w:r>
      <w:r>
        <w:rPr>
          <w:rFonts w:ascii="Palatino Linotype" w:eastAsia="Palatino Linotype" w:hAnsi="Palatino Linotype" w:cs="Palatino Linotype"/>
          <w:sz w:val="24"/>
          <w:szCs w:val="24"/>
        </w:rPr>
        <w:t xml:space="preserve">G123 selection scans were performed on </w:t>
      </w:r>
      <w:r>
        <w:rPr>
          <w:rFonts w:ascii="Palatino Linotype" w:eastAsia="Palatino Linotype" w:hAnsi="Palatino Linotype" w:cs="Palatino Linotype"/>
          <w:i/>
          <w:sz w:val="24"/>
          <w:szCs w:val="24"/>
        </w:rPr>
        <w:t xml:space="preserve">An. funestus </w:t>
      </w:r>
      <w:r>
        <w:rPr>
          <w:rFonts w:ascii="Palatino Linotype" w:eastAsia="Palatino Linotype" w:hAnsi="Palatino Linotype" w:cs="Palatino Linotype"/>
          <w:sz w:val="24"/>
          <w:szCs w:val="24"/>
        </w:rPr>
        <w:t xml:space="preserve">genotypes </w:t>
      </w:r>
      <w:r>
        <w:rPr>
          <w:rFonts w:ascii="Palatino Linotype" w:eastAsia="Palatino Linotype" w:hAnsi="Palatino Linotype" w:cs="Palatino Linotype"/>
          <w:sz w:val="24"/>
          <w:szCs w:val="24"/>
        </w:rPr>
        <w:lastRenderedPageBreak/>
        <w:t xml:space="preserve">by collection region where sample </w:t>
      </w:r>
      <w:r>
        <w:rPr>
          <w:rFonts w:ascii="Palatino Linotype" w:eastAsia="Palatino Linotype" w:hAnsi="Palatino Linotype" w:cs="Palatino Linotype"/>
          <w:i/>
          <w:sz w:val="24"/>
          <w:szCs w:val="24"/>
        </w:rPr>
        <w:t>n&gt;</w:t>
      </w:r>
      <w:r>
        <w:rPr>
          <w:rFonts w:ascii="Palatino Linotype" w:eastAsia="Palatino Linotype" w:hAnsi="Palatino Linotype" w:cs="Palatino Linotype"/>
          <w:sz w:val="24"/>
          <w:szCs w:val="24"/>
        </w:rPr>
        <w:t xml:space="preserve">20 </w:t>
      </w:r>
      <w:r>
        <w:rPr>
          <w:rFonts w:ascii="Palatino Linotype" w:eastAsia="Palatino Linotype" w:hAnsi="Palatino Linotype" w:cs="Palatino Linotype"/>
          <w:b/>
          <w:sz w:val="24"/>
          <w:szCs w:val="24"/>
        </w:rPr>
        <w:t>[</w:t>
      </w:r>
      <w:r>
        <w:rPr>
          <w:rFonts w:ascii="Palatino Linotype" w:eastAsia="Palatino Linotype" w:hAnsi="Palatino Linotype" w:cs="Palatino Linotype"/>
          <w:sz w:val="24"/>
          <w:szCs w:val="24"/>
        </w:rPr>
        <w:t>see</w:t>
      </w:r>
      <w:r>
        <w:rPr>
          <w:rFonts w:ascii="Palatino Linotype" w:eastAsia="Palatino Linotype" w:hAnsi="Palatino Linotype" w:cs="Palatino Linotype"/>
          <w:b/>
          <w:sz w:val="24"/>
          <w:szCs w:val="24"/>
        </w:rPr>
        <w:t xml:space="preserve"> Figure 1A </w:t>
      </w:r>
      <w:r>
        <w:rPr>
          <w:rFonts w:ascii="Palatino Linotype" w:eastAsia="Palatino Linotype" w:hAnsi="Palatino Linotype" w:cs="Palatino Linotype"/>
          <w:sz w:val="24"/>
          <w:szCs w:val="24"/>
        </w:rPr>
        <w:t>and</w:t>
      </w:r>
      <w:r>
        <w:rPr>
          <w:rFonts w:ascii="Palatino Linotype" w:eastAsia="Palatino Linotype" w:hAnsi="Palatino Linotype" w:cs="Palatino Linotype"/>
          <w:b/>
          <w:sz w:val="24"/>
          <w:szCs w:val="24"/>
        </w:rPr>
        <w:t xml:space="preserve"> Supp Table </w:t>
      </w:r>
      <w:r w:rsidR="00435D9C">
        <w:rPr>
          <w:rFonts w:ascii="Palatino Linotype" w:eastAsia="Palatino Linotype" w:hAnsi="Palatino Linotype" w:cs="Palatino Linotype"/>
          <w:b/>
          <w:sz w:val="24"/>
          <w:szCs w:val="24"/>
        </w:rPr>
        <w:t>2</w:t>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b/>
          <w:sz w:val="24"/>
          <w:szCs w:val="24"/>
        </w:rPr>
        <w:t xml:space="preserve">] </w:t>
      </w:r>
      <w:r>
        <w:rPr>
          <w:rFonts w:ascii="Palatino Linotype" w:eastAsia="Palatino Linotype" w:hAnsi="Palatino Linotype" w:cs="Palatino Linotype"/>
          <w:sz w:val="24"/>
          <w:szCs w:val="24"/>
        </w:rPr>
        <w:t xml:space="preserve">using the </w:t>
      </w:r>
      <w:r>
        <w:rPr>
          <w:rFonts w:ascii="Palatino Linotype" w:eastAsia="Palatino Linotype" w:hAnsi="Palatino Linotype" w:cs="Palatino Linotype"/>
          <w:i/>
          <w:sz w:val="24"/>
          <w:szCs w:val="24"/>
        </w:rPr>
        <w:t>g123_gwss</w:t>
      </w:r>
      <w:r>
        <w:rPr>
          <w:rFonts w:ascii="Palatino Linotype" w:eastAsia="Palatino Linotype" w:hAnsi="Palatino Linotype" w:cs="Palatino Linotype"/>
          <w:sz w:val="24"/>
          <w:szCs w:val="24"/>
        </w:rPr>
        <w:t xml:space="preserve"> function in the malariagen_data python API  (</w:t>
      </w:r>
      <w:hyperlink r:id="rId22">
        <w:r>
          <w:rPr>
            <w:rFonts w:ascii="Palatino Linotype" w:eastAsia="Palatino Linotype" w:hAnsi="Palatino Linotype" w:cs="Palatino Linotype"/>
            <w:color w:val="0563C1"/>
            <w:sz w:val="24"/>
            <w:szCs w:val="24"/>
            <w:u w:val="single"/>
          </w:rPr>
          <w:t>https://malariagen.github.io/malariagen-data-python/latest/Af1.html</w:t>
        </w:r>
      </w:hyperlink>
      <w:r>
        <w:rPr>
          <w:rFonts w:ascii="Palatino Linotype" w:eastAsia="Palatino Linotype" w:hAnsi="Palatino Linotype" w:cs="Palatino Linotype"/>
          <w:sz w:val="24"/>
          <w:szCs w:val="24"/>
        </w:rPr>
        <w:t xml:space="preserve"> ). Linkage disequilibrium (Rogers and Huff’s R-squared) </w:t>
      </w:r>
      <w:r w:rsidR="00B32960">
        <w:rPr>
          <w:rFonts w:ascii="Palatino Linotype" w:eastAsia="Palatino Linotype" w:hAnsi="Palatino Linotype" w:cs="Palatino Linotype"/>
          <w:sz w:val="24"/>
          <w:szCs w:val="24"/>
        </w:rPr>
        <w:fldChar w:fldCharType="begin"/>
      </w:r>
      <w:r w:rsidR="00F70408">
        <w:rPr>
          <w:rFonts w:ascii="Palatino Linotype" w:eastAsia="Palatino Linotype" w:hAnsi="Palatino Linotype" w:cs="Palatino Linotype"/>
          <w:sz w:val="24"/>
          <w:szCs w:val="24"/>
        </w:rPr>
        <w:instrText xml:space="preserve"> ADDIN EN.CITE &lt;EndNote&gt;&lt;Cite&gt;&lt;Author&gt;Rogers&lt;/Author&gt;&lt;Year&gt;2009&lt;/Year&gt;&lt;RecNum&gt;616&lt;/RecNum&gt;&lt;DisplayText&gt;&lt;style face="superscript"&gt;30&lt;/style&gt;&lt;/DisplayText&gt;&lt;record&gt;&lt;rec-number&gt;616&lt;/rec-number&gt;&lt;foreign-keys&gt;&lt;key app="EN" db-id="0tverst04vdvehe5fax5sp572a0e0ta2wa0s" timestamp="1705483303"&gt;616&lt;/key&gt;&lt;/foreign-keys&gt;&lt;ref-type name="Journal Article"&gt;17&lt;/ref-type&gt;&lt;contributors&gt;&lt;authors&gt;&lt;author&gt;Rogers, A. R.&lt;/author&gt;&lt;author&gt;Huff, C.&lt;/author&gt;&lt;/authors&gt;&lt;/contributors&gt;&lt;auth-address&gt;Department of Anthropology, University of Utah, Salt Lake City, Utah 84112, USA.&lt;/auth-address&gt;&lt;titles&gt;&lt;title&gt;Linkage disequilibrium between loci with unknown phase&lt;/title&gt;&lt;secondary-title&gt;Genetics&lt;/secondary-title&gt;&lt;/titles&gt;&lt;periodical&gt;&lt;full-title&gt;Genetics&lt;/full-title&gt;&lt;/periodical&gt;&lt;pages&gt;839-44&lt;/pages&gt;&lt;volume&gt;182&lt;/volume&gt;&lt;number&gt;3&lt;/number&gt;&lt;edition&gt;2009/05/13&lt;/edition&gt;&lt;keywords&gt;&lt;keyword&gt;*Algorithms&lt;/keyword&gt;&lt;keyword&gt;Animals&lt;/keyword&gt;&lt;keyword&gt;Computer Simulation&lt;/keyword&gt;&lt;keyword&gt;Diploidy&lt;/keyword&gt;&lt;keyword&gt;Female&lt;/keyword&gt;&lt;keyword&gt;Genetics, Population&lt;/keyword&gt;&lt;keyword&gt;Genotype&lt;/keyword&gt;&lt;keyword&gt;Germ Cells/*metabolism&lt;/keyword&gt;&lt;keyword&gt;Humans&lt;/keyword&gt;&lt;keyword&gt;*Linkage Disequilibrium&lt;/keyword&gt;&lt;keyword&gt;Male&lt;/keyword&gt;&lt;keyword&gt;*Models, Genetic&lt;/keyword&gt;&lt;keyword&gt;Recombination, Genetic&lt;/keyword&gt;&lt;/keywords&gt;&lt;dates&gt;&lt;year&gt;2009&lt;/year&gt;&lt;pub-dates&gt;&lt;date&gt;Jul&lt;/date&gt;&lt;/pub-dates&gt;&lt;/dates&gt;&lt;isbn&gt;0016-6731 (Print)&amp;#xD;0016-6731&lt;/isbn&gt;&lt;accession-num&gt;19433632&lt;/accession-num&gt;&lt;urls&gt;&lt;/urls&gt;&lt;custom2&gt;PMC2710162&lt;/custom2&gt;&lt;electronic-resource-num&gt;10.1534/genetics.108.093153&lt;/electronic-resource-num&gt;&lt;remote-database-provider&gt;NLM&lt;/remote-database-provider&gt;&lt;language&gt;eng&lt;/language&gt;&lt;/record&gt;&lt;/Cite&gt;&lt;/EndNote&gt;</w:instrText>
      </w:r>
      <w:r w:rsidR="00B32960">
        <w:rPr>
          <w:rFonts w:ascii="Palatino Linotype" w:eastAsia="Palatino Linotype" w:hAnsi="Palatino Linotype" w:cs="Palatino Linotype"/>
          <w:sz w:val="24"/>
          <w:szCs w:val="24"/>
        </w:rPr>
        <w:fldChar w:fldCharType="separate"/>
      </w:r>
      <w:r w:rsidR="00F70408" w:rsidRPr="00F70408">
        <w:rPr>
          <w:rFonts w:ascii="Palatino Linotype" w:eastAsia="Palatino Linotype" w:hAnsi="Palatino Linotype" w:cs="Palatino Linotype"/>
          <w:noProof/>
          <w:sz w:val="24"/>
          <w:szCs w:val="24"/>
          <w:vertAlign w:val="superscript"/>
        </w:rPr>
        <w:t>30</w:t>
      </w:r>
      <w:r w:rsidR="00B32960">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between the 8 </w:t>
      </w:r>
      <w:r>
        <w:rPr>
          <w:rFonts w:ascii="Palatino Linotype" w:eastAsia="Palatino Linotype" w:hAnsi="Palatino Linotype" w:cs="Palatino Linotype"/>
          <w:i/>
          <w:sz w:val="24"/>
          <w:szCs w:val="24"/>
        </w:rPr>
        <w:t xml:space="preserve">Vgsc </w:t>
      </w:r>
      <w:r>
        <w:rPr>
          <w:rFonts w:ascii="Palatino Linotype" w:eastAsia="Palatino Linotype" w:hAnsi="Palatino Linotype" w:cs="Palatino Linotype"/>
          <w:sz w:val="24"/>
          <w:szCs w:val="24"/>
        </w:rPr>
        <w:t xml:space="preserve">alleles was calculated using the </w:t>
      </w:r>
      <w:r>
        <w:rPr>
          <w:rFonts w:ascii="Palatino Linotype" w:eastAsia="Palatino Linotype" w:hAnsi="Palatino Linotype" w:cs="Palatino Linotype"/>
          <w:i/>
          <w:sz w:val="24"/>
          <w:szCs w:val="24"/>
        </w:rPr>
        <w:t xml:space="preserve">rogers_huff_r_between </w:t>
      </w:r>
      <w:r>
        <w:rPr>
          <w:rFonts w:ascii="Palatino Linotype" w:eastAsia="Palatino Linotype" w:hAnsi="Palatino Linotype" w:cs="Palatino Linotype"/>
          <w:sz w:val="24"/>
          <w:szCs w:val="24"/>
        </w:rPr>
        <w:t xml:space="preserve">in scikit-allel </w:t>
      </w:r>
      <w:r w:rsidR="00C41B03">
        <w:rPr>
          <w:rFonts w:ascii="Palatino Linotype" w:eastAsia="Palatino Linotype" w:hAnsi="Palatino Linotype" w:cs="Palatino Linotype"/>
          <w:sz w:val="24"/>
          <w:szCs w:val="24"/>
        </w:rPr>
        <w:t>(</w:t>
      </w:r>
      <w:hyperlink r:id="rId23" w:history="1">
        <w:r w:rsidR="00460DC2" w:rsidRPr="00CC17E2">
          <w:rPr>
            <w:rStyle w:val="Hyperlink"/>
            <w:rFonts w:ascii="Palatino Linotype" w:eastAsia="Palatino Linotype" w:hAnsi="Palatino Linotype" w:cs="Palatino Linotype"/>
            <w:sz w:val="24"/>
            <w:szCs w:val="24"/>
          </w:rPr>
          <w:t>https://zenodo.org/record/4759368</w:t>
        </w:r>
      </w:hyperlink>
      <w:r w:rsidR="00460DC2">
        <w:rPr>
          <w:rFonts w:ascii="Palatino Linotype" w:eastAsia="Palatino Linotype" w:hAnsi="Palatino Linotype" w:cs="Palatino Linotype"/>
          <w:sz w:val="24"/>
          <w:szCs w:val="24"/>
        </w:rPr>
        <w:t xml:space="preserve"> </w:t>
      </w:r>
      <w:r w:rsidR="00C41B03">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w:t>
      </w:r>
      <w:r>
        <w:rPr>
          <w:rFonts w:ascii="Courier New" w:eastAsia="Courier New" w:hAnsi="Courier New" w:cs="Courier New"/>
        </w:rPr>
        <w:t xml:space="preserve"> </w:t>
      </w:r>
      <w:r>
        <w:rPr>
          <w:rFonts w:ascii="Palatino Linotype" w:eastAsia="Palatino Linotype" w:hAnsi="Palatino Linotype" w:cs="Palatino Linotype"/>
          <w:sz w:val="24"/>
          <w:szCs w:val="24"/>
        </w:rPr>
        <w:t xml:space="preserve">Haplotype clustering was performed by performing hierarchical clustering on a Hamming distance matrix, inferred from phased </w:t>
      </w:r>
      <w:r>
        <w:rPr>
          <w:rFonts w:ascii="Palatino Linotype" w:eastAsia="Palatino Linotype" w:hAnsi="Palatino Linotype" w:cs="Palatino Linotype"/>
          <w:i/>
          <w:sz w:val="24"/>
          <w:szCs w:val="24"/>
        </w:rPr>
        <w:t xml:space="preserve">An. funestus </w:t>
      </w:r>
      <w:r>
        <w:rPr>
          <w:rFonts w:ascii="Palatino Linotype" w:eastAsia="Palatino Linotype" w:hAnsi="Palatino Linotype" w:cs="Palatino Linotype"/>
          <w:sz w:val="24"/>
          <w:szCs w:val="24"/>
        </w:rPr>
        <w:t>haplotypes, using the Scipy</w:t>
      </w:r>
      <w:r>
        <w:rPr>
          <w:rFonts w:ascii="Palatino Linotype" w:eastAsia="Palatino Linotype" w:hAnsi="Palatino Linotype" w:cs="Palatino Linotype"/>
          <w:b/>
          <w:sz w:val="24"/>
          <w:szCs w:val="24"/>
        </w:rPr>
        <w:t xml:space="preserve"> </w:t>
      </w:r>
      <w:r>
        <w:rPr>
          <w:rFonts w:ascii="Palatino Linotype" w:eastAsia="Palatino Linotype" w:hAnsi="Palatino Linotype" w:cs="Palatino Linotype"/>
          <w:sz w:val="24"/>
          <w:szCs w:val="24"/>
        </w:rPr>
        <w:t xml:space="preserve">library </w:t>
      </w:r>
      <w:r w:rsidR="00460DC2">
        <w:rPr>
          <w:rFonts w:ascii="Palatino Linotype" w:eastAsia="Palatino Linotype" w:hAnsi="Palatino Linotype" w:cs="Palatino Linotype"/>
          <w:sz w:val="24"/>
          <w:szCs w:val="24"/>
        </w:rPr>
        <w:t>(</w:t>
      </w:r>
      <w:hyperlink r:id="rId24" w:history="1">
        <w:r w:rsidR="00460DC2" w:rsidRPr="00CC17E2">
          <w:rPr>
            <w:rStyle w:val="Hyperlink"/>
            <w:rFonts w:ascii="Palatino Linotype" w:eastAsia="Palatino Linotype" w:hAnsi="Palatino Linotype" w:cs="Palatino Linotype"/>
            <w:sz w:val="24"/>
            <w:szCs w:val="24"/>
          </w:rPr>
          <w:t>https://scipy.org/citing-scipy/</w:t>
        </w:r>
      </w:hyperlink>
      <w:r w:rsidR="00460DC2">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xml:space="preserve">.  Clustering dendrogram, and bar plot of amino acid substitutions, was plotted using the seaborn library </w:t>
      </w:r>
      <w:r w:rsidR="00D57E54">
        <w:rPr>
          <w:rFonts w:ascii="Palatino Linotype" w:eastAsia="Palatino Linotype" w:hAnsi="Palatino Linotype" w:cs="Palatino Linotype"/>
          <w:sz w:val="24"/>
          <w:szCs w:val="24"/>
        </w:rPr>
        <w:fldChar w:fldCharType="begin"/>
      </w:r>
      <w:r w:rsidR="006160ED">
        <w:rPr>
          <w:rFonts w:ascii="Palatino Linotype" w:eastAsia="Palatino Linotype" w:hAnsi="Palatino Linotype" w:cs="Palatino Linotype"/>
          <w:sz w:val="24"/>
          <w:szCs w:val="24"/>
        </w:rPr>
        <w:instrText xml:space="preserve"> ADDIN EN.CITE &lt;EndNote&gt;&lt;Cite&gt;&lt;Author&gt;Waskom&lt;/Author&gt;&lt;Year&gt;2021&lt;/Year&gt;&lt;RecNum&gt;617&lt;/RecNum&gt;&lt;DisplayText&gt;&lt;style face="superscript"&gt;42&lt;/style&gt;&lt;/DisplayText&gt;&lt;record&gt;&lt;rec-number&gt;617&lt;/rec-number&gt;&lt;foreign-keys&gt;&lt;key app="EN" db-id="0tverst04vdvehe5fax5sp572a0e0ta2wa0s" timestamp="1705484019"&gt;617&lt;/key&gt;&lt;/foreign-keys&gt;&lt;ref-type name="Journal Article"&gt;17&lt;/ref-type&gt;&lt;contributors&gt;&lt;authors&gt;&lt;author&gt;Michael L. Waskom&lt;/author&gt;&lt;/authors&gt;&lt;/contributors&gt;&lt;titles&gt;&lt;title&gt;seaborn: statistical data visualization &lt;/title&gt;&lt;secondary-title&gt;Journal of Open Source Software&lt;/secondary-title&gt;&lt;/titles&gt;&lt;periodical&gt;&lt;full-title&gt;Journal of Open Source Software&lt;/full-title&gt;&lt;/periodical&gt;&lt;pages&gt;3021&lt;/pages&gt;&lt;volume&gt;6&lt;/volume&gt;&lt;number&gt;60&lt;/number&gt;&lt;dates&gt;&lt;year&gt;2021&lt;/year&gt;&lt;/dates&gt;&lt;urls&gt;&lt;/urls&gt;&lt;electronic-resource-num&gt;DOI: 10.21105/joss.03021&lt;/electronic-resource-num&gt;&lt;/record&gt;&lt;/Cite&gt;&lt;/EndNote&gt;</w:instrText>
      </w:r>
      <w:r w:rsidR="00D57E54">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42</w:t>
      </w:r>
      <w:r w:rsidR="00D57E54">
        <w:rPr>
          <w:rFonts w:ascii="Palatino Linotype" w:eastAsia="Palatino Linotype" w:hAnsi="Palatino Linotype" w:cs="Palatino Linotype"/>
          <w:sz w:val="24"/>
          <w:szCs w:val="24"/>
        </w:rPr>
        <w:fldChar w:fldCharType="end"/>
      </w:r>
      <w:r w:rsidR="00D57E54">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rPr>
        <w:t xml:space="preserve"> </w:t>
      </w:r>
    </w:p>
    <w:p w14:paraId="7D50A6B4" w14:textId="77777777" w:rsidR="003B53A1" w:rsidRDefault="003B53A1">
      <w:pPr>
        <w:spacing w:line="360" w:lineRule="auto"/>
        <w:rPr>
          <w:rFonts w:ascii="Palatino Linotype" w:eastAsia="Palatino Linotype" w:hAnsi="Palatino Linotype" w:cs="Palatino Linotype"/>
          <w:sz w:val="24"/>
          <w:szCs w:val="24"/>
        </w:rPr>
      </w:pPr>
    </w:p>
    <w:p w14:paraId="7D50A6B5"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Association of L976F and P1842S alleles with insecticide resistance</w:t>
      </w:r>
    </w:p>
    <w:p w14:paraId="7D50A6BA" w14:textId="443D1910"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To test </w:t>
      </w:r>
      <w:r w:rsidR="00D57E54">
        <w:rPr>
          <w:rFonts w:ascii="Palatino Linotype" w:eastAsia="Palatino Linotype" w:hAnsi="Palatino Linotype" w:cs="Palatino Linotype"/>
          <w:sz w:val="24"/>
          <w:szCs w:val="24"/>
        </w:rPr>
        <w:t>for associations</w:t>
      </w:r>
      <w:r>
        <w:rPr>
          <w:rFonts w:ascii="Palatino Linotype" w:eastAsia="Palatino Linotype" w:hAnsi="Palatino Linotype" w:cs="Palatino Linotype"/>
          <w:sz w:val="24"/>
          <w:szCs w:val="24"/>
        </w:rPr>
        <w:t xml:space="preserve"> between the identified mutations with IR, we exposed wild non-blood-fed </w:t>
      </w:r>
      <w:r>
        <w:rPr>
          <w:rFonts w:ascii="Palatino Linotype" w:eastAsia="Palatino Linotype" w:hAnsi="Palatino Linotype" w:cs="Palatino Linotype"/>
          <w:i/>
          <w:sz w:val="24"/>
          <w:szCs w:val="24"/>
        </w:rPr>
        <w:t>An. funestus</w:t>
      </w:r>
      <w:r>
        <w:rPr>
          <w:rFonts w:ascii="Palatino Linotype" w:eastAsia="Palatino Linotype" w:hAnsi="Palatino Linotype" w:cs="Palatino Linotype"/>
          <w:sz w:val="24"/>
          <w:szCs w:val="24"/>
        </w:rPr>
        <w:t xml:space="preserve"> mosquitoes of unknown ages to standard doses of deltamethrin and DDT insecticides following the WHO tube assays. For each insecticide, we randomly separated phenotypically resistant mosquitoes (i.e., alive 24 hours post-exposure) and susceptible (i.e., dead 24 hours post-exposure) and extracted DNA from individual mosquitoes using DNeasy Blood and Tissue kit (Qiagen, Germany).  The mosquitoes were identified at the species level using species-specific primers that can distinguish </w:t>
      </w:r>
      <w:r>
        <w:rPr>
          <w:rFonts w:ascii="Palatino Linotype" w:eastAsia="Palatino Linotype" w:hAnsi="Palatino Linotype" w:cs="Palatino Linotype"/>
          <w:i/>
          <w:sz w:val="24"/>
          <w:szCs w:val="24"/>
        </w:rPr>
        <w:t>An. funestus</w:t>
      </w:r>
      <w:r>
        <w:rPr>
          <w:rFonts w:ascii="Palatino Linotype" w:eastAsia="Palatino Linotype" w:hAnsi="Palatino Linotype" w:cs="Palatino Linotype"/>
          <w:sz w:val="24"/>
          <w:szCs w:val="24"/>
        </w:rPr>
        <w:t xml:space="preserve"> from the other members of the group </w:t>
      </w:r>
      <w:r w:rsidR="00DA63E8">
        <w:rPr>
          <w:rFonts w:ascii="Palatino Linotype" w:eastAsia="Palatino Linotype" w:hAnsi="Palatino Linotype" w:cs="Palatino Linotype"/>
          <w:sz w:val="24"/>
          <w:szCs w:val="24"/>
        </w:rPr>
        <w:fldChar w:fldCharType="begin"/>
      </w:r>
      <w:r w:rsidR="006160ED">
        <w:rPr>
          <w:rFonts w:ascii="Palatino Linotype" w:eastAsia="Palatino Linotype" w:hAnsi="Palatino Linotype" w:cs="Palatino Linotype"/>
          <w:sz w:val="24"/>
          <w:szCs w:val="24"/>
        </w:rPr>
        <w:instrText xml:space="preserve"> ADDIN EN.CITE &lt;EndNote&gt;&lt;Cite&gt;&lt;Author&gt;Koekemoer&lt;/Author&gt;&lt;Year&gt;2002&lt;/Year&gt;&lt;RecNum&gt;618&lt;/RecNum&gt;&lt;DisplayText&gt;&lt;style face="superscript"&gt;43&lt;/style&gt;&lt;/DisplayText&gt;&lt;record&gt;&lt;rec-number&gt;618&lt;/rec-number&gt;&lt;foreign-keys&gt;&lt;key app="EN" db-id="0tverst04vdvehe5fax5sp572a0e0ta2wa0s" timestamp="1705484109"&gt;618&lt;/key&gt;&lt;/foreign-keys&gt;&lt;ref-type name="Journal Article"&gt;17&lt;/ref-type&gt;&lt;contributors&gt;&lt;authors&gt;&lt;author&gt;Koekemoer, L. L.&lt;/author&gt;&lt;author&gt;Kamau, L.&lt;/author&gt;&lt;author&gt;Hunt, R. H.&lt;/author&gt;&lt;author&gt;Coetzee, M.&lt;/author&gt;&lt;/authors&gt;&lt;/contributors&gt;&lt;auth-address&gt;Department of Clinical Microbiology and Infectious Diseases, School of Pathology of the National Health Laboratory Services and the University of the Witwatersrand, Johannesburg, South Africa. lizettek@mail.saimr.wits.ac.za&lt;/auth-address&gt;&lt;titles&gt;&lt;title&gt;A cocktail polymerase chain reaction assay to identify members of the Anopheles funestus (Diptera: Culicidae) group&lt;/title&gt;&lt;secondary-title&gt;Am J Trop Med Hyg&lt;/secondary-title&gt;&lt;/titles&gt;&lt;periodical&gt;&lt;full-title&gt;Am J Trop Med Hyg&lt;/full-title&gt;&lt;/periodical&gt;&lt;pages&gt;804-11&lt;/pages&gt;&lt;volume&gt;66&lt;/volume&gt;&lt;number&gt;6&lt;/number&gt;&lt;edition&gt;2002/09/13&lt;/edition&gt;&lt;keywords&gt;&lt;keyword&gt;Africa&lt;/keyword&gt;&lt;keyword&gt;Animals&lt;/keyword&gt;&lt;keyword&gt;Anopheles/*classification/*genetics&lt;/keyword&gt;&lt;keyword&gt;Base Sequence&lt;/keyword&gt;&lt;keyword&gt;DNA Primers&lt;/keyword&gt;&lt;keyword&gt;DNA, Ribosomal/genetics&lt;/keyword&gt;&lt;keyword&gt;Insect Vectors&lt;/keyword&gt;&lt;keyword&gt;Polymerase Chain Reaction/*methods&lt;/keyword&gt;&lt;keyword&gt;Sequence Alignment&lt;/keyword&gt;&lt;/keywords&gt;&lt;dates&gt;&lt;year&gt;2002&lt;/year&gt;&lt;pub-dates&gt;&lt;date&gt;Jun&lt;/date&gt;&lt;/pub-dates&gt;&lt;/dates&gt;&lt;isbn&gt;0002-9637 (Print)&amp;#xD;0002-9637&lt;/isbn&gt;&lt;accession-num&gt;12224596&lt;/accession-num&gt;&lt;urls&gt;&lt;/urls&gt;&lt;electronic-resource-num&gt;10.4269/ajtmh.2002.66.804&lt;/electronic-resource-num&gt;&lt;remote-database-provider&gt;NLM&lt;/remote-database-provider&gt;&lt;language&gt;eng&lt;/language&gt;&lt;/record&gt;&lt;/Cite&gt;&lt;/EndNote&gt;</w:instrText>
      </w:r>
      <w:r w:rsidR="00DA63E8">
        <w:rPr>
          <w:rFonts w:ascii="Palatino Linotype" w:eastAsia="Palatino Linotype" w:hAnsi="Palatino Linotype" w:cs="Palatino Linotype"/>
          <w:sz w:val="24"/>
          <w:szCs w:val="24"/>
        </w:rPr>
        <w:fldChar w:fldCharType="separate"/>
      </w:r>
      <w:r w:rsidR="006160ED" w:rsidRPr="006160ED">
        <w:rPr>
          <w:rFonts w:ascii="Palatino Linotype" w:eastAsia="Palatino Linotype" w:hAnsi="Palatino Linotype" w:cs="Palatino Linotype"/>
          <w:noProof/>
          <w:sz w:val="24"/>
          <w:szCs w:val="24"/>
          <w:vertAlign w:val="superscript"/>
        </w:rPr>
        <w:t>43</w:t>
      </w:r>
      <w:r w:rsidR="00DA63E8">
        <w:rPr>
          <w:rFonts w:ascii="Palatino Linotype" w:eastAsia="Palatino Linotype" w:hAnsi="Palatino Linotype" w:cs="Palatino Linotype"/>
          <w:sz w:val="24"/>
          <w:szCs w:val="24"/>
        </w:rPr>
        <w:fldChar w:fldCharType="end"/>
      </w:r>
      <w:r>
        <w:rPr>
          <w:rFonts w:ascii="Palatino Linotype" w:eastAsia="Palatino Linotype" w:hAnsi="Palatino Linotype" w:cs="Palatino Linotype"/>
          <w:sz w:val="24"/>
          <w:szCs w:val="24"/>
        </w:rPr>
        <w:t xml:space="preserve">. To establish if the two </w:t>
      </w:r>
      <w:r>
        <w:rPr>
          <w:rFonts w:ascii="Palatino Linotype" w:eastAsia="Palatino Linotype" w:hAnsi="Palatino Linotype" w:cs="Palatino Linotype"/>
          <w:i/>
          <w:sz w:val="24"/>
          <w:szCs w:val="24"/>
        </w:rPr>
        <w:t>kdr</w:t>
      </w:r>
      <w:r>
        <w:rPr>
          <w:rFonts w:ascii="Palatino Linotype" w:eastAsia="Palatino Linotype" w:hAnsi="Palatino Linotype" w:cs="Palatino Linotype"/>
          <w:sz w:val="24"/>
          <w:szCs w:val="24"/>
        </w:rPr>
        <w:t xml:space="preserve"> variants are associated with insecticide resistance, we designed PCR primers from </w:t>
      </w:r>
      <w:r>
        <w:rPr>
          <w:rFonts w:ascii="Palatino Linotype" w:eastAsia="Palatino Linotype" w:hAnsi="Palatino Linotype" w:cs="Palatino Linotype"/>
          <w:i/>
          <w:sz w:val="24"/>
          <w:szCs w:val="24"/>
        </w:rPr>
        <w:t>An. funestus</w:t>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i/>
          <w:sz w:val="24"/>
          <w:szCs w:val="24"/>
        </w:rPr>
        <w:t>Vgsc</w:t>
      </w:r>
      <w:r>
        <w:rPr>
          <w:rFonts w:ascii="Palatino Linotype" w:eastAsia="Palatino Linotype" w:hAnsi="Palatino Linotype" w:cs="Palatino Linotype"/>
          <w:sz w:val="24"/>
          <w:szCs w:val="24"/>
        </w:rPr>
        <w:t xml:space="preserve"> (Gene ID: LOC125769886) to amplify domain IIS6 (L976F) and C-terminal (P1842S) (see </w:t>
      </w:r>
      <w:r>
        <w:rPr>
          <w:rFonts w:ascii="Palatino Linotype" w:eastAsia="Palatino Linotype" w:hAnsi="Palatino Linotype" w:cs="Palatino Linotype"/>
          <w:b/>
          <w:sz w:val="24"/>
          <w:szCs w:val="24"/>
        </w:rPr>
        <w:t xml:space="preserve">Supp Table </w:t>
      </w:r>
      <w:r w:rsidR="008D39A3">
        <w:rPr>
          <w:rFonts w:ascii="Palatino Linotype" w:eastAsia="Palatino Linotype" w:hAnsi="Palatino Linotype" w:cs="Palatino Linotype"/>
          <w:b/>
          <w:sz w:val="24"/>
          <w:szCs w:val="24"/>
        </w:rPr>
        <w:t>3</w:t>
      </w:r>
      <w:r w:rsidR="008D39A3">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xml:space="preserve">for primer and thermocycler conditions). The DNA fragments were separated on a 1% agarose gel, cut, purified using PureLink™ Quick Gel Extraction Kit (Invitrogen), and commercially Sanger sequenced. Collectively, we sequenced 76 individual mosquitoes: 56 from deltamethrin and the rest from the DDT bioassays. </w:t>
      </w:r>
      <w:r>
        <w:rPr>
          <w:rFonts w:ascii="Palatino Linotype" w:eastAsia="Palatino Linotype" w:hAnsi="Palatino Linotype" w:cs="Palatino Linotype"/>
          <w:sz w:val="24"/>
          <w:szCs w:val="24"/>
        </w:rPr>
        <w:lastRenderedPageBreak/>
        <w:t xml:space="preserve">The frequencies of the wild type and mutant alleles were determined and correlated with phenotypes using </w:t>
      </w:r>
      <w:r w:rsidR="00183D7D">
        <w:rPr>
          <w:rFonts w:ascii="Palatino Linotype" w:eastAsia="Palatino Linotype" w:hAnsi="Palatino Linotype" w:cs="Palatino Linotype"/>
          <w:sz w:val="24"/>
          <w:szCs w:val="24"/>
        </w:rPr>
        <w:t>generalised linear models in R-</w:t>
      </w:r>
      <w:r>
        <w:rPr>
          <w:rFonts w:ascii="Palatino Linotype" w:eastAsia="Palatino Linotype" w:hAnsi="Palatino Linotype" w:cs="Palatino Linotype"/>
          <w:sz w:val="24"/>
          <w:szCs w:val="24"/>
        </w:rPr>
        <w:t xml:space="preserve">software </w:t>
      </w:r>
      <w:r w:rsidR="0091457A">
        <w:rPr>
          <w:rFonts w:ascii="Palatino Linotype" w:eastAsia="Palatino Linotype" w:hAnsi="Palatino Linotype" w:cs="Palatino Linotype"/>
          <w:sz w:val="24"/>
          <w:szCs w:val="24"/>
        </w:rPr>
        <w:t>v4.1.1</w:t>
      </w:r>
      <w:r>
        <w:rPr>
          <w:rFonts w:ascii="Palatino Linotype" w:eastAsia="Palatino Linotype" w:hAnsi="Palatino Linotype" w:cs="Palatino Linotype"/>
          <w:sz w:val="24"/>
          <w:szCs w:val="24"/>
        </w:rPr>
        <w:t xml:space="preserve">. </w:t>
      </w:r>
    </w:p>
    <w:p w14:paraId="7D50A6BB"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availability</w:t>
      </w:r>
    </w:p>
    <w:p w14:paraId="7D50A6BC" w14:textId="0287FE26" w:rsidR="003B53A1" w:rsidRDefault="0003209C">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sequencing data generated in this study have been deposited in the European Nucleotide Archive (</w:t>
      </w:r>
      <w:hyperlink r:id="rId25" w:history="1">
        <w:r w:rsidR="00712FD9" w:rsidRPr="00CC17E2">
          <w:rPr>
            <w:rStyle w:val="Hyperlink"/>
            <w:rFonts w:ascii="Palatino Linotype" w:eastAsia="Palatino Linotype" w:hAnsi="Palatino Linotype" w:cs="Palatino Linotype"/>
            <w:sz w:val="24"/>
            <w:szCs w:val="24"/>
          </w:rPr>
          <w:t>https://www.ebi.ac.uk/ena/browser/home</w:t>
        </w:r>
      </w:hyperlink>
      <w:r w:rsidR="00712FD9">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rPr>
        <w:t xml:space="preserve">) under study number PRJEB2141. </w:t>
      </w:r>
    </w:p>
    <w:p w14:paraId="7D50A6BD" w14:textId="77777777" w:rsidR="003B53A1" w:rsidRDefault="003B53A1">
      <w:pPr>
        <w:spacing w:line="360" w:lineRule="auto"/>
        <w:rPr>
          <w:rFonts w:ascii="Palatino Linotype" w:eastAsia="Palatino Linotype" w:hAnsi="Palatino Linotype" w:cs="Palatino Linotype"/>
          <w:b/>
          <w:sz w:val="24"/>
          <w:szCs w:val="24"/>
        </w:rPr>
      </w:pPr>
    </w:p>
    <w:p w14:paraId="010262D7" w14:textId="77777777" w:rsidR="00712FD9" w:rsidRDefault="00712FD9">
      <w:pPr>
        <w:spacing w:line="360" w:lineRule="auto"/>
        <w:rPr>
          <w:rFonts w:ascii="Palatino Linotype" w:eastAsia="Palatino Linotype" w:hAnsi="Palatino Linotype" w:cs="Palatino Linotype"/>
          <w:b/>
          <w:sz w:val="24"/>
          <w:szCs w:val="24"/>
        </w:rPr>
      </w:pPr>
    </w:p>
    <w:p w14:paraId="5DC83648" w14:textId="77777777" w:rsidR="00712FD9" w:rsidRDefault="00712FD9">
      <w:pPr>
        <w:spacing w:line="360" w:lineRule="auto"/>
        <w:rPr>
          <w:rFonts w:ascii="Palatino Linotype" w:eastAsia="Palatino Linotype" w:hAnsi="Palatino Linotype" w:cs="Palatino Linotype"/>
          <w:b/>
          <w:sz w:val="24"/>
          <w:szCs w:val="24"/>
        </w:rPr>
      </w:pPr>
    </w:p>
    <w:p w14:paraId="59F186B9" w14:textId="77777777" w:rsidR="00712FD9" w:rsidRDefault="00712FD9">
      <w:pPr>
        <w:spacing w:line="360" w:lineRule="auto"/>
        <w:rPr>
          <w:rFonts w:ascii="Palatino Linotype" w:eastAsia="Palatino Linotype" w:hAnsi="Palatino Linotype" w:cs="Palatino Linotype"/>
          <w:b/>
          <w:sz w:val="24"/>
          <w:szCs w:val="24"/>
        </w:rPr>
      </w:pPr>
    </w:p>
    <w:p w14:paraId="37F47609" w14:textId="77777777" w:rsidR="00712FD9" w:rsidRDefault="00712FD9">
      <w:pPr>
        <w:spacing w:line="360" w:lineRule="auto"/>
        <w:rPr>
          <w:rFonts w:ascii="Palatino Linotype" w:eastAsia="Palatino Linotype" w:hAnsi="Palatino Linotype" w:cs="Palatino Linotype"/>
          <w:b/>
          <w:sz w:val="24"/>
          <w:szCs w:val="24"/>
        </w:rPr>
      </w:pPr>
    </w:p>
    <w:p w14:paraId="7D50A6F6"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Acknowledgements</w:t>
      </w:r>
    </w:p>
    <w:p w14:paraId="5CBF326A" w14:textId="4B94E579" w:rsidR="00E152A8" w:rsidRDefault="00DC308C">
      <w:pPr>
        <w:spacing w:before="240" w:after="240" w:line="276" w:lineRule="auto"/>
        <w:rPr>
          <w:rFonts w:ascii="Palatino Linotype" w:eastAsia="Arial" w:hAnsi="Palatino Linotype" w:cs="Arial"/>
          <w:sz w:val="24"/>
          <w:szCs w:val="24"/>
        </w:rPr>
      </w:pPr>
      <w:r w:rsidRPr="00C16221">
        <w:rPr>
          <w:rFonts w:ascii="Palatino Linotype" w:eastAsia="Arial" w:hAnsi="Palatino Linotype" w:cs="Arial"/>
          <w:sz w:val="24"/>
          <w:szCs w:val="24"/>
        </w:rPr>
        <w:t xml:space="preserve">This study was supported by </w:t>
      </w:r>
      <w:r>
        <w:rPr>
          <w:rFonts w:ascii="Palatino Linotype" w:eastAsia="Arial" w:hAnsi="Palatino Linotype" w:cs="Arial"/>
          <w:sz w:val="24"/>
          <w:szCs w:val="24"/>
        </w:rPr>
        <w:t>f</w:t>
      </w:r>
      <w:r w:rsidRPr="00DC308C">
        <w:rPr>
          <w:rFonts w:ascii="Palatino Linotype" w:eastAsia="Arial" w:hAnsi="Palatino Linotype" w:cs="Arial"/>
          <w:sz w:val="24"/>
          <w:szCs w:val="24"/>
        </w:rPr>
        <w:t xml:space="preserve">unding support was received from </w:t>
      </w:r>
      <w:r>
        <w:rPr>
          <w:rFonts w:ascii="Palatino Linotype" w:eastAsia="Arial" w:hAnsi="Palatino Linotype" w:cs="Arial"/>
          <w:sz w:val="24"/>
          <w:szCs w:val="24"/>
        </w:rPr>
        <w:t xml:space="preserve">the </w:t>
      </w:r>
      <w:r w:rsidRPr="00DC308C">
        <w:rPr>
          <w:rFonts w:ascii="Palatino Linotype" w:eastAsia="Arial" w:hAnsi="Palatino Linotype" w:cs="Arial"/>
          <w:sz w:val="24"/>
          <w:szCs w:val="24"/>
        </w:rPr>
        <w:t>Bill and Melinda Gates Foundation (grant no. INV-002138) to FO, FB, HMF</w:t>
      </w:r>
      <w:r w:rsidR="00FA0471">
        <w:rPr>
          <w:rFonts w:ascii="Palatino Linotype" w:eastAsia="Arial" w:hAnsi="Palatino Linotype" w:cs="Arial"/>
          <w:sz w:val="24"/>
          <w:szCs w:val="24"/>
        </w:rPr>
        <w:t>.</w:t>
      </w:r>
      <w:r w:rsidR="00A9709F">
        <w:rPr>
          <w:rFonts w:ascii="Palatino Linotype" w:eastAsia="Arial" w:hAnsi="Palatino Linotype" w:cs="Arial"/>
          <w:sz w:val="24"/>
          <w:szCs w:val="24"/>
        </w:rPr>
        <w:t xml:space="preserve"> </w:t>
      </w:r>
      <w:r w:rsidR="00A9709F" w:rsidRPr="00A9709F">
        <w:rPr>
          <w:rFonts w:ascii="Palatino Linotype" w:eastAsia="Arial" w:hAnsi="Palatino Linotype" w:cs="Arial"/>
          <w:sz w:val="24"/>
          <w:szCs w:val="24"/>
        </w:rPr>
        <w:t>Howard Hughes Medical Institute-Gates Foundation International Research Scholar Award (grant no. OPP 1099295) to FO</w:t>
      </w:r>
      <w:r w:rsidR="00A9709F">
        <w:rPr>
          <w:rFonts w:ascii="Palatino Linotype" w:eastAsia="Arial" w:hAnsi="Palatino Linotype" w:cs="Arial"/>
          <w:sz w:val="24"/>
          <w:szCs w:val="24"/>
        </w:rPr>
        <w:t>,</w:t>
      </w:r>
      <w:r w:rsidR="00D84182">
        <w:rPr>
          <w:rFonts w:ascii="Palatino Linotype" w:eastAsia="Arial" w:hAnsi="Palatino Linotype" w:cs="Arial"/>
          <w:sz w:val="24"/>
          <w:szCs w:val="24"/>
        </w:rPr>
        <w:t xml:space="preserve"> and</w:t>
      </w:r>
      <w:r w:rsidRPr="00DC308C">
        <w:rPr>
          <w:rFonts w:ascii="Palatino Linotype" w:eastAsia="Arial" w:hAnsi="Palatino Linotype" w:cs="Arial"/>
          <w:sz w:val="24"/>
          <w:szCs w:val="24"/>
        </w:rPr>
        <w:t xml:space="preserve"> </w:t>
      </w:r>
      <w:r w:rsidR="006D273A">
        <w:rPr>
          <w:rFonts w:ascii="Palatino Linotype" w:eastAsia="Arial" w:hAnsi="Palatino Linotype" w:cs="Arial"/>
          <w:sz w:val="24"/>
          <w:szCs w:val="24"/>
        </w:rPr>
        <w:t>t</w:t>
      </w:r>
      <w:r w:rsidR="00D84182">
        <w:rPr>
          <w:rFonts w:ascii="Palatino Linotype" w:eastAsia="Arial" w:hAnsi="Palatino Linotype" w:cs="Arial"/>
          <w:sz w:val="24"/>
          <w:szCs w:val="24"/>
        </w:rPr>
        <w:t xml:space="preserve">he </w:t>
      </w:r>
      <w:r w:rsidRPr="00DC308C">
        <w:rPr>
          <w:rFonts w:ascii="Palatino Linotype" w:eastAsia="Arial" w:hAnsi="Palatino Linotype" w:cs="Arial"/>
          <w:sz w:val="24"/>
          <w:szCs w:val="24"/>
        </w:rPr>
        <w:t>Academy Medical Science Springboard Award (ref: SBF007\100094) to FB.</w:t>
      </w:r>
      <w:r w:rsidR="00064F7E">
        <w:rPr>
          <w:rFonts w:ascii="Palatino Linotype" w:eastAsia="Arial" w:hAnsi="Palatino Linotype" w:cs="Arial"/>
          <w:sz w:val="24"/>
          <w:szCs w:val="24"/>
        </w:rPr>
        <w:t xml:space="preserve"> </w:t>
      </w:r>
      <w:r w:rsidR="00064F7E" w:rsidRPr="00064F7E">
        <w:rPr>
          <w:rFonts w:ascii="Palatino Linotype" w:eastAsia="Arial" w:hAnsi="Palatino Linotype" w:cs="Arial"/>
          <w:sz w:val="24"/>
          <w:szCs w:val="24"/>
        </w:rPr>
        <w:t xml:space="preserve">The findings and conclusions within this publication are those of the authors and do not necessarily reflect positions or policies of the HHMI, the BMGF or the </w:t>
      </w:r>
      <w:r w:rsidR="00064F7E">
        <w:rPr>
          <w:rFonts w:ascii="Palatino Linotype" w:eastAsia="Arial" w:hAnsi="Palatino Linotype" w:cs="Arial"/>
          <w:sz w:val="24"/>
          <w:szCs w:val="24"/>
        </w:rPr>
        <w:t>AMSS</w:t>
      </w:r>
      <w:r w:rsidR="00064F7E" w:rsidRPr="00064F7E">
        <w:rPr>
          <w:rFonts w:ascii="Palatino Linotype" w:eastAsia="Arial" w:hAnsi="Palatino Linotype" w:cs="Arial"/>
          <w:sz w:val="24"/>
          <w:szCs w:val="24"/>
        </w:rPr>
        <w:t>.</w:t>
      </w:r>
    </w:p>
    <w:p w14:paraId="7D50A6F7" w14:textId="1CC56BA4" w:rsidR="003B53A1" w:rsidRPr="00C16221" w:rsidRDefault="0003209C">
      <w:pPr>
        <w:spacing w:before="240" w:after="240" w:line="276" w:lineRule="auto"/>
        <w:rPr>
          <w:rFonts w:ascii="Palatino Linotype" w:eastAsia="Arial" w:hAnsi="Palatino Linotype" w:cs="Arial"/>
          <w:sz w:val="24"/>
          <w:szCs w:val="24"/>
        </w:rPr>
      </w:pPr>
      <w:r w:rsidRPr="00C16221">
        <w:rPr>
          <w:rFonts w:ascii="Palatino Linotype" w:eastAsia="Arial" w:hAnsi="Palatino Linotype" w:cs="Arial"/>
          <w:sz w:val="24"/>
          <w:szCs w:val="24"/>
        </w:rPr>
        <w:t xml:space="preserve">This study was supported by the MalariaGEN Vector Observatory which is an international collaboration working to build capacity for malaria vector genomic research and </w:t>
      </w:r>
      <w:r w:rsidR="003B12C6" w:rsidRPr="00C16221">
        <w:rPr>
          <w:rFonts w:ascii="Palatino Linotype" w:eastAsia="Arial" w:hAnsi="Palatino Linotype" w:cs="Arial"/>
          <w:sz w:val="24"/>
          <w:szCs w:val="24"/>
        </w:rPr>
        <w:t>surveillance and</w:t>
      </w:r>
      <w:r w:rsidRPr="00C16221">
        <w:rPr>
          <w:rFonts w:ascii="Palatino Linotype" w:eastAsia="Arial" w:hAnsi="Palatino Linotype" w:cs="Arial"/>
          <w:sz w:val="24"/>
          <w:szCs w:val="24"/>
        </w:rPr>
        <w:t xml:space="preserve"> involves contributions by the following institutions and teams. Wellcome Sanger Institute: Lee Hart, Kelly Bennett, Anastasia Hernandez-Koutoucheva, Jon Brenas, Menelaos Ioannidis, Chris Clarkson, Alistair Miles, Julia Jeans, Paballo Chauke, Victoria Simpson, Eleanor Drury, Osama Mayet, Sónia Gonçalves, Katherine Figueroa, Tom Maddison, Kevin Howe, Mara Lawniczak; Liverpool School of Tropical Medicine: Eric Lucas, Sanjay Nagi, Martin Donnelly; Broad Institute of Harvard and MIT: Jessica Way, George Grant; Pan-African Mosquito Control Association: Jane Mwangi, Edward Lukyamuzi, Sonia </w:t>
      </w:r>
      <w:r w:rsidRPr="00C16221">
        <w:rPr>
          <w:rFonts w:ascii="Palatino Linotype" w:eastAsia="Arial" w:hAnsi="Palatino Linotype" w:cs="Arial"/>
          <w:sz w:val="24"/>
          <w:szCs w:val="24"/>
        </w:rPr>
        <w:lastRenderedPageBreak/>
        <w:t xml:space="preserve">Barasa, Ibra Lujumba, Elijah Juma. The authors would like to thank the staff of the Wellcome Sanger Genomic Surveillance unit and the Wellcome Sanger Institute Sample Logistics, </w:t>
      </w:r>
      <w:r w:rsidR="003B12C6" w:rsidRPr="00C16221">
        <w:rPr>
          <w:rFonts w:ascii="Palatino Linotype" w:eastAsia="Arial" w:hAnsi="Palatino Linotype" w:cs="Arial"/>
          <w:sz w:val="24"/>
          <w:szCs w:val="24"/>
        </w:rPr>
        <w:t>Sequencing,</w:t>
      </w:r>
      <w:r w:rsidRPr="00C16221">
        <w:rPr>
          <w:rFonts w:ascii="Palatino Linotype" w:eastAsia="Arial" w:hAnsi="Palatino Linotype" w:cs="Arial"/>
          <w:sz w:val="24"/>
          <w:szCs w:val="24"/>
        </w:rPr>
        <w:t xml:space="preserve"> and Informatics facilities for their contributions.</w:t>
      </w:r>
    </w:p>
    <w:p w14:paraId="7D50A6F8" w14:textId="77777777" w:rsidR="003B53A1" w:rsidRDefault="0003209C">
      <w:pPr>
        <w:spacing w:before="240" w:after="240" w:line="276" w:lineRule="auto"/>
        <w:rPr>
          <w:rFonts w:ascii="Palatino Linotype" w:eastAsia="Arial" w:hAnsi="Palatino Linotype" w:cs="Arial"/>
          <w:sz w:val="24"/>
          <w:szCs w:val="24"/>
        </w:rPr>
      </w:pPr>
      <w:r w:rsidRPr="00C16221">
        <w:rPr>
          <w:rFonts w:ascii="Palatino Linotype" w:eastAsia="Arial" w:hAnsi="Palatino Linotype" w:cs="Arial"/>
          <w:sz w:val="24"/>
          <w:szCs w:val="24"/>
        </w:rPr>
        <w:t>The MalariaGEN Vector Observatory is supported by multiple institutes and funders. The Wellcome Sanger Institute’s participation was supported by funding from Wellcome  (220540/Z/20/A, 'Wellcome Sanger Institute Quinquennial Review 2021-2026') and the Bill &amp; Melinda Gates Foundation (INV-001927). The Liverpool School of Tropical Medicine's participation was supported by the National Institute of Allergy and Infectious Diseases ([NIAID] R01-AI116811), with additional support from the Medical Research Council (MR/P02520X/1). The latter grant is a UK-funded award and is part of the EDCTP2 programme supported by the European Union. Martin Donnelly is supported by a Royal Society Wolfson Fellowship (RSWF\FT\180003). The Pan-African Mosquito Control Association’s participation was funded by the Bill and Melinda Gates Foundation (INV-031595).</w:t>
      </w:r>
    </w:p>
    <w:p w14:paraId="3DCD9B94" w14:textId="0A4DBE89" w:rsidR="00736EC3" w:rsidRDefault="00736EC3" w:rsidP="00736EC3">
      <w:pPr>
        <w:spacing w:before="240" w:after="240" w:line="276" w:lineRule="auto"/>
        <w:rPr>
          <w:rFonts w:ascii="Palatino Linotype" w:eastAsia="Arial" w:hAnsi="Palatino Linotype" w:cs="Arial"/>
          <w:sz w:val="24"/>
          <w:szCs w:val="24"/>
        </w:rPr>
      </w:pPr>
      <w:r w:rsidRPr="00064F7E">
        <w:rPr>
          <w:rFonts w:ascii="Palatino Linotype" w:eastAsia="Arial" w:hAnsi="Palatino Linotype" w:cs="Arial"/>
          <w:sz w:val="24"/>
          <w:szCs w:val="24"/>
        </w:rPr>
        <w:t xml:space="preserve">The findings and conclusions within this publication are those of the authors and do not necessarily reflect positions or policies of the </w:t>
      </w:r>
      <w:r>
        <w:rPr>
          <w:rFonts w:ascii="Palatino Linotype" w:eastAsia="Arial" w:hAnsi="Palatino Linotype" w:cs="Arial"/>
          <w:sz w:val="24"/>
          <w:szCs w:val="24"/>
        </w:rPr>
        <w:t>funders listed above</w:t>
      </w:r>
      <w:r w:rsidRPr="00064F7E">
        <w:rPr>
          <w:rFonts w:ascii="Palatino Linotype" w:eastAsia="Arial" w:hAnsi="Palatino Linotype" w:cs="Arial"/>
          <w:sz w:val="24"/>
          <w:szCs w:val="24"/>
        </w:rPr>
        <w:t>.</w:t>
      </w:r>
    </w:p>
    <w:p w14:paraId="0CA56339" w14:textId="77777777" w:rsidR="00736EC3" w:rsidRPr="00C16221" w:rsidDel="00985CDC" w:rsidRDefault="00736EC3">
      <w:pPr>
        <w:spacing w:before="240" w:after="240" w:line="276" w:lineRule="auto"/>
        <w:rPr>
          <w:del w:id="501" w:author="Tristan Dennis [2]" w:date="2024-04-16T09:36:00Z"/>
          <w:rFonts w:ascii="Palatino Linotype" w:eastAsia="Palatino Linotype" w:hAnsi="Palatino Linotype" w:cs="Palatino Linotype"/>
          <w:b/>
          <w:sz w:val="28"/>
          <w:szCs w:val="28"/>
        </w:rPr>
      </w:pPr>
    </w:p>
    <w:p w14:paraId="7D50A6F9" w14:textId="77777777" w:rsidR="003B53A1" w:rsidRPr="00C16221" w:rsidDel="00985CDC" w:rsidRDefault="003B53A1">
      <w:pPr>
        <w:spacing w:line="360" w:lineRule="auto"/>
        <w:rPr>
          <w:del w:id="502" w:author="Tristan Dennis [2]" w:date="2024-04-16T09:36:00Z"/>
          <w:rFonts w:ascii="Palatino Linotype" w:eastAsia="Palatino Linotype" w:hAnsi="Palatino Linotype" w:cs="Palatino Linotype"/>
          <w:b/>
          <w:sz w:val="28"/>
          <w:szCs w:val="28"/>
        </w:rPr>
      </w:pPr>
    </w:p>
    <w:p w14:paraId="7D50A6FA" w14:textId="1EF4DE6F" w:rsidR="003B53A1" w:rsidRDefault="00D31656">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C</w:t>
      </w:r>
      <w:r w:rsidR="0003209C">
        <w:rPr>
          <w:rFonts w:ascii="Palatino Linotype" w:eastAsia="Palatino Linotype" w:hAnsi="Palatino Linotype" w:cs="Palatino Linotype"/>
          <w:b/>
          <w:sz w:val="24"/>
          <w:szCs w:val="24"/>
        </w:rPr>
        <w:t>ontributions</w:t>
      </w:r>
    </w:p>
    <w:p w14:paraId="7D50A6FB" w14:textId="0D9A321D" w:rsidR="003B53A1" w:rsidRPr="00C47B36" w:rsidRDefault="00C47B36">
      <w:pPr>
        <w:spacing w:line="360" w:lineRule="auto"/>
        <w:rPr>
          <w:rFonts w:ascii="Palatino Linotype" w:eastAsia="Palatino Linotype" w:hAnsi="Palatino Linotype" w:cs="Palatino Linotype"/>
          <w:bCs/>
          <w:sz w:val="24"/>
          <w:szCs w:val="24"/>
        </w:rPr>
      </w:pPr>
      <w:r w:rsidRPr="00C47B36">
        <w:rPr>
          <w:rFonts w:ascii="Palatino Linotype" w:eastAsia="Palatino Linotype" w:hAnsi="Palatino Linotype" w:cs="Palatino Linotype"/>
          <w:bCs/>
          <w:sz w:val="24"/>
          <w:szCs w:val="24"/>
        </w:rPr>
        <w:t>The project was conceived and supervised by FOO, FB, and DW. Field collection was performed by JOO, IHN, HB, and GM.  Laboratory analysis, data acquisition and management, and preparing samples for whole genome sequencing were performed by JOO. Sequence QC, alignments, SNP calling, and haplotype phasing were performed by AHK, JN, CSC, and AM. JOO, BP, and TPWD analyzed the data and generated all figures and tables. The manuscript was drafted by JOO and TPWD and revised by all authors. Throughout the project, all authors have contributed key ideas that have shaped the work and the final paper.</w:t>
      </w:r>
    </w:p>
    <w:p w14:paraId="7D50A6FC" w14:textId="77777777" w:rsidR="003B53A1" w:rsidRDefault="0003209C">
      <w:pPr>
        <w:spacing w:line="360"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Competing interests</w:t>
      </w:r>
    </w:p>
    <w:p w14:paraId="7D50A6FD" w14:textId="17F498D6" w:rsidR="003B53A1" w:rsidRPr="009756D4" w:rsidRDefault="00BC523B">
      <w:pPr>
        <w:spacing w:line="360" w:lineRule="auto"/>
        <w:rPr>
          <w:rFonts w:ascii="Palatino Linotype" w:eastAsia="Palatino Linotype" w:hAnsi="Palatino Linotype" w:cs="Palatino Linotype"/>
          <w:bCs/>
          <w:sz w:val="24"/>
          <w:szCs w:val="24"/>
        </w:rPr>
      </w:pPr>
      <w:r w:rsidRPr="009756D4">
        <w:rPr>
          <w:rFonts w:ascii="Palatino Linotype" w:eastAsia="Palatino Linotype" w:hAnsi="Palatino Linotype" w:cs="Palatino Linotype"/>
          <w:bCs/>
          <w:sz w:val="24"/>
          <w:szCs w:val="24"/>
        </w:rPr>
        <w:t xml:space="preserve">The authors declare </w:t>
      </w:r>
      <w:r w:rsidR="00BF268C" w:rsidRPr="009756D4">
        <w:rPr>
          <w:rFonts w:ascii="Palatino Linotype" w:eastAsia="Palatino Linotype" w:hAnsi="Palatino Linotype" w:cs="Palatino Linotype"/>
          <w:bCs/>
          <w:sz w:val="24"/>
          <w:szCs w:val="24"/>
        </w:rPr>
        <w:t xml:space="preserve">no </w:t>
      </w:r>
      <w:r w:rsidR="009756D4" w:rsidRPr="009756D4">
        <w:rPr>
          <w:rFonts w:ascii="Palatino Linotype" w:eastAsia="Palatino Linotype" w:hAnsi="Palatino Linotype" w:cs="Palatino Linotype"/>
          <w:bCs/>
          <w:sz w:val="24"/>
          <w:szCs w:val="24"/>
        </w:rPr>
        <w:t>competing</w:t>
      </w:r>
      <w:r w:rsidR="00BF268C" w:rsidRPr="009756D4">
        <w:rPr>
          <w:rFonts w:ascii="Palatino Linotype" w:eastAsia="Palatino Linotype" w:hAnsi="Palatino Linotype" w:cs="Palatino Linotype"/>
          <w:bCs/>
          <w:sz w:val="24"/>
          <w:szCs w:val="24"/>
        </w:rPr>
        <w:t xml:space="preserve"> </w:t>
      </w:r>
      <w:r w:rsidR="009756D4" w:rsidRPr="009756D4">
        <w:rPr>
          <w:rFonts w:ascii="Palatino Linotype" w:eastAsia="Palatino Linotype" w:hAnsi="Palatino Linotype" w:cs="Palatino Linotype"/>
          <w:bCs/>
          <w:sz w:val="24"/>
          <w:szCs w:val="24"/>
        </w:rPr>
        <w:t>interests</w:t>
      </w:r>
      <w:r w:rsidR="009756D4">
        <w:rPr>
          <w:rFonts w:ascii="Palatino Linotype" w:eastAsia="Palatino Linotype" w:hAnsi="Palatino Linotype" w:cs="Palatino Linotype"/>
          <w:bCs/>
          <w:sz w:val="24"/>
          <w:szCs w:val="24"/>
        </w:rPr>
        <w:t>.</w:t>
      </w:r>
    </w:p>
    <w:p w14:paraId="7D50A6FE" w14:textId="77777777" w:rsidR="003B53A1" w:rsidRDefault="003B53A1">
      <w:pPr>
        <w:spacing w:line="360" w:lineRule="auto"/>
        <w:rPr>
          <w:rFonts w:ascii="Palatino Linotype" w:eastAsia="Palatino Linotype" w:hAnsi="Palatino Linotype" w:cs="Palatino Linotype"/>
          <w:b/>
          <w:sz w:val="24"/>
          <w:szCs w:val="24"/>
        </w:rPr>
      </w:pPr>
    </w:p>
    <w:p w14:paraId="7D50A6FF" w14:textId="77777777" w:rsidR="003B53A1" w:rsidRDefault="003B53A1">
      <w:pPr>
        <w:spacing w:line="360" w:lineRule="auto"/>
        <w:rPr>
          <w:rFonts w:ascii="Palatino Linotype" w:eastAsia="Palatino Linotype" w:hAnsi="Palatino Linotype" w:cs="Palatino Linotype"/>
          <w:sz w:val="24"/>
          <w:szCs w:val="24"/>
        </w:rPr>
      </w:pPr>
    </w:p>
    <w:p w14:paraId="7D50A700" w14:textId="77777777" w:rsidR="003B53A1" w:rsidRDefault="003B53A1">
      <w:pPr>
        <w:spacing w:line="360" w:lineRule="auto"/>
        <w:rPr>
          <w:rFonts w:ascii="Palatino Linotype" w:eastAsia="Palatino Linotype" w:hAnsi="Palatino Linotype" w:cs="Palatino Linotype"/>
          <w:sz w:val="24"/>
          <w:szCs w:val="24"/>
        </w:rPr>
      </w:pPr>
    </w:p>
    <w:p w14:paraId="384F1604" w14:textId="77777777" w:rsidR="00C57B56" w:rsidRDefault="00C57B56">
      <w:pPr>
        <w:spacing w:line="360" w:lineRule="auto"/>
        <w:rPr>
          <w:rFonts w:ascii="Palatino Linotype" w:eastAsia="Palatino Linotype" w:hAnsi="Palatino Linotype" w:cs="Palatino Linotype"/>
          <w:sz w:val="24"/>
          <w:szCs w:val="24"/>
        </w:rPr>
      </w:pPr>
    </w:p>
    <w:p w14:paraId="6D9D475E" w14:textId="03A6E2B9" w:rsidR="00C57B56" w:rsidRPr="001779FD" w:rsidRDefault="001779FD">
      <w:pPr>
        <w:spacing w:line="360" w:lineRule="auto"/>
        <w:rPr>
          <w:rFonts w:ascii="Palatino Linotype" w:eastAsia="Palatino Linotype" w:hAnsi="Palatino Linotype" w:cs="Palatino Linotype"/>
          <w:b/>
          <w:bCs/>
          <w:sz w:val="24"/>
          <w:szCs w:val="24"/>
        </w:rPr>
      </w:pPr>
      <w:r w:rsidRPr="001779FD">
        <w:rPr>
          <w:rFonts w:ascii="Palatino Linotype" w:eastAsia="Palatino Linotype" w:hAnsi="Palatino Linotype" w:cs="Palatino Linotype"/>
          <w:b/>
          <w:bCs/>
          <w:sz w:val="24"/>
          <w:szCs w:val="24"/>
        </w:rPr>
        <w:t>References</w:t>
      </w:r>
    </w:p>
    <w:p w14:paraId="31ABB2E7" w14:textId="6F4BD0C0" w:rsidR="00F70408" w:rsidRPr="00F70408" w:rsidRDefault="00C57B56" w:rsidP="00F70408">
      <w:pPr>
        <w:pStyle w:val="EndNoteBibliography"/>
        <w:spacing w:after="0"/>
        <w:ind w:left="720" w:hanging="720"/>
      </w:pPr>
      <w:r>
        <w:rPr>
          <w:rFonts w:ascii="Palatino Linotype" w:eastAsia="Palatino Linotype" w:hAnsi="Palatino Linotype" w:cs="Palatino Linotype"/>
          <w:sz w:val="24"/>
          <w:szCs w:val="24"/>
        </w:rPr>
        <w:fldChar w:fldCharType="begin"/>
      </w:r>
      <w:r>
        <w:rPr>
          <w:rFonts w:ascii="Palatino Linotype" w:eastAsia="Palatino Linotype" w:hAnsi="Palatino Linotype" w:cs="Palatino Linotype"/>
          <w:sz w:val="24"/>
          <w:szCs w:val="24"/>
        </w:rPr>
        <w:instrText xml:space="preserve"> ADDIN EN.REFLIST </w:instrText>
      </w:r>
      <w:r>
        <w:rPr>
          <w:rFonts w:ascii="Palatino Linotype" w:eastAsia="Palatino Linotype" w:hAnsi="Palatino Linotype" w:cs="Palatino Linotype"/>
          <w:sz w:val="24"/>
          <w:szCs w:val="24"/>
        </w:rPr>
        <w:fldChar w:fldCharType="separate"/>
      </w:r>
      <w:r w:rsidR="00F70408" w:rsidRPr="00F70408">
        <w:t>1</w:t>
      </w:r>
      <w:r w:rsidR="00F70408" w:rsidRPr="00F70408">
        <w:tab/>
        <w:t xml:space="preserve">WHO. </w:t>
      </w:r>
      <w:r w:rsidR="00F70408" w:rsidRPr="00F70408">
        <w:rPr>
          <w:i/>
        </w:rPr>
        <w:t>World malaria report 2023</w:t>
      </w:r>
      <w:r w:rsidR="00F70408" w:rsidRPr="00F70408">
        <w:t>, &lt;</w:t>
      </w:r>
      <w:hyperlink r:id="rId26" w:history="1">
        <w:r w:rsidR="00F70408" w:rsidRPr="00F70408">
          <w:rPr>
            <w:rStyle w:val="Hyperlink"/>
          </w:rPr>
          <w:t>https://www.who.int/teams/global-malaria-programme/reports/world-malaria-report-2023</w:t>
        </w:r>
      </w:hyperlink>
      <w:r w:rsidR="00F70408" w:rsidRPr="00F70408">
        <w:t>&gt; (2023).</w:t>
      </w:r>
    </w:p>
    <w:p w14:paraId="588ECF3F" w14:textId="77777777" w:rsidR="00F70408" w:rsidRPr="00F70408" w:rsidRDefault="00F70408" w:rsidP="00F70408">
      <w:pPr>
        <w:pStyle w:val="EndNoteBibliography"/>
        <w:spacing w:after="0"/>
        <w:ind w:left="720" w:hanging="720"/>
      </w:pPr>
      <w:r w:rsidRPr="00F70408">
        <w:t>2</w:t>
      </w:r>
      <w:r w:rsidRPr="00F70408">
        <w:tab/>
        <w:t>Bhatt, S.</w:t>
      </w:r>
      <w:r w:rsidRPr="00F70408">
        <w:rPr>
          <w:i/>
        </w:rPr>
        <w:t xml:space="preserve"> et al.</w:t>
      </w:r>
      <w:r w:rsidRPr="00F70408">
        <w:t xml:space="preserve"> The effect of malaria control on Plasmodium falciparum in Africa between 2000 and 2015. </w:t>
      </w:r>
      <w:r w:rsidRPr="00F70408">
        <w:rPr>
          <w:i/>
        </w:rPr>
        <w:t>Nature</w:t>
      </w:r>
      <w:r w:rsidRPr="00F70408">
        <w:t xml:space="preserve"> </w:t>
      </w:r>
      <w:r w:rsidRPr="00F70408">
        <w:rPr>
          <w:b/>
        </w:rPr>
        <w:t>526</w:t>
      </w:r>
      <w:r w:rsidRPr="00F70408">
        <w:t>, 207- 211, doi:10.1038/nature15535 (2015).</w:t>
      </w:r>
    </w:p>
    <w:p w14:paraId="28C0FF4A" w14:textId="77777777" w:rsidR="00F70408" w:rsidRPr="00F70408" w:rsidRDefault="00F70408" w:rsidP="00F70408">
      <w:pPr>
        <w:pStyle w:val="EndNoteBibliography"/>
        <w:spacing w:after="0"/>
        <w:ind w:left="720" w:hanging="720"/>
      </w:pPr>
      <w:r w:rsidRPr="00F70408">
        <w:t>3</w:t>
      </w:r>
      <w:r w:rsidRPr="00F70408">
        <w:tab/>
        <w:t xml:space="preserve">Berny, P. Pesticides and the intoxication of wild animals. </w:t>
      </w:r>
      <w:r w:rsidRPr="00F70408">
        <w:rPr>
          <w:i/>
        </w:rPr>
        <w:t>J Vet Pharmacol Ther</w:t>
      </w:r>
      <w:r w:rsidRPr="00F70408">
        <w:t xml:space="preserve"> </w:t>
      </w:r>
      <w:r w:rsidRPr="00F70408">
        <w:rPr>
          <w:b/>
        </w:rPr>
        <w:t>30</w:t>
      </w:r>
      <w:r w:rsidRPr="00F70408">
        <w:t>, 93-100, doi:10.1111/j.1365-2885.2007.00836.x (2007).</w:t>
      </w:r>
    </w:p>
    <w:p w14:paraId="53D7640C" w14:textId="77777777" w:rsidR="00F70408" w:rsidRPr="00F70408" w:rsidRDefault="00F70408" w:rsidP="00F70408">
      <w:pPr>
        <w:pStyle w:val="EndNoteBibliography"/>
        <w:spacing w:after="0"/>
        <w:ind w:left="720" w:hanging="720"/>
      </w:pPr>
      <w:r w:rsidRPr="00F70408">
        <w:t>4</w:t>
      </w:r>
      <w:r w:rsidRPr="00F70408">
        <w:tab/>
        <w:t xml:space="preserve">Wurster, C. F., Jr., Wurster, D. H. &amp; Strickland, W. N. Bird Mortality after Spraying for Dutch Elm Disease with Ddt. </w:t>
      </w:r>
      <w:r w:rsidRPr="00F70408">
        <w:rPr>
          <w:i/>
        </w:rPr>
        <w:t>Science</w:t>
      </w:r>
      <w:r w:rsidRPr="00F70408">
        <w:t xml:space="preserve"> </w:t>
      </w:r>
      <w:r w:rsidRPr="00F70408">
        <w:rPr>
          <w:b/>
        </w:rPr>
        <w:t>148</w:t>
      </w:r>
      <w:r w:rsidRPr="00F70408">
        <w:t>, 90-91, doi:10.1126/science.148.3666.90 (1965).</w:t>
      </w:r>
    </w:p>
    <w:p w14:paraId="146900C2" w14:textId="77777777" w:rsidR="00F70408" w:rsidRPr="00F70408" w:rsidRDefault="00F70408" w:rsidP="00F70408">
      <w:pPr>
        <w:pStyle w:val="EndNoteBibliography"/>
        <w:spacing w:after="0"/>
        <w:ind w:left="720" w:hanging="720"/>
      </w:pPr>
      <w:r w:rsidRPr="00F70408">
        <w:t>5</w:t>
      </w:r>
      <w:r w:rsidRPr="00F70408">
        <w:tab/>
        <w:t>Nicholson, C. C.</w:t>
      </w:r>
      <w:r w:rsidRPr="00F70408">
        <w:rPr>
          <w:i/>
        </w:rPr>
        <w:t xml:space="preserve"> et al.</w:t>
      </w:r>
      <w:r w:rsidRPr="00F70408">
        <w:t xml:space="preserve"> Pesticide use negatively affects bumble bees across European landscapes. </w:t>
      </w:r>
      <w:r w:rsidRPr="00F70408">
        <w:rPr>
          <w:i/>
        </w:rPr>
        <w:t>Nature</w:t>
      </w:r>
      <w:r w:rsidRPr="00F70408">
        <w:t>, doi:10.1038/s41586-023-06773-3 (2023).</w:t>
      </w:r>
    </w:p>
    <w:p w14:paraId="6D80AEE0" w14:textId="77777777" w:rsidR="00F70408" w:rsidRPr="00F70408" w:rsidRDefault="00F70408" w:rsidP="00F70408">
      <w:pPr>
        <w:pStyle w:val="EndNoteBibliography"/>
        <w:spacing w:after="0"/>
        <w:ind w:left="720" w:hanging="720"/>
      </w:pPr>
      <w:r w:rsidRPr="00F70408">
        <w:t>6</w:t>
      </w:r>
      <w:r w:rsidRPr="00F70408">
        <w:tab/>
        <w:t xml:space="preserve">Douglas, M. R., Sponsler, D. B., Lonsdorf, E. V. &amp; Grozinger, C. M. County-level analysis reveals a rapidly shifting landscape of insecticide hazard to honey bees (Apis mellifera) on US farmland. </w:t>
      </w:r>
      <w:r w:rsidRPr="00F70408">
        <w:rPr>
          <w:i/>
        </w:rPr>
        <w:t>Sci Rep</w:t>
      </w:r>
      <w:r w:rsidRPr="00F70408">
        <w:t xml:space="preserve"> </w:t>
      </w:r>
      <w:r w:rsidRPr="00F70408">
        <w:rPr>
          <w:b/>
        </w:rPr>
        <w:t>10</w:t>
      </w:r>
      <w:r w:rsidRPr="00F70408">
        <w:t>, 797, doi:10.1038/s41598-019-57225-w (2020).</w:t>
      </w:r>
    </w:p>
    <w:p w14:paraId="04735616" w14:textId="77777777" w:rsidR="00F70408" w:rsidRPr="00F70408" w:rsidRDefault="00F70408" w:rsidP="00F70408">
      <w:pPr>
        <w:pStyle w:val="EndNoteBibliography"/>
        <w:ind w:left="720" w:hanging="720"/>
      </w:pPr>
      <w:r w:rsidRPr="00F70408">
        <w:t>7</w:t>
      </w:r>
      <w:r w:rsidRPr="00F70408">
        <w:tab/>
        <w:t xml:space="preserve">Köhler, H.-R. &amp; Triebskorn, R. Wildlife Ecotoxicology of Pesticides: Can We Track Effects to the Population Level and Beyond? </w:t>
      </w:r>
      <w:r w:rsidRPr="00F70408">
        <w:rPr>
          <w:i/>
        </w:rPr>
        <w:t>Science</w:t>
      </w:r>
      <w:r w:rsidRPr="00F70408">
        <w:t xml:space="preserve"> </w:t>
      </w:r>
      <w:r w:rsidRPr="00F70408">
        <w:rPr>
          <w:b/>
        </w:rPr>
        <w:t>16</w:t>
      </w:r>
      <w:r w:rsidRPr="00F70408">
        <w:t>, 759-765</w:t>
      </w:r>
    </w:p>
    <w:p w14:paraId="1E1A1EAD" w14:textId="77777777" w:rsidR="00F70408" w:rsidRPr="00F70408" w:rsidRDefault="00F70408" w:rsidP="00F70408">
      <w:pPr>
        <w:pStyle w:val="EndNoteBibliography"/>
        <w:spacing w:after="0"/>
        <w:ind w:left="720" w:hanging="720"/>
      </w:pPr>
      <w:r w:rsidRPr="00F70408">
        <w:t>doi:10.1126/science.1237591 (2013).</w:t>
      </w:r>
    </w:p>
    <w:p w14:paraId="2A4516C2" w14:textId="77777777" w:rsidR="00F70408" w:rsidRPr="00F70408" w:rsidRDefault="00F70408" w:rsidP="00F70408">
      <w:pPr>
        <w:pStyle w:val="EndNoteBibliography"/>
        <w:spacing w:after="0"/>
        <w:ind w:left="720" w:hanging="720"/>
      </w:pPr>
      <w:r w:rsidRPr="00F70408">
        <w:t>8</w:t>
      </w:r>
      <w:r w:rsidRPr="00F70408">
        <w:tab/>
        <w:t xml:space="preserve">Hemingway, J. &amp; Ranson, H. Insecticide resistance in insect vectors of human disease. </w:t>
      </w:r>
      <w:r w:rsidRPr="00F70408">
        <w:rPr>
          <w:i/>
        </w:rPr>
        <w:t>Annu Rev Entomol</w:t>
      </w:r>
      <w:r w:rsidRPr="00F70408">
        <w:t xml:space="preserve"> </w:t>
      </w:r>
      <w:r w:rsidRPr="00F70408">
        <w:rPr>
          <w:b/>
        </w:rPr>
        <w:t>45</w:t>
      </w:r>
      <w:r w:rsidRPr="00F70408">
        <w:t>, 371-391, doi:10.1146/annurev.ento.45.1.371 (2000).</w:t>
      </w:r>
    </w:p>
    <w:p w14:paraId="6FA88F9E" w14:textId="77777777" w:rsidR="00F70408" w:rsidRPr="00F70408" w:rsidRDefault="00F70408" w:rsidP="00F70408">
      <w:pPr>
        <w:pStyle w:val="EndNoteBibliography"/>
        <w:spacing w:after="0"/>
        <w:ind w:left="720" w:hanging="720"/>
      </w:pPr>
      <w:r w:rsidRPr="00F70408">
        <w:t>9</w:t>
      </w:r>
      <w:r w:rsidRPr="00F70408">
        <w:tab/>
        <w:t xml:space="preserve">Davies, T. G., Field, L. M., Usherwood, P. N. &amp; Williamson, M. S. A comparative study of voltage-gated sodium channels in the Insecta: implications for pyrethroid resistance in Anopheline and other Neopteran species. </w:t>
      </w:r>
      <w:r w:rsidRPr="00F70408">
        <w:rPr>
          <w:i/>
        </w:rPr>
        <w:t>Insect Mol Biol</w:t>
      </w:r>
      <w:r w:rsidRPr="00F70408">
        <w:t xml:space="preserve"> </w:t>
      </w:r>
      <w:r w:rsidRPr="00F70408">
        <w:rPr>
          <w:b/>
        </w:rPr>
        <w:t>16</w:t>
      </w:r>
      <w:r w:rsidRPr="00F70408">
        <w:t>, 361-375, doi:10.1111/j.1365-2583.2007.00733.x (2007).</w:t>
      </w:r>
    </w:p>
    <w:p w14:paraId="35891748" w14:textId="77777777" w:rsidR="00F70408" w:rsidRPr="00F70408" w:rsidRDefault="00F70408" w:rsidP="00F70408">
      <w:pPr>
        <w:pStyle w:val="EndNoteBibliography"/>
        <w:spacing w:after="0"/>
        <w:ind w:left="720" w:hanging="720"/>
      </w:pPr>
      <w:r w:rsidRPr="00F70408">
        <w:t>10</w:t>
      </w:r>
      <w:r w:rsidRPr="00F70408">
        <w:tab/>
        <w:t xml:space="preserve">Busvine, J. R. Mechanism of resistance to insecticide in houseflies. </w:t>
      </w:r>
      <w:r w:rsidRPr="00F70408">
        <w:rPr>
          <w:i/>
        </w:rPr>
        <w:t>Nature</w:t>
      </w:r>
      <w:r w:rsidRPr="00F70408">
        <w:t xml:space="preserve"> </w:t>
      </w:r>
      <w:r w:rsidRPr="00F70408">
        <w:rPr>
          <w:b/>
        </w:rPr>
        <w:t>168</w:t>
      </w:r>
      <w:r w:rsidRPr="00F70408">
        <w:t>, 193-195, doi:10.1038/168193a0 (1951).</w:t>
      </w:r>
    </w:p>
    <w:p w14:paraId="53494871" w14:textId="77777777" w:rsidR="00F70408" w:rsidRPr="00F70408" w:rsidRDefault="00F70408" w:rsidP="00F70408">
      <w:pPr>
        <w:pStyle w:val="EndNoteBibliography"/>
        <w:spacing w:after="0"/>
        <w:ind w:left="720" w:hanging="720"/>
      </w:pPr>
      <w:r w:rsidRPr="00F70408">
        <w:t>11</w:t>
      </w:r>
      <w:r w:rsidRPr="00F70408">
        <w:tab/>
        <w:t>Grigoraki, L.</w:t>
      </w:r>
      <w:r w:rsidRPr="00F70408">
        <w:rPr>
          <w:i/>
        </w:rPr>
        <w:t xml:space="preserve"> et al.</w:t>
      </w:r>
      <w:r w:rsidRPr="00F70408">
        <w:t xml:space="preserve"> CRISPR/Cas9 modified An. gambiae carrying kdr mutation L1014F functionally validate its contribution in insecticide resistance and combined effect with metabolic enzymes. </w:t>
      </w:r>
      <w:r w:rsidRPr="00F70408">
        <w:rPr>
          <w:i/>
        </w:rPr>
        <w:t>PLoS Genet</w:t>
      </w:r>
      <w:r w:rsidRPr="00F70408">
        <w:t xml:space="preserve"> </w:t>
      </w:r>
      <w:r w:rsidRPr="00F70408">
        <w:rPr>
          <w:b/>
        </w:rPr>
        <w:t>17</w:t>
      </w:r>
      <w:r w:rsidRPr="00F70408">
        <w:t>, e1009556, doi:10.1371/journal.pgen.1009556 (2021).</w:t>
      </w:r>
    </w:p>
    <w:p w14:paraId="1FEFC2A7" w14:textId="77777777" w:rsidR="00F70408" w:rsidRPr="00F70408" w:rsidRDefault="00F70408" w:rsidP="00F70408">
      <w:pPr>
        <w:pStyle w:val="EndNoteBibliography"/>
        <w:spacing w:after="0"/>
        <w:ind w:left="720" w:hanging="720"/>
      </w:pPr>
      <w:r w:rsidRPr="00F70408">
        <w:t>12</w:t>
      </w:r>
      <w:r w:rsidRPr="00F70408">
        <w:tab/>
        <w:t>Reimer, L.</w:t>
      </w:r>
      <w:r w:rsidRPr="00F70408">
        <w:rPr>
          <w:i/>
        </w:rPr>
        <w:t xml:space="preserve"> et al.</w:t>
      </w:r>
      <w:r w:rsidRPr="00F70408">
        <w:t xml:space="preserve"> Relationship between kdr mutation and resistance to pyrethroid and DDT insecticides in natural populations of Anopheles gambiae. </w:t>
      </w:r>
      <w:r w:rsidRPr="00F70408">
        <w:rPr>
          <w:i/>
        </w:rPr>
        <w:t>J Med Entomol</w:t>
      </w:r>
      <w:r w:rsidRPr="00F70408">
        <w:t xml:space="preserve"> </w:t>
      </w:r>
      <w:r w:rsidRPr="00F70408">
        <w:rPr>
          <w:b/>
        </w:rPr>
        <w:t>45</w:t>
      </w:r>
      <w:r w:rsidRPr="00F70408">
        <w:t>, 260-266, doi:10.1603/0022-2585(2008)45[260:rbkmar]2.0.co;2 (2008).</w:t>
      </w:r>
    </w:p>
    <w:p w14:paraId="5485DBA4" w14:textId="77777777" w:rsidR="00F70408" w:rsidRPr="00F70408" w:rsidRDefault="00F70408" w:rsidP="00F70408">
      <w:pPr>
        <w:pStyle w:val="EndNoteBibliography"/>
        <w:spacing w:after="0"/>
        <w:ind w:left="720" w:hanging="720"/>
      </w:pPr>
      <w:r w:rsidRPr="00F70408">
        <w:t>13</w:t>
      </w:r>
      <w:r w:rsidRPr="00F70408">
        <w:tab/>
        <w:t>Hemingway, J.</w:t>
      </w:r>
      <w:r w:rsidRPr="00F70408">
        <w:rPr>
          <w:i/>
        </w:rPr>
        <w:t xml:space="preserve"> et al.</w:t>
      </w:r>
      <w:r w:rsidRPr="00F70408">
        <w:t xml:space="preserve"> Averting a malaria disaster: will insecticide resistance derail malaria control? </w:t>
      </w:r>
      <w:r w:rsidRPr="00F70408">
        <w:rPr>
          <w:i/>
        </w:rPr>
        <w:t>Lancet</w:t>
      </w:r>
      <w:r w:rsidRPr="00F70408">
        <w:t xml:space="preserve"> </w:t>
      </w:r>
      <w:r w:rsidRPr="00F70408">
        <w:rPr>
          <w:b/>
        </w:rPr>
        <w:t>387</w:t>
      </w:r>
      <w:r w:rsidRPr="00F70408">
        <w:t>, 1785-1788, doi:10.1016/S0140-6736(15)00417-1 (2016).</w:t>
      </w:r>
    </w:p>
    <w:p w14:paraId="4463865B" w14:textId="77777777" w:rsidR="00F70408" w:rsidRPr="00F70408" w:rsidRDefault="00F70408" w:rsidP="00F70408">
      <w:pPr>
        <w:pStyle w:val="EndNoteBibliography"/>
        <w:spacing w:after="0"/>
        <w:ind w:left="720" w:hanging="720"/>
      </w:pPr>
      <w:r w:rsidRPr="00F70408">
        <w:t>14</w:t>
      </w:r>
      <w:r w:rsidRPr="00F70408">
        <w:tab/>
        <w:t xml:space="preserve">Donnelly, M. J., Isaacs, A. T. &amp; Weetman, D. Identification, Validation, and Application of Molecular Diagnostics for Insecticide Resistance in Malaria Vectors. </w:t>
      </w:r>
      <w:r w:rsidRPr="00F70408">
        <w:rPr>
          <w:i/>
        </w:rPr>
        <w:t>Trends Parasitol</w:t>
      </w:r>
      <w:r w:rsidRPr="00F70408">
        <w:t xml:space="preserve"> </w:t>
      </w:r>
      <w:r w:rsidRPr="00F70408">
        <w:rPr>
          <w:b/>
        </w:rPr>
        <w:t>32</w:t>
      </w:r>
      <w:r w:rsidRPr="00F70408">
        <w:t>, 197-206, doi:10.1016/j.pt.2015.12.001 (2016).</w:t>
      </w:r>
    </w:p>
    <w:p w14:paraId="44B0E0C1" w14:textId="77777777" w:rsidR="00F70408" w:rsidRPr="00F70408" w:rsidRDefault="00F70408" w:rsidP="00F70408">
      <w:pPr>
        <w:pStyle w:val="EndNoteBibliography"/>
        <w:spacing w:after="0"/>
        <w:ind w:left="720" w:hanging="720"/>
      </w:pPr>
      <w:r w:rsidRPr="00F70408">
        <w:t>15</w:t>
      </w:r>
      <w:r w:rsidRPr="00F70408">
        <w:tab/>
        <w:t>Msugupakulya, B. J.</w:t>
      </w:r>
      <w:r w:rsidRPr="00F70408">
        <w:rPr>
          <w:i/>
        </w:rPr>
        <w:t xml:space="preserve"> et al.</w:t>
      </w:r>
      <w:r w:rsidRPr="00F70408">
        <w:t xml:space="preserve"> Changes in contributions of different Anopheles vector species to malaria transmission in east and southern Africa from 2000 to 2022. </w:t>
      </w:r>
      <w:r w:rsidRPr="00F70408">
        <w:rPr>
          <w:i/>
        </w:rPr>
        <w:t>Parasit Vectors</w:t>
      </w:r>
      <w:r w:rsidRPr="00F70408">
        <w:t xml:space="preserve"> </w:t>
      </w:r>
      <w:r w:rsidRPr="00F70408">
        <w:rPr>
          <w:b/>
        </w:rPr>
        <w:t>16</w:t>
      </w:r>
      <w:r w:rsidRPr="00F70408">
        <w:t>, 408, doi:10.1186/s13071-023-06019-1 (2023).</w:t>
      </w:r>
    </w:p>
    <w:p w14:paraId="51925CE3" w14:textId="1318647A" w:rsidR="00F70408" w:rsidRPr="00F70408" w:rsidRDefault="00F70408" w:rsidP="00F70408">
      <w:pPr>
        <w:pStyle w:val="EndNoteBibliography"/>
        <w:spacing w:after="0"/>
        <w:ind w:left="720" w:hanging="720"/>
      </w:pPr>
      <w:r w:rsidRPr="00F70408">
        <w:t>16</w:t>
      </w:r>
      <w:r w:rsidRPr="00F70408">
        <w:tab/>
        <w:t xml:space="preserve">UNEP. </w:t>
      </w:r>
      <w:r w:rsidRPr="00F70408">
        <w:rPr>
          <w:i/>
        </w:rPr>
        <w:t>Stockholm Convention on persistent organic pollutants (POPs)</w:t>
      </w:r>
      <w:r w:rsidRPr="00F70408">
        <w:t>, &lt;</w:t>
      </w:r>
      <w:hyperlink r:id="rId27" w:history="1">
        <w:r w:rsidRPr="00F70408">
          <w:rPr>
            <w:rStyle w:val="Hyperlink"/>
          </w:rPr>
          <w:t>https://chm.pops.int/TheConvention/Overview/TextoftheConvention/tabid/2232/Default.aspx</w:t>
        </w:r>
      </w:hyperlink>
      <w:r w:rsidRPr="00F70408">
        <w:t>&gt; (2005).</w:t>
      </w:r>
    </w:p>
    <w:p w14:paraId="2E1A41D0" w14:textId="56BAC6B8" w:rsidR="00F70408" w:rsidRPr="00F70408" w:rsidRDefault="00F70408" w:rsidP="00F70408">
      <w:pPr>
        <w:pStyle w:val="EndNoteBibliography"/>
        <w:spacing w:after="0"/>
        <w:ind w:left="720" w:hanging="720"/>
      </w:pPr>
      <w:r w:rsidRPr="00F70408">
        <w:t>17</w:t>
      </w:r>
      <w:r w:rsidRPr="00F70408">
        <w:tab/>
        <w:t xml:space="preserve">WorldBank. </w:t>
      </w:r>
      <w:r w:rsidRPr="00F70408">
        <w:rPr>
          <w:i/>
        </w:rPr>
        <w:t>Saying Goodbye to Tanzania’s Old Pesticide Stocks</w:t>
      </w:r>
      <w:r w:rsidRPr="00F70408">
        <w:t>, &lt;</w:t>
      </w:r>
      <w:hyperlink r:id="rId28" w:history="1">
        <w:r w:rsidRPr="00F70408">
          <w:rPr>
            <w:rStyle w:val="Hyperlink"/>
          </w:rPr>
          <w:t>https://www.worldbank.org/en/news/feature/2012/09/12/saying-goodbye-to-tanzania-s-old-pesticide-stocks</w:t>
        </w:r>
      </w:hyperlink>
      <w:r w:rsidRPr="00F70408">
        <w:t>&gt; (2012).</w:t>
      </w:r>
    </w:p>
    <w:p w14:paraId="54CD118A" w14:textId="77777777" w:rsidR="00F70408" w:rsidRPr="00F70408" w:rsidRDefault="00F70408" w:rsidP="00F70408">
      <w:pPr>
        <w:pStyle w:val="EndNoteBibliography"/>
        <w:spacing w:after="0"/>
        <w:ind w:left="720" w:hanging="720"/>
      </w:pPr>
      <w:r w:rsidRPr="00F70408">
        <w:lastRenderedPageBreak/>
        <w:t>18</w:t>
      </w:r>
      <w:r w:rsidRPr="00F70408">
        <w:tab/>
        <w:t xml:space="preserve">Soderlund, D. M. &amp; Knipple, D. C. The molecular biology of knockdown resistance to pyrethroid insecticides. </w:t>
      </w:r>
      <w:r w:rsidRPr="00F70408">
        <w:rPr>
          <w:i/>
        </w:rPr>
        <w:t>Insect Biochem Mol Biol</w:t>
      </w:r>
      <w:r w:rsidRPr="00F70408">
        <w:t xml:space="preserve"> </w:t>
      </w:r>
      <w:r w:rsidRPr="00F70408">
        <w:rPr>
          <w:b/>
        </w:rPr>
        <w:t>33</w:t>
      </w:r>
      <w:r w:rsidRPr="00F70408">
        <w:t>, 563-577, doi:10.1016/s0965-1748(03)00023-7 (2003).</w:t>
      </w:r>
    </w:p>
    <w:p w14:paraId="3B7F1667" w14:textId="77777777" w:rsidR="00F70408" w:rsidRPr="00F70408" w:rsidRDefault="00F70408" w:rsidP="00F70408">
      <w:pPr>
        <w:pStyle w:val="EndNoteBibliography"/>
        <w:spacing w:after="0"/>
        <w:ind w:left="720" w:hanging="720"/>
      </w:pPr>
      <w:r w:rsidRPr="00F70408">
        <w:t>19</w:t>
      </w:r>
      <w:r w:rsidRPr="00F70408">
        <w:tab/>
        <w:t>Weedall, G. D.</w:t>
      </w:r>
      <w:r w:rsidRPr="00F70408">
        <w:rPr>
          <w:i/>
        </w:rPr>
        <w:t xml:space="preserve"> et al.</w:t>
      </w:r>
      <w:r w:rsidRPr="00F70408">
        <w:t xml:space="preserve"> A cytochrome P450 allele confers pyrethroid resistance on a major African malaria vector, reducing insecticide-treated bednet efficacy. </w:t>
      </w:r>
      <w:r w:rsidRPr="00F70408">
        <w:rPr>
          <w:i/>
        </w:rPr>
        <w:t>Sci Transl Med</w:t>
      </w:r>
      <w:r w:rsidRPr="00F70408">
        <w:t xml:space="preserve"> </w:t>
      </w:r>
      <w:r w:rsidRPr="00F70408">
        <w:rPr>
          <w:b/>
        </w:rPr>
        <w:t>11</w:t>
      </w:r>
      <w:r w:rsidRPr="00F70408">
        <w:t>, doi:10.1126/scitranslmed.aat7386 (2019).</w:t>
      </w:r>
    </w:p>
    <w:p w14:paraId="6C319DBB" w14:textId="77777777" w:rsidR="00F70408" w:rsidRPr="00F70408" w:rsidRDefault="00F70408" w:rsidP="00F70408">
      <w:pPr>
        <w:pStyle w:val="EndNoteBibliography"/>
        <w:spacing w:after="0"/>
        <w:ind w:left="720" w:hanging="720"/>
      </w:pPr>
      <w:r w:rsidRPr="00F70408">
        <w:t>20</w:t>
      </w:r>
      <w:r w:rsidRPr="00F70408">
        <w:tab/>
        <w:t xml:space="preserve">Coetzee, M. &amp; Koekemoer, L. L. Molecular systematics and insecticide resistance in the major African malaria vector Anopheles funestus. </w:t>
      </w:r>
      <w:r w:rsidRPr="00F70408">
        <w:rPr>
          <w:i/>
        </w:rPr>
        <w:t>Annu Rev Entomol</w:t>
      </w:r>
      <w:r w:rsidRPr="00F70408">
        <w:t xml:space="preserve"> </w:t>
      </w:r>
      <w:r w:rsidRPr="00F70408">
        <w:rPr>
          <w:b/>
        </w:rPr>
        <w:t>58</w:t>
      </w:r>
      <w:r w:rsidRPr="00F70408">
        <w:t>, 393-412, doi:10.1146/annurev-ento-120811-153628 (2013).</w:t>
      </w:r>
    </w:p>
    <w:p w14:paraId="41AFDD9B" w14:textId="54E21958" w:rsidR="00F70408" w:rsidRPr="00F70408" w:rsidRDefault="00F70408" w:rsidP="00F70408">
      <w:pPr>
        <w:pStyle w:val="EndNoteBibliography"/>
        <w:spacing w:after="0"/>
        <w:ind w:left="720" w:hanging="720"/>
      </w:pPr>
      <w:r w:rsidRPr="00F70408">
        <w:t>21</w:t>
      </w:r>
      <w:r w:rsidRPr="00F70408">
        <w:tab/>
        <w:t xml:space="preserve">WHO. </w:t>
      </w:r>
      <w:r w:rsidRPr="00F70408">
        <w:rPr>
          <w:i/>
        </w:rPr>
        <w:t>Guidelines for malaria</w:t>
      </w:r>
      <w:r w:rsidRPr="00F70408">
        <w:t>, &lt;</w:t>
      </w:r>
      <w:hyperlink r:id="rId29" w:anchor="/guideline/LwRMXj/rec/j7Krlj" w:history="1">
        <w:r w:rsidRPr="00F70408">
          <w:rPr>
            <w:rStyle w:val="Hyperlink"/>
          </w:rPr>
          <w:t>https://app.magicapp.org/#/guideline/LwRMXj/rec/j7Krlj</w:t>
        </w:r>
      </w:hyperlink>
      <w:r w:rsidRPr="00F70408">
        <w:t>&gt; (2023).</w:t>
      </w:r>
    </w:p>
    <w:p w14:paraId="21E3A300" w14:textId="77777777" w:rsidR="00F70408" w:rsidRPr="00F70408" w:rsidRDefault="00F70408" w:rsidP="00F70408">
      <w:pPr>
        <w:pStyle w:val="EndNoteBibliography"/>
        <w:spacing w:after="0"/>
        <w:ind w:left="720" w:hanging="720"/>
      </w:pPr>
      <w:r w:rsidRPr="00F70408">
        <w:t>22</w:t>
      </w:r>
      <w:r w:rsidRPr="00F70408">
        <w:tab/>
        <w:t xml:space="preserve">Rinkevich, F. D., Du, Y. &amp; Dong, K. Diversity and Convergence of Sodium Channel Mutations Involved in Resistance to Pyrethroids. </w:t>
      </w:r>
      <w:r w:rsidRPr="00F70408">
        <w:rPr>
          <w:i/>
        </w:rPr>
        <w:t>Pestic Biochem Physiol</w:t>
      </w:r>
      <w:r w:rsidRPr="00F70408">
        <w:t xml:space="preserve"> </w:t>
      </w:r>
      <w:r w:rsidRPr="00F70408">
        <w:rPr>
          <w:b/>
        </w:rPr>
        <w:t>106</w:t>
      </w:r>
      <w:r w:rsidRPr="00F70408">
        <w:t>, 93-100, doi:10.1016/j.pestbp.2013.02.007 (2013).</w:t>
      </w:r>
    </w:p>
    <w:p w14:paraId="36096E1D" w14:textId="77777777" w:rsidR="00F70408" w:rsidRPr="00F70408" w:rsidRDefault="00F70408" w:rsidP="00F70408">
      <w:pPr>
        <w:pStyle w:val="EndNoteBibliography"/>
        <w:spacing w:after="0"/>
        <w:ind w:left="720" w:hanging="720"/>
      </w:pPr>
      <w:r w:rsidRPr="00F70408">
        <w:t>23</w:t>
      </w:r>
      <w:r w:rsidRPr="00F70408">
        <w:tab/>
        <w:t xml:space="preserve">Irving, H. &amp; Wondji, C. S. Investigating knockdown resistance (kdr) mechanism against pyrethroids/DDT in the malaria vector Anopheles funestus across Africa. </w:t>
      </w:r>
      <w:r w:rsidRPr="00F70408">
        <w:rPr>
          <w:i/>
        </w:rPr>
        <w:t>BMC Genet</w:t>
      </w:r>
      <w:r w:rsidRPr="00F70408">
        <w:t xml:space="preserve"> </w:t>
      </w:r>
      <w:r w:rsidRPr="00F70408">
        <w:rPr>
          <w:b/>
        </w:rPr>
        <w:t>18</w:t>
      </w:r>
      <w:r w:rsidRPr="00F70408">
        <w:t>, 76, doi:10.1186/s12863-017-0539-x (2017).</w:t>
      </w:r>
    </w:p>
    <w:p w14:paraId="03BD3664" w14:textId="77777777" w:rsidR="00F70408" w:rsidRPr="00F70408" w:rsidRDefault="00F70408" w:rsidP="00F70408">
      <w:pPr>
        <w:pStyle w:val="EndNoteBibliography"/>
        <w:spacing w:after="0"/>
        <w:ind w:left="720" w:hanging="720"/>
      </w:pPr>
      <w:r w:rsidRPr="00F70408">
        <w:t>24</w:t>
      </w:r>
      <w:r w:rsidRPr="00F70408">
        <w:tab/>
        <w:t>Hancock, P. A.</w:t>
      </w:r>
      <w:r w:rsidRPr="00F70408">
        <w:rPr>
          <w:i/>
        </w:rPr>
        <w:t xml:space="preserve"> et al.</w:t>
      </w:r>
      <w:r w:rsidRPr="00F70408">
        <w:t xml:space="preserve"> Modelling spatiotemporal trends in the frequency of genetic mutations conferring insecticide target-site resistance in African mosquito malaria vector species. </w:t>
      </w:r>
      <w:r w:rsidRPr="00F70408">
        <w:rPr>
          <w:i/>
        </w:rPr>
        <w:t>BMC Biol</w:t>
      </w:r>
      <w:r w:rsidRPr="00F70408">
        <w:t xml:space="preserve"> </w:t>
      </w:r>
      <w:r w:rsidRPr="00F70408">
        <w:rPr>
          <w:b/>
        </w:rPr>
        <w:t>20</w:t>
      </w:r>
      <w:r w:rsidRPr="00F70408">
        <w:t>, 46, doi:10.1186/s12915-022-01242-1 (2022).</w:t>
      </w:r>
    </w:p>
    <w:p w14:paraId="3907A70C" w14:textId="77777777" w:rsidR="00F70408" w:rsidRPr="00F70408" w:rsidRDefault="00F70408" w:rsidP="00F70408">
      <w:pPr>
        <w:pStyle w:val="EndNoteBibliography"/>
        <w:spacing w:after="0"/>
        <w:ind w:left="720" w:hanging="720"/>
      </w:pPr>
      <w:r w:rsidRPr="00F70408">
        <w:t>25</w:t>
      </w:r>
      <w:r w:rsidRPr="00F70408">
        <w:tab/>
        <w:t>Clarkson, C. S.</w:t>
      </w:r>
      <w:r w:rsidRPr="00F70408">
        <w:rPr>
          <w:i/>
        </w:rPr>
        <w:t xml:space="preserve"> et al.</w:t>
      </w:r>
      <w:r w:rsidRPr="00F70408">
        <w:t xml:space="preserve"> The genetic architecture of target-site resistance to pyrethroid insecticides in the African malaria vectors Anopheles gambiae and Anopheles coluzzii. </w:t>
      </w:r>
      <w:r w:rsidRPr="00F70408">
        <w:rPr>
          <w:i/>
        </w:rPr>
        <w:t>Mol Ecol</w:t>
      </w:r>
      <w:r w:rsidRPr="00F70408">
        <w:t xml:space="preserve"> </w:t>
      </w:r>
      <w:r w:rsidRPr="00F70408">
        <w:rPr>
          <w:b/>
        </w:rPr>
        <w:t>30</w:t>
      </w:r>
      <w:r w:rsidRPr="00F70408">
        <w:t>, 5303-5317, doi:10.1111/mec.15845 (2021).</w:t>
      </w:r>
    </w:p>
    <w:p w14:paraId="211BB16D" w14:textId="77777777" w:rsidR="00F70408" w:rsidRPr="00F70408" w:rsidRDefault="00F70408" w:rsidP="00F70408">
      <w:pPr>
        <w:pStyle w:val="EndNoteBibliography"/>
        <w:spacing w:after="0"/>
        <w:ind w:left="720" w:hanging="720"/>
      </w:pPr>
      <w:r w:rsidRPr="00F70408">
        <w:t>26</w:t>
      </w:r>
      <w:r w:rsidRPr="00F70408">
        <w:tab/>
        <w:t>Mitchell, S. N.</w:t>
      </w:r>
      <w:r w:rsidRPr="00F70408">
        <w:rPr>
          <w:i/>
        </w:rPr>
        <w:t xml:space="preserve"> et al.</w:t>
      </w:r>
      <w:r w:rsidRPr="00F70408">
        <w:t xml:space="preserve"> Metabolic and target-site mechanisms combine to confer strong DDT resistance in Anopheles gambiae. </w:t>
      </w:r>
      <w:r w:rsidRPr="00F70408">
        <w:rPr>
          <w:i/>
        </w:rPr>
        <w:t>PLoS One</w:t>
      </w:r>
      <w:r w:rsidRPr="00F70408">
        <w:t xml:space="preserve"> </w:t>
      </w:r>
      <w:r w:rsidRPr="00F70408">
        <w:rPr>
          <w:b/>
        </w:rPr>
        <w:t>9</w:t>
      </w:r>
      <w:r w:rsidRPr="00F70408">
        <w:t>, e92662, doi:10.1371/journal.pone.0092662 (2014).</w:t>
      </w:r>
    </w:p>
    <w:p w14:paraId="57A593BE" w14:textId="77777777" w:rsidR="00F70408" w:rsidRPr="00F70408" w:rsidRDefault="00F70408" w:rsidP="00F70408">
      <w:pPr>
        <w:pStyle w:val="EndNoteBibliography"/>
        <w:spacing w:after="0"/>
        <w:ind w:left="720" w:hanging="720"/>
      </w:pPr>
      <w:r w:rsidRPr="00F70408">
        <w:t>27</w:t>
      </w:r>
      <w:r w:rsidRPr="00F70408">
        <w:tab/>
        <w:t xml:space="preserve">Williamson, M. S., Martinez-Torres, D., Hick, C. A. &amp; Devonshire, A. L. Identification of mutations in the housefly para-type sodium channel gene associated with knockdown resistance (kdr) to pyrethroid insecticides. </w:t>
      </w:r>
      <w:r w:rsidRPr="00F70408">
        <w:rPr>
          <w:i/>
        </w:rPr>
        <w:t>Mol Gen Genet</w:t>
      </w:r>
      <w:r w:rsidRPr="00F70408">
        <w:t xml:space="preserve"> </w:t>
      </w:r>
      <w:r w:rsidRPr="00F70408">
        <w:rPr>
          <w:b/>
        </w:rPr>
        <w:t>252</w:t>
      </w:r>
      <w:r w:rsidRPr="00F70408">
        <w:t>, 51-60, doi:10.1007/bf02173204 (1996).</w:t>
      </w:r>
    </w:p>
    <w:p w14:paraId="7CE9460B" w14:textId="77777777" w:rsidR="00F70408" w:rsidRPr="00F70408" w:rsidRDefault="00F70408" w:rsidP="00F70408">
      <w:pPr>
        <w:pStyle w:val="EndNoteBibliography"/>
        <w:spacing w:after="0"/>
        <w:ind w:left="720" w:hanging="720"/>
      </w:pPr>
      <w:r w:rsidRPr="00F70408">
        <w:t>28</w:t>
      </w:r>
      <w:r w:rsidRPr="00F70408">
        <w:tab/>
        <w:t>Ranson, H.</w:t>
      </w:r>
      <w:r w:rsidRPr="00F70408">
        <w:rPr>
          <w:i/>
        </w:rPr>
        <w:t xml:space="preserve"> et al.</w:t>
      </w:r>
      <w:r w:rsidRPr="00F70408">
        <w:t xml:space="preserve"> Identification of a point mutation in the voltage-gated sodium channel gene of Kenyan Anopheles gambiae associated with resistance to DDT and pyrethroids. </w:t>
      </w:r>
      <w:r w:rsidRPr="00F70408">
        <w:rPr>
          <w:i/>
        </w:rPr>
        <w:t>Insect Mol Biol</w:t>
      </w:r>
      <w:r w:rsidRPr="00F70408">
        <w:t xml:space="preserve"> </w:t>
      </w:r>
      <w:r w:rsidRPr="00F70408">
        <w:rPr>
          <w:b/>
        </w:rPr>
        <w:t>9</w:t>
      </w:r>
      <w:r w:rsidRPr="00F70408">
        <w:t>, 491-497, doi:10.1046/j.1365-2583.2000.00209.x (2000).</w:t>
      </w:r>
    </w:p>
    <w:p w14:paraId="1BB2A2F4" w14:textId="77777777" w:rsidR="00F70408" w:rsidRPr="00F70408" w:rsidRDefault="00F70408" w:rsidP="00F70408">
      <w:pPr>
        <w:pStyle w:val="EndNoteBibliography"/>
        <w:spacing w:after="0"/>
        <w:ind w:left="720" w:hanging="720"/>
      </w:pPr>
      <w:r w:rsidRPr="00F70408">
        <w:t>29</w:t>
      </w:r>
      <w:r w:rsidRPr="00F70408">
        <w:tab/>
        <w:t>Martinez-Torres, D.</w:t>
      </w:r>
      <w:r w:rsidRPr="00F70408">
        <w:rPr>
          <w:i/>
        </w:rPr>
        <w:t xml:space="preserve"> et al.</w:t>
      </w:r>
      <w:r w:rsidRPr="00F70408">
        <w:t xml:space="preserve"> Molecular characterization of pyrethroid knockdown resistance (kdr) in the major malaria vector Anopheles gambiae s.s. </w:t>
      </w:r>
      <w:r w:rsidRPr="00F70408">
        <w:rPr>
          <w:i/>
        </w:rPr>
        <w:t>Insect Mol Biol</w:t>
      </w:r>
      <w:r w:rsidRPr="00F70408">
        <w:t xml:space="preserve"> </w:t>
      </w:r>
      <w:r w:rsidRPr="00F70408">
        <w:rPr>
          <w:b/>
        </w:rPr>
        <w:t>7</w:t>
      </w:r>
      <w:r w:rsidRPr="00F70408">
        <w:t>, 179-184, doi:10.1046/j.1365-2583.1998.72062.x (1998).</w:t>
      </w:r>
    </w:p>
    <w:p w14:paraId="4370332E" w14:textId="77777777" w:rsidR="00F70408" w:rsidRPr="00F70408" w:rsidRDefault="00F70408" w:rsidP="00F70408">
      <w:pPr>
        <w:pStyle w:val="EndNoteBibliography"/>
        <w:spacing w:after="0"/>
        <w:ind w:left="720" w:hanging="720"/>
      </w:pPr>
      <w:r w:rsidRPr="00F70408">
        <w:t>30</w:t>
      </w:r>
      <w:r w:rsidRPr="00F70408">
        <w:tab/>
        <w:t xml:space="preserve">Rogers, A. R. &amp; Huff, C. Linkage disequilibrium between loci with unknown phase. </w:t>
      </w:r>
      <w:r w:rsidRPr="00F70408">
        <w:rPr>
          <w:i/>
        </w:rPr>
        <w:t>Genetics</w:t>
      </w:r>
      <w:r w:rsidRPr="00F70408">
        <w:t xml:space="preserve"> </w:t>
      </w:r>
      <w:r w:rsidRPr="00F70408">
        <w:rPr>
          <w:b/>
        </w:rPr>
        <w:t>182</w:t>
      </w:r>
      <w:r w:rsidRPr="00F70408">
        <w:t>, 839-844, doi:10.1534/genetics.108.093153 (2009).</w:t>
      </w:r>
    </w:p>
    <w:p w14:paraId="37A06A4A" w14:textId="77777777" w:rsidR="00F70408" w:rsidRPr="00F70408" w:rsidRDefault="00F70408" w:rsidP="00F70408">
      <w:pPr>
        <w:pStyle w:val="EndNoteBibliography"/>
        <w:spacing w:after="0"/>
        <w:ind w:left="720" w:hanging="720"/>
      </w:pPr>
      <w:r w:rsidRPr="00F70408">
        <w:t>31</w:t>
      </w:r>
      <w:r w:rsidRPr="00F70408">
        <w:tab/>
        <w:t>Lynd, A.</w:t>
      </w:r>
      <w:r w:rsidRPr="00F70408">
        <w:rPr>
          <w:i/>
        </w:rPr>
        <w:t xml:space="preserve"> et al.</w:t>
      </w:r>
      <w:r w:rsidRPr="00F70408">
        <w:t xml:space="preserve"> LLIN Evaluation in Uganda Project (LLINEUP) - Plasmodium infection prevalence and genotypic markers of insecticide resistance in Anopheles vectors from 48 districts of Uganda. </w:t>
      </w:r>
      <w:r w:rsidRPr="00F70408">
        <w:rPr>
          <w:i/>
        </w:rPr>
        <w:t>medRxiv</w:t>
      </w:r>
      <w:r w:rsidRPr="00F70408">
        <w:t>, doi:10.1101/2023.07.31.23293323 (2023).</w:t>
      </w:r>
    </w:p>
    <w:p w14:paraId="07C21B97" w14:textId="77777777" w:rsidR="00F70408" w:rsidRPr="00F70408" w:rsidRDefault="00F70408" w:rsidP="00F70408">
      <w:pPr>
        <w:pStyle w:val="EndNoteBibliography"/>
        <w:spacing w:after="0"/>
        <w:ind w:left="720" w:hanging="720"/>
      </w:pPr>
      <w:r w:rsidRPr="00F70408">
        <w:t>32</w:t>
      </w:r>
      <w:r w:rsidRPr="00F70408">
        <w:tab/>
        <w:t>Kaindoa, E. W.</w:t>
      </w:r>
      <w:r w:rsidRPr="00F70408">
        <w:rPr>
          <w:i/>
        </w:rPr>
        <w:t xml:space="preserve"> et al.</w:t>
      </w:r>
      <w:r w:rsidRPr="00F70408">
        <w:t xml:space="preserve"> Interventions that effectively target Anopheles funestus mosquitoes could significantly improve control of persistent malaria transmission in south-eastern Tanzania. </w:t>
      </w:r>
      <w:r w:rsidRPr="00F70408">
        <w:rPr>
          <w:i/>
        </w:rPr>
        <w:t>PLoS One</w:t>
      </w:r>
      <w:r w:rsidRPr="00F70408">
        <w:t xml:space="preserve"> </w:t>
      </w:r>
      <w:r w:rsidRPr="00F70408">
        <w:rPr>
          <w:b/>
        </w:rPr>
        <w:t>12</w:t>
      </w:r>
      <w:r w:rsidRPr="00F70408">
        <w:t>, e0177807, doi:10.1371/journal.pone.0177807 (2017).</w:t>
      </w:r>
    </w:p>
    <w:p w14:paraId="41A8CF70" w14:textId="77777777" w:rsidR="00F70408" w:rsidRPr="00F70408" w:rsidRDefault="00F70408" w:rsidP="00F70408">
      <w:pPr>
        <w:pStyle w:val="EndNoteBibliography"/>
        <w:spacing w:after="0"/>
        <w:ind w:left="720" w:hanging="720"/>
      </w:pPr>
      <w:r w:rsidRPr="00F70408">
        <w:t>33</w:t>
      </w:r>
      <w:r w:rsidRPr="00F70408">
        <w:tab/>
        <w:t>Weedall, G. D.</w:t>
      </w:r>
      <w:r w:rsidRPr="00F70408">
        <w:rPr>
          <w:i/>
        </w:rPr>
        <w:t xml:space="preserve"> et al.</w:t>
      </w:r>
      <w:r w:rsidRPr="00F70408">
        <w:t xml:space="preserve"> A cytochrome P450 allele confers pyrethroid resistance on a major African malaria vector, reducing insecticide-treated bednet efficacy. </w:t>
      </w:r>
      <w:r w:rsidRPr="00F70408">
        <w:rPr>
          <w:i/>
        </w:rPr>
        <w:t>Sci. Transl. Med</w:t>
      </w:r>
      <w:r w:rsidRPr="00F70408">
        <w:t xml:space="preserve"> (2019).</w:t>
      </w:r>
    </w:p>
    <w:p w14:paraId="30F8C7D9" w14:textId="77777777" w:rsidR="00F70408" w:rsidRPr="00F70408" w:rsidRDefault="00F70408" w:rsidP="00F70408">
      <w:pPr>
        <w:pStyle w:val="EndNoteBibliography"/>
        <w:spacing w:after="0"/>
        <w:ind w:left="720" w:hanging="720"/>
      </w:pPr>
      <w:r w:rsidRPr="00F70408">
        <w:t>34</w:t>
      </w:r>
      <w:r w:rsidRPr="00F70408">
        <w:tab/>
        <w:t xml:space="preserve">Oxborough, R. M. Trends in US President's Malaria Initiative-funded indoor residual spray coverage and insecticide choice in sub-Saharan Africa (2008-2015): urgent need for affordable, long-lasting insecticides. </w:t>
      </w:r>
      <w:r w:rsidRPr="00F70408">
        <w:rPr>
          <w:i/>
        </w:rPr>
        <w:t>Malar J</w:t>
      </w:r>
      <w:r w:rsidRPr="00F70408">
        <w:t xml:space="preserve"> </w:t>
      </w:r>
      <w:r w:rsidRPr="00F70408">
        <w:rPr>
          <w:b/>
        </w:rPr>
        <w:t>15</w:t>
      </w:r>
      <w:r w:rsidRPr="00F70408">
        <w:t>, 146, doi:10.1186/s12936-016-1201-1 (2016).</w:t>
      </w:r>
    </w:p>
    <w:p w14:paraId="4D3CA403" w14:textId="05C9BAD6" w:rsidR="00F70408" w:rsidRPr="00F70408" w:rsidRDefault="00F70408" w:rsidP="00F70408">
      <w:pPr>
        <w:pStyle w:val="EndNoteBibliography"/>
        <w:spacing w:after="0"/>
        <w:ind w:left="720" w:hanging="720"/>
      </w:pPr>
      <w:r w:rsidRPr="00F70408">
        <w:lastRenderedPageBreak/>
        <w:t>35</w:t>
      </w:r>
      <w:r w:rsidRPr="00F70408">
        <w:tab/>
        <w:t xml:space="preserve">FAO. </w:t>
      </w:r>
      <w:r w:rsidRPr="00F70408">
        <w:rPr>
          <w:i/>
        </w:rPr>
        <w:t xml:space="preserve">Prevention and disposal of obsolete pesticides </w:t>
      </w:r>
      <w:r w:rsidRPr="00F70408">
        <w:t>&lt;</w:t>
      </w:r>
      <w:hyperlink r:id="rId30" w:history="1">
        <w:r w:rsidRPr="00F70408">
          <w:rPr>
            <w:rStyle w:val="Hyperlink"/>
          </w:rPr>
          <w:t>https://www.fao.org/agriculture/crops/obsolete-pesticides/where-stocks/africa-stocks/en/</w:t>
        </w:r>
      </w:hyperlink>
      <w:r w:rsidRPr="00F70408">
        <w:t>&gt; (2005).</w:t>
      </w:r>
    </w:p>
    <w:p w14:paraId="481D7190" w14:textId="7D5A8995" w:rsidR="00F70408" w:rsidRPr="00F70408" w:rsidRDefault="00F70408" w:rsidP="00F70408">
      <w:pPr>
        <w:pStyle w:val="EndNoteBibliography"/>
        <w:spacing w:after="0"/>
        <w:ind w:left="720" w:hanging="720"/>
      </w:pPr>
      <w:r w:rsidRPr="00F70408">
        <w:t>36</w:t>
      </w:r>
      <w:r w:rsidRPr="00F70408">
        <w:tab/>
        <w:t xml:space="preserve">UNEP. </w:t>
      </w:r>
      <w:r w:rsidRPr="00F70408">
        <w:rPr>
          <w:i/>
        </w:rPr>
        <w:t>National Implementation Plans</w:t>
      </w:r>
      <w:r w:rsidRPr="00F70408">
        <w:t>, &lt;</w:t>
      </w:r>
      <w:hyperlink r:id="rId31" w:history="1">
        <w:r w:rsidRPr="00F70408">
          <w:rPr>
            <w:rStyle w:val="Hyperlink"/>
          </w:rPr>
          <w:t>https://www.pops.int/Implementation/NationalImplementationPlans/NIPTransmission/tabid/253/Default.aspx</w:t>
        </w:r>
      </w:hyperlink>
      <w:r w:rsidRPr="00F70408">
        <w:t>&gt; (2005).</w:t>
      </w:r>
    </w:p>
    <w:p w14:paraId="3E0E91DB" w14:textId="521A1B48" w:rsidR="00F70408" w:rsidRPr="00F70408" w:rsidRDefault="00F70408" w:rsidP="00F70408">
      <w:pPr>
        <w:pStyle w:val="EndNoteBibliography"/>
        <w:spacing w:after="0"/>
        <w:ind w:left="720" w:hanging="720"/>
      </w:pPr>
      <w:r w:rsidRPr="00F70408">
        <w:t>37</w:t>
      </w:r>
      <w:r w:rsidRPr="00F70408">
        <w:tab/>
        <w:t xml:space="preserve">WorldBank. </w:t>
      </w:r>
      <w:r w:rsidRPr="00F70408">
        <w:rPr>
          <w:i/>
        </w:rPr>
        <w:t>Africa Stockpiles Program Project Performance and Assessment Report</w:t>
      </w:r>
      <w:r w:rsidRPr="00F70408">
        <w:t>, &lt;chrome-</w:t>
      </w:r>
      <w:hyperlink r:id="rId32" w:history="1">
        <w:r w:rsidRPr="00F70408">
          <w:rPr>
            <w:rStyle w:val="Hyperlink"/>
          </w:rPr>
          <w:t>https://documents1.worldbank.org/curated/en/168841477341223021/pdf/108524-PPAR-PUBLIC.pdf</w:t>
        </w:r>
      </w:hyperlink>
      <w:r w:rsidRPr="00F70408">
        <w:t>&gt; (2016).</w:t>
      </w:r>
    </w:p>
    <w:p w14:paraId="6CA6064F" w14:textId="77777777" w:rsidR="00F70408" w:rsidRPr="00F70408" w:rsidRDefault="00F70408" w:rsidP="00F70408">
      <w:pPr>
        <w:pStyle w:val="EndNoteBibliography"/>
        <w:spacing w:after="0"/>
        <w:ind w:left="720" w:hanging="720"/>
      </w:pPr>
      <w:r w:rsidRPr="00F70408">
        <w:t>38</w:t>
      </w:r>
      <w:r w:rsidRPr="00F70408">
        <w:tab/>
        <w:t xml:space="preserve">Elibariki, R. &amp; Maguta, M. M. Status of pesticides pollution in Tanzania - A review. </w:t>
      </w:r>
      <w:r w:rsidRPr="00F70408">
        <w:rPr>
          <w:i/>
        </w:rPr>
        <w:t>Chemosphere</w:t>
      </w:r>
      <w:r w:rsidRPr="00F70408">
        <w:t xml:space="preserve"> </w:t>
      </w:r>
      <w:r w:rsidRPr="00F70408">
        <w:rPr>
          <w:b/>
        </w:rPr>
        <w:t>178</w:t>
      </w:r>
      <w:r w:rsidRPr="00F70408">
        <w:t>, 154-164, doi:10.1016/j.chemosphere.2017.03.036 (2017).</w:t>
      </w:r>
    </w:p>
    <w:p w14:paraId="7BE4B921" w14:textId="77777777" w:rsidR="00F70408" w:rsidRPr="00F70408" w:rsidRDefault="00F70408" w:rsidP="00F70408">
      <w:pPr>
        <w:pStyle w:val="EndNoteBibliography"/>
        <w:spacing w:after="0"/>
        <w:ind w:left="720" w:hanging="720"/>
      </w:pPr>
      <w:r w:rsidRPr="00F70408">
        <w:t>39</w:t>
      </w:r>
      <w:r w:rsidRPr="00F70408">
        <w:tab/>
        <w:t xml:space="preserve">Carson, R. </w:t>
      </w:r>
      <w:r w:rsidRPr="00F70408">
        <w:rPr>
          <w:i/>
        </w:rPr>
        <w:t>Silent Spring</w:t>
      </w:r>
      <w:r w:rsidRPr="00F70408">
        <w:t>.  (Mariner Books Classics; Anniversary edition, 1962).</w:t>
      </w:r>
    </w:p>
    <w:p w14:paraId="038EE93E" w14:textId="77777777" w:rsidR="00F70408" w:rsidRPr="00F70408" w:rsidRDefault="00F70408" w:rsidP="00F70408">
      <w:pPr>
        <w:pStyle w:val="EndNoteBibliography"/>
        <w:spacing w:after="0"/>
        <w:ind w:left="720" w:hanging="720"/>
      </w:pPr>
      <w:r w:rsidRPr="00F70408">
        <w:t>40</w:t>
      </w:r>
      <w:r w:rsidRPr="00F70408">
        <w:tab/>
        <w:t>Ayala, D.</w:t>
      </w:r>
      <w:r w:rsidRPr="00F70408">
        <w:rPr>
          <w:i/>
        </w:rPr>
        <w:t xml:space="preserve"> et al.</w:t>
      </w:r>
      <w:r w:rsidRPr="00F70408">
        <w:t xml:space="preserve"> The genome sequence of the malaria mosquito, Anopheles funestus, Giles, 1900. </w:t>
      </w:r>
      <w:r w:rsidRPr="00F70408">
        <w:rPr>
          <w:i/>
        </w:rPr>
        <w:t>Wellcome Open Res</w:t>
      </w:r>
      <w:r w:rsidRPr="00F70408">
        <w:t xml:space="preserve"> </w:t>
      </w:r>
      <w:r w:rsidRPr="00F70408">
        <w:rPr>
          <w:b/>
        </w:rPr>
        <w:t>7</w:t>
      </w:r>
      <w:r w:rsidRPr="00F70408">
        <w:t>, 287, doi:10.12688/wellcomeopenres.18445.2 (2022).</w:t>
      </w:r>
    </w:p>
    <w:p w14:paraId="7E2F7C45" w14:textId="77777777" w:rsidR="00F70408" w:rsidRPr="00F70408" w:rsidRDefault="00F70408" w:rsidP="00F70408">
      <w:pPr>
        <w:pStyle w:val="EndNoteBibliography"/>
        <w:spacing w:after="0"/>
        <w:ind w:left="720" w:hanging="720"/>
      </w:pPr>
      <w:r w:rsidRPr="00F70408">
        <w:t>41</w:t>
      </w:r>
      <w:r w:rsidRPr="00F70408">
        <w:tab/>
        <w:t xml:space="preserve">Harris, A. M., Garud, N. R. &amp; DeGiorgio, M. Detection and Classification of Hard and Soft Sweeps from Unphased Genotypes by Multilocus Genotype Identity. </w:t>
      </w:r>
      <w:r w:rsidRPr="00F70408">
        <w:rPr>
          <w:i/>
        </w:rPr>
        <w:t>Genetics</w:t>
      </w:r>
      <w:r w:rsidRPr="00F70408">
        <w:t xml:space="preserve"> </w:t>
      </w:r>
      <w:r w:rsidRPr="00F70408">
        <w:rPr>
          <w:b/>
        </w:rPr>
        <w:t>210</w:t>
      </w:r>
      <w:r w:rsidRPr="00F70408">
        <w:t>, 1429-1452, doi:10.1534/genetics.118.301502 (2018).</w:t>
      </w:r>
    </w:p>
    <w:p w14:paraId="529F67DB" w14:textId="77777777" w:rsidR="00F70408" w:rsidRPr="00F70408" w:rsidRDefault="00F70408" w:rsidP="00F70408">
      <w:pPr>
        <w:pStyle w:val="EndNoteBibliography"/>
        <w:spacing w:after="0"/>
        <w:ind w:left="720" w:hanging="720"/>
      </w:pPr>
      <w:r w:rsidRPr="00F70408">
        <w:t>42</w:t>
      </w:r>
      <w:r w:rsidRPr="00F70408">
        <w:tab/>
        <w:t xml:space="preserve">Waskom, M. L. seaborn: statistical data visualization </w:t>
      </w:r>
      <w:r w:rsidRPr="00F70408">
        <w:rPr>
          <w:i/>
        </w:rPr>
        <w:t>Journal of Open Source Software</w:t>
      </w:r>
      <w:r w:rsidRPr="00F70408">
        <w:t xml:space="preserve"> </w:t>
      </w:r>
      <w:r w:rsidRPr="00F70408">
        <w:rPr>
          <w:b/>
        </w:rPr>
        <w:t>6</w:t>
      </w:r>
      <w:r w:rsidRPr="00F70408">
        <w:t>, 3021, doi:DOI: 10.21105/joss.03021 (2021).</w:t>
      </w:r>
    </w:p>
    <w:p w14:paraId="2848443D" w14:textId="77777777" w:rsidR="00F70408" w:rsidRPr="00F70408" w:rsidRDefault="00F70408" w:rsidP="00F70408">
      <w:pPr>
        <w:pStyle w:val="EndNoteBibliography"/>
        <w:ind w:left="720" w:hanging="720"/>
      </w:pPr>
      <w:r w:rsidRPr="00F70408">
        <w:t>43</w:t>
      </w:r>
      <w:r w:rsidRPr="00F70408">
        <w:tab/>
        <w:t xml:space="preserve">Koekemoer, L. L., Kamau, L., Hunt, R. H. &amp; Coetzee, M. A cocktail polymerase chain reaction assay to identify members of the Anopheles funestus (Diptera: Culicidae) group. </w:t>
      </w:r>
      <w:r w:rsidRPr="00F70408">
        <w:rPr>
          <w:i/>
        </w:rPr>
        <w:t>Am J Trop Med Hyg</w:t>
      </w:r>
      <w:r w:rsidRPr="00F70408">
        <w:t xml:space="preserve"> </w:t>
      </w:r>
      <w:r w:rsidRPr="00F70408">
        <w:rPr>
          <w:b/>
        </w:rPr>
        <w:t>66</w:t>
      </w:r>
      <w:r w:rsidRPr="00F70408">
        <w:t>, 804-811, doi:10.4269/ajtmh.2002.66.804 (2002).</w:t>
      </w:r>
    </w:p>
    <w:p w14:paraId="21FB9A85" w14:textId="48600FBB" w:rsidR="002B188C" w:rsidRDefault="00C57B56">
      <w:pPr>
        <w:spacing w:line="36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fldChar w:fldCharType="end"/>
      </w:r>
    </w:p>
    <w:sectPr w:rsidR="002B188C">
      <w:pgSz w:w="11906" w:h="16838"/>
      <w:pgMar w:top="1440" w:right="1440" w:bottom="1440" w:left="1440" w:header="708" w:footer="708"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el Ouma Odero (PGR)" w:date="2024-03-26T23:24:00Z" w:initials="JOO(">
    <w:p w14:paraId="10B4D7B0" w14:textId="77777777" w:rsidR="008902FF" w:rsidRDefault="007873FB" w:rsidP="008902FF">
      <w:r>
        <w:rPr>
          <w:rStyle w:val="CommentReference"/>
        </w:rPr>
        <w:annotationRef/>
      </w:r>
      <w:r w:rsidR="008902FF">
        <w:rPr>
          <w:sz w:val="20"/>
          <w:szCs w:val="20"/>
        </w:rPr>
        <w:t>Journal allow 135 characters maximum. Now at 109</w:t>
      </w:r>
    </w:p>
  </w:comment>
  <w:comment w:id="4" w:author="Joel Ouma Odero (PGR)" w:date="2024-03-26T23:29:00Z" w:initials="JOO(">
    <w:p w14:paraId="13DCEC01" w14:textId="77777777" w:rsidR="007532C2" w:rsidRDefault="007532C2" w:rsidP="007532C2">
      <w:r>
        <w:rPr>
          <w:rStyle w:val="CommentReference"/>
        </w:rPr>
        <w:annotationRef/>
      </w:r>
      <w:r>
        <w:rPr>
          <w:color w:val="000000"/>
          <w:sz w:val="20"/>
          <w:szCs w:val="20"/>
        </w:rPr>
        <w:t>150 word limit here</w:t>
      </w:r>
    </w:p>
  </w:comment>
  <w:comment w:id="49" w:author="Tristan Dennis" w:date="2024-04-16T12:10:00Z" w:initials="TD">
    <w:p w14:paraId="23499DFD" w14:textId="77777777" w:rsidR="001A1C67" w:rsidRDefault="001A1C67" w:rsidP="001A1C67">
      <w:r>
        <w:rPr>
          <w:rStyle w:val="CommentReference"/>
        </w:rPr>
        <w:annotationRef/>
      </w:r>
      <w:r>
        <w:rPr>
          <w:sz w:val="20"/>
          <w:szCs w:val="20"/>
        </w:rPr>
        <w:t>I think one thing we want to highlight here if we are moving away from the DDT angle, is the value of genomic surveillance in being able to rapidly identify potential threats to public health</w:t>
      </w:r>
    </w:p>
  </w:comment>
  <w:comment w:id="56" w:author="Tristan Dennis" w:date="2024-04-16T12:14:00Z" w:initials="TD">
    <w:p w14:paraId="2781FD16" w14:textId="77777777" w:rsidR="009F7BAC" w:rsidRDefault="009F7BAC" w:rsidP="009F7BAC">
      <w:r>
        <w:rPr>
          <w:rStyle w:val="CommentReference"/>
        </w:rPr>
        <w:annotationRef/>
      </w:r>
      <w:r>
        <w:rPr>
          <w:sz w:val="20"/>
          <w:szCs w:val="20"/>
        </w:rPr>
        <w:t>this seems to imply that kdr…evolved again in response to pyrethroids? was this the case? or did kdr, already having evolved in response to ddt and older insecticides, also confer resistance to pyrethroids?  </w:t>
      </w:r>
    </w:p>
  </w:comment>
  <w:comment w:id="65" w:author="Tristan Dennis" w:date="2024-04-16T12:25:00Z" w:initials="TD">
    <w:p w14:paraId="3B4904C3" w14:textId="77777777" w:rsidR="009C5F50" w:rsidRDefault="009C5F50" w:rsidP="009C5F50">
      <w:r>
        <w:rPr>
          <w:rStyle w:val="CommentReference"/>
        </w:rPr>
        <w:annotationRef/>
      </w:r>
      <w:r>
        <w:rPr>
          <w:sz w:val="20"/>
          <w:szCs w:val="20"/>
        </w:rPr>
        <w:t>something like this, but could be tailored to be more specific to an funestus?</w:t>
      </w:r>
    </w:p>
  </w:comment>
  <w:comment w:id="73" w:author="Tristan Dennis" w:date="2024-04-16T12:33:00Z" w:initials="TD">
    <w:p w14:paraId="4D26131B" w14:textId="77777777" w:rsidR="008A0F30" w:rsidRDefault="008A0F30" w:rsidP="008A0F30">
      <w:r>
        <w:rPr>
          <w:rStyle w:val="CommentReference"/>
        </w:rPr>
        <w:annotationRef/>
      </w:r>
      <w:r>
        <w:rPr>
          <w:sz w:val="20"/>
          <w:szCs w:val="20"/>
        </w:rPr>
        <w:t>Add Protopopoff, Mosha, Ngufor papers on PBO, Chlorfenapyr and PPF  </w:t>
      </w:r>
    </w:p>
  </w:comment>
  <w:comment w:id="74" w:author="Tristan Dennis" w:date="2024-04-16T12:34:00Z" w:initials="TD">
    <w:p w14:paraId="02C86B89" w14:textId="77777777" w:rsidR="008A0F30" w:rsidRDefault="008A0F30" w:rsidP="008A0F30">
      <w:r>
        <w:rPr>
          <w:rStyle w:val="CommentReference"/>
        </w:rPr>
        <w:annotationRef/>
      </w:r>
      <w:hyperlink r:id="rId1" w:history="1">
        <w:r w:rsidRPr="00420EBB">
          <w:rPr>
            <w:rStyle w:val="Hyperlink"/>
            <w:sz w:val="20"/>
            <w:szCs w:val="20"/>
          </w:rPr>
          <w:t>https://www.thelancet.com/journals/laninf/article/PIIS1473-3099(23)00420-6/fulltext</w:t>
        </w:r>
      </w:hyperlink>
    </w:p>
    <w:p w14:paraId="5DD209E9" w14:textId="77777777" w:rsidR="008A0F30" w:rsidRDefault="008A0F30" w:rsidP="008A0F30"/>
    <w:p w14:paraId="5DD310C1" w14:textId="77777777" w:rsidR="008A0F30" w:rsidRPr="00420EBB" w:rsidRDefault="00000000" w:rsidP="008A0F30">
      <w:pPr>
        <w:rPr>
          <w:rStyle w:val="Hyperlink"/>
        </w:rPr>
      </w:pPr>
      <w:hyperlink r:id="rId2" w:history="1">
        <w:r w:rsidR="008A0F30" w:rsidRPr="00420EBB">
          <w:rPr>
            <w:rStyle w:val="Hyperlink"/>
            <w:sz w:val="20"/>
            <w:szCs w:val="20"/>
          </w:rPr>
          <w:t>https://www.thelancet.com/journals/lancet/article/PIIS0140-6736(21)02499-5/fulltext?rss=yes&amp;sf163018506=1</w:t>
        </w:r>
      </w:hyperlink>
      <w:r w:rsidR="008A0F30">
        <w:fldChar w:fldCharType="begin"/>
      </w:r>
      <w:r w:rsidR="008A0F30">
        <w:instrText>HYPERLINK "https://www.thelancet.com/journals/lancet/article/PIIS0140-6736(21)02499-5/fulltext?rss=yes&amp;sf163018506=1"</w:instrText>
      </w:r>
      <w:r w:rsidR="008A0F30">
        <w:fldChar w:fldCharType="separate"/>
      </w:r>
    </w:p>
    <w:p w14:paraId="0536962E" w14:textId="77777777" w:rsidR="008A0F30" w:rsidRPr="00420EBB" w:rsidRDefault="008A0F30" w:rsidP="008A0F30">
      <w:pPr>
        <w:rPr>
          <w:rStyle w:val="Hyperlink"/>
        </w:rPr>
      </w:pPr>
    </w:p>
    <w:p w14:paraId="6357C11F" w14:textId="77777777" w:rsidR="008A0F30" w:rsidRDefault="008A0F30" w:rsidP="008A0F30">
      <w:r>
        <w:fldChar w:fldCharType="end"/>
      </w:r>
      <w:hyperlink r:id="rId3" w:history="1">
        <w:r w:rsidRPr="00420EBB">
          <w:rPr>
            <w:rStyle w:val="Hyperlink"/>
            <w:sz w:val="20"/>
            <w:szCs w:val="20"/>
          </w:rPr>
          <w:t>https://www.nature.com/articles/s41598-020-69109-5</w:t>
        </w:r>
      </w:hyperlink>
    </w:p>
  </w:comment>
  <w:comment w:id="82" w:author="Tristan Dennis" w:date="2024-04-16T12:19:00Z" w:initials="TD">
    <w:p w14:paraId="08CE9DB1" w14:textId="2A44AB20" w:rsidR="009C5F50" w:rsidRDefault="009C5F50" w:rsidP="009C5F50">
      <w:r>
        <w:rPr>
          <w:rStyle w:val="CommentReference"/>
        </w:rPr>
        <w:annotationRef/>
      </w:r>
      <w:hyperlink r:id="rId4" w:history="1">
        <w:r w:rsidRPr="001F4835">
          <w:rPr>
            <w:rStyle w:val="Hyperlink"/>
            <w:sz w:val="20"/>
            <w:szCs w:val="20"/>
          </w:rPr>
          <w:t>https://pubmed.ncbi.nlm.nih.gov/26750864/</w:t>
        </w:r>
        <w:r w:rsidRPr="001F4835">
          <w:rPr>
            <w:rStyle w:val="Hyperlink"/>
            <w:rFonts w:ascii="MS Gothic" w:eastAsia="MS Gothic" w:hAnsi="MS Gothic" w:cs="MS Gothic" w:hint="eastAsia"/>
            <w:sz w:val="20"/>
            <w:szCs w:val="20"/>
          </w:rPr>
          <w:t>  </w:t>
        </w:r>
      </w:hyperlink>
      <w:hyperlink r:id="rId5" w:history="1">
        <w:r w:rsidRPr="001F4835">
          <w:rPr>
            <w:rStyle w:val="Hyperlink"/>
            <w:sz w:val="20"/>
            <w:szCs w:val="20"/>
          </w:rPr>
          <w:t>https://www.nature.com/articles/s41467-023-40693-0</w:t>
        </w:r>
      </w:hyperlink>
    </w:p>
    <w:p w14:paraId="798437AF" w14:textId="77777777" w:rsidR="009C5F50" w:rsidRDefault="009C5F50" w:rsidP="009C5F50"/>
    <w:p w14:paraId="6059311A" w14:textId="77777777" w:rsidR="009C5F50" w:rsidRDefault="009C5F50" w:rsidP="009C5F50"/>
    <w:p w14:paraId="58BDAE4D" w14:textId="77777777" w:rsidR="009C5F50" w:rsidRDefault="00000000" w:rsidP="009C5F50">
      <w:hyperlink r:id="rId6" w:history="1">
        <w:r w:rsidR="009C5F50" w:rsidRPr="001F4835">
          <w:rPr>
            <w:rStyle w:val="Hyperlink"/>
            <w:sz w:val="20"/>
            <w:szCs w:val="20"/>
          </w:rPr>
          <w:t>https://www.malariagen.net/project/anopheles-gambiae-genomic-surveillance-project/</w:t>
        </w:r>
      </w:hyperlink>
    </w:p>
  </w:comment>
  <w:comment w:id="83" w:author="Tristan Dennis" w:date="2024-04-16T12:21:00Z" w:initials="TD">
    <w:p w14:paraId="7FD4A379" w14:textId="77777777" w:rsidR="009C5F50" w:rsidRDefault="009C5F50" w:rsidP="009C5F50">
      <w:r>
        <w:rPr>
          <w:rStyle w:val="CommentReference"/>
        </w:rPr>
        <w:annotationRef/>
      </w:r>
      <w:r>
        <w:rPr>
          <w:sz w:val="20"/>
          <w:szCs w:val="20"/>
        </w:rPr>
        <w:t>Hemingway, J. et al. Averting a malaria disaster: will insecticide resistance derail malaria control? Lancet 387, 1785-1788, doi:10.1016/S0140-6736(15)00417-1 (2016).</w:t>
      </w:r>
    </w:p>
    <w:p w14:paraId="1B90618E" w14:textId="77777777" w:rsidR="009C5F50" w:rsidRDefault="009C5F50" w:rsidP="009C5F50">
      <w:r>
        <w:rPr>
          <w:sz w:val="20"/>
          <w:szCs w:val="20"/>
        </w:rPr>
        <w:t>  </w:t>
      </w:r>
    </w:p>
  </w:comment>
  <w:comment w:id="122" w:author="Joel Ouma Odero (PGR)" w:date="2024-03-26T11:18:00Z" w:initials="JOO(">
    <w:p w14:paraId="06324BF3" w14:textId="6574A9F2" w:rsidR="00617C27" w:rsidRDefault="00617C27" w:rsidP="00617C27">
      <w:r>
        <w:rPr>
          <w:rStyle w:val="CommentReference"/>
        </w:rPr>
        <w:annotationRef/>
      </w:r>
      <w:r>
        <w:rPr>
          <w:color w:val="000000"/>
          <w:sz w:val="20"/>
          <w:szCs w:val="20"/>
        </w:rPr>
        <w:t>https://www.researchsquare.com/article/rs-4118444/v1</w:t>
      </w:r>
    </w:p>
  </w:comment>
  <w:comment w:id="184" w:author="Joel Ouma Odero (PGR)" w:date="2024-04-16T11:03:00Z" w:initials="JOO(">
    <w:p w14:paraId="4EBA2032" w14:textId="77777777" w:rsidR="00B54D1E" w:rsidRDefault="003024D8" w:rsidP="00B54D1E">
      <w:r>
        <w:rPr>
          <w:rStyle w:val="CommentReference"/>
        </w:rPr>
        <w:annotationRef/>
      </w:r>
      <w:r w:rsidR="00B54D1E">
        <w:rPr>
          <w:sz w:val="20"/>
          <w:szCs w:val="20"/>
        </w:rPr>
        <w:t>Change legend title to ‘study/collection location’</w:t>
      </w:r>
    </w:p>
    <w:p w14:paraId="3CB362E6" w14:textId="77777777" w:rsidR="00B54D1E" w:rsidRDefault="00B54D1E" w:rsidP="00B54D1E">
      <w:r>
        <w:rPr>
          <w:sz w:val="20"/>
          <w:szCs w:val="20"/>
        </w:rPr>
        <w:t>And make panel B fig bolder/visible?</w:t>
      </w:r>
    </w:p>
  </w:comment>
  <w:comment w:id="185" w:author="Tristan Dennis [2]" w:date="2024-04-16T17:52:00Z" w:initials="TD">
    <w:p w14:paraId="2829A92E" w14:textId="77777777" w:rsidR="00C74D3A" w:rsidRDefault="00C74D3A" w:rsidP="00C74D3A">
      <w:r>
        <w:rPr>
          <w:rStyle w:val="CommentReference"/>
        </w:rPr>
        <w:annotationRef/>
      </w:r>
      <w:r>
        <w:rPr>
          <w:sz w:val="20"/>
          <w:szCs w:val="20"/>
        </w:rPr>
        <w:t>Think I may leave this as the change isn’t strictly true - the points don’t indicate collection location but instead indicate the region - remember this was to make the many points per region a bit clearer to follow…?</w:t>
      </w:r>
    </w:p>
  </w:comment>
  <w:comment w:id="188" w:author="Joel Ouma Odero (PGR)" w:date="2024-04-01T10:52:00Z" w:initials="JOO(">
    <w:p w14:paraId="3843FCD0" w14:textId="77A2116B" w:rsidR="008A51C2" w:rsidRDefault="008A51C2" w:rsidP="008A51C2">
      <w:r>
        <w:rPr>
          <w:rStyle w:val="CommentReference"/>
        </w:rPr>
        <w:annotationRef/>
      </w:r>
      <w:r>
        <w:rPr>
          <w:sz w:val="20"/>
          <w:szCs w:val="20"/>
        </w:rPr>
        <w:t>https://www.researchsquare.com/article/rs-4118444/v1</w:t>
      </w:r>
    </w:p>
  </w:comment>
  <w:comment w:id="207" w:author="Tristan Dennis [2]" w:date="2024-04-16T09:38:00Z" w:initials="TD">
    <w:p w14:paraId="3EF3AB2A" w14:textId="77777777" w:rsidR="00985CDC" w:rsidRDefault="00985CDC" w:rsidP="00985CDC">
      <w:r>
        <w:rPr>
          <w:rStyle w:val="CommentReference"/>
        </w:rPr>
        <w:annotationRef/>
      </w:r>
      <w:r>
        <w:rPr>
          <w:sz w:val="20"/>
          <w:szCs w:val="20"/>
        </w:rPr>
        <w:t>I think this may need a little retooling to be more focussed on the potential impact of malaria control - in line with editor’s feedback. if we are now more equivocal about the DDT link then maybe some of the DDT stuff could be pruned and a bit more about agriculture and potential vector control impact could be added? thoughts? </w:t>
      </w:r>
    </w:p>
  </w:comment>
  <w:comment w:id="208" w:author="Tristan Dennis" w:date="2024-04-16T09:43:00Z" w:initials="TD">
    <w:p w14:paraId="6A5F2E3E" w14:textId="77777777" w:rsidR="004932A3" w:rsidRDefault="004932A3" w:rsidP="004932A3">
      <w:r>
        <w:rPr>
          <w:rStyle w:val="CommentReference"/>
        </w:rPr>
        <w:annotationRef/>
      </w:r>
      <w:r>
        <w:rPr>
          <w:sz w:val="20"/>
          <w:szCs w:val="20"/>
        </w:rPr>
        <w:t>i think we need to emphasise the potential risk to vector control of having this allele in the population, and put more speculation on the role of vgsc in funestus vs other mosquito taxa - why does it not contribute to resistance phenotype in the same way? </w:t>
      </w:r>
    </w:p>
  </w:comment>
  <w:comment w:id="209" w:author="Tristan Dennis" w:date="2024-04-16T09:46:00Z" w:initials="TD">
    <w:p w14:paraId="32C3E490" w14:textId="77777777" w:rsidR="004932A3" w:rsidRDefault="004932A3" w:rsidP="004932A3">
      <w:r>
        <w:rPr>
          <w:rStyle w:val="CommentReference"/>
        </w:rPr>
        <w:annotationRef/>
      </w:r>
      <w:r>
        <w:rPr>
          <w:sz w:val="20"/>
          <w:szCs w:val="20"/>
        </w:rPr>
        <w:t>rf Martin’s comment on doing some functional assays using xenopus oocytes - under future work</w:t>
      </w:r>
    </w:p>
  </w:comment>
  <w:comment w:id="210" w:author="Tristan Dennis" w:date="2024-04-16T09:48:00Z" w:initials="TD">
    <w:p w14:paraId="672F482C" w14:textId="77777777" w:rsidR="004932A3" w:rsidRDefault="004932A3" w:rsidP="004932A3">
      <w:r>
        <w:rPr>
          <w:rStyle w:val="CommentReference"/>
        </w:rPr>
        <w:annotationRef/>
      </w:r>
      <w:r>
        <w:rPr>
          <w:sz w:val="20"/>
          <w:szCs w:val="20"/>
        </w:rPr>
        <w:t>I would probably restructure discussion into three paras:</w:t>
      </w:r>
    </w:p>
    <w:p w14:paraId="1BF0A2F8" w14:textId="77777777" w:rsidR="004932A3" w:rsidRDefault="004932A3" w:rsidP="004932A3">
      <w:r>
        <w:rPr>
          <w:sz w:val="20"/>
          <w:szCs w:val="20"/>
        </w:rPr>
        <w:t>- first is potewntial risks for vector control on having this allele in the pop and the need to bioassay against a more comprehensive panel of insecticides</w:t>
      </w:r>
    </w:p>
    <w:p w14:paraId="79A8B58B" w14:textId="77777777" w:rsidR="004932A3" w:rsidRDefault="004932A3" w:rsidP="004932A3">
      <w:r>
        <w:rPr>
          <w:sz w:val="20"/>
          <w:szCs w:val="20"/>
        </w:rPr>
        <w:t>- second to speculate on the possible origin as it doesn’;t appear to be driven by vector control - we can condense the ddt stuff into here</w:t>
      </w:r>
    </w:p>
    <w:p w14:paraId="26DEBC62" w14:textId="77777777" w:rsidR="004932A3" w:rsidRDefault="004932A3" w:rsidP="004932A3">
      <w:r>
        <w:rPr>
          <w:sz w:val="20"/>
          <w:szCs w:val="20"/>
        </w:rPr>
        <w:t>- third is the silent spring quote (if we still want it) where we basically equivocate on the origin but say generally this is bad news wherever it came from and illustrates how careless use of chemical biosides has unintended consequences - we were lucky this time but may not be so lucky next time!</w:t>
      </w:r>
    </w:p>
  </w:comment>
  <w:comment w:id="280" w:author="Tristan Dennis" w:date="2024-04-17T08:49:00Z" w:initials="TD">
    <w:p w14:paraId="31B8413A" w14:textId="77777777" w:rsidR="004D630A" w:rsidRDefault="004D630A" w:rsidP="004D630A">
      <w:r>
        <w:rPr>
          <w:rStyle w:val="CommentReference"/>
        </w:rPr>
        <w:annotationRef/>
      </w:r>
      <w:r>
        <w:rPr>
          <w:sz w:val="20"/>
          <w:szCs w:val="20"/>
        </w:rPr>
        <w:t>This is best ref i could find for this, any ideas?</w:t>
      </w:r>
    </w:p>
    <w:p w14:paraId="24C40C08" w14:textId="77777777" w:rsidR="004D630A" w:rsidRDefault="004D630A" w:rsidP="004D630A">
      <w:hyperlink r:id="rId7" w:history="1">
        <w:r w:rsidRPr="00431299">
          <w:rPr>
            <w:rStyle w:val="Hyperlink"/>
            <w:sz w:val="20"/>
            <w:szCs w:val="20"/>
          </w:rPr>
          <w:t>https://www.biorxiv.org/content/10.1101/2024.02.29.582728v1.full</w:t>
        </w:r>
      </w:hyperlink>
    </w:p>
  </w:comment>
  <w:comment w:id="287" w:author="Tristan Dennis" w:date="2024-04-17T08:51:00Z" w:initials="TD">
    <w:p w14:paraId="539C15F7" w14:textId="77777777" w:rsidR="004D630A" w:rsidRDefault="004D630A" w:rsidP="004D630A">
      <w:r>
        <w:rPr>
          <w:rStyle w:val="CommentReference"/>
        </w:rPr>
        <w:annotationRef/>
      </w:r>
      <w:hyperlink r:id="rId8" w:history="1">
        <w:r w:rsidRPr="00750EF4">
          <w:rPr>
            <w:rStyle w:val="Hyperlink"/>
            <w:sz w:val="20"/>
            <w:szCs w:val="20"/>
          </w:rPr>
          <w:t>https://www.ncbi.nlm.nih.gov/pmc/articles/PMC4484874/</w:t>
        </w:r>
      </w:hyperlink>
      <w:hyperlink r:id="rId9" w:history="1">
        <w:r w:rsidRPr="00750EF4">
          <w:rPr>
            <w:rStyle w:val="Hyperlink"/>
            <w:rFonts w:ascii="MS Gothic" w:eastAsia="MS Gothic" w:hAnsi="MS Gothic" w:cs="MS Gothic" w:hint="eastAsia"/>
            <w:sz w:val="20"/>
            <w:szCs w:val="20"/>
          </w:rPr>
          <w:t> </w:t>
        </w:r>
      </w:hyperlink>
    </w:p>
  </w:comment>
  <w:comment w:id="314" w:author="Tristan Dennis [2]" w:date="2024-04-16T13:48:00Z" w:initials="TD">
    <w:p w14:paraId="5F3412F3" w14:textId="56CAB183" w:rsidR="00632173" w:rsidRDefault="00632173" w:rsidP="00632173">
      <w:r>
        <w:rPr>
          <w:rStyle w:val="CommentReference"/>
        </w:rPr>
        <w:annotationRef/>
      </w:r>
      <w:r>
        <w:rPr>
          <w:sz w:val="20"/>
          <w:szCs w:val="20"/>
        </w:rPr>
        <w:t>Have moved this up so we can focus more on potential impact on vector control, and need to understand why vgsc mutations confer kdr to pyrethroids in other species but not in funestus</w:t>
      </w:r>
    </w:p>
  </w:comment>
  <w:comment w:id="396" w:author="Joel Ouma Odero (PGR)" w:date="2024-04-08T17:38:00Z" w:initials="JOO(">
    <w:p w14:paraId="7B4FD4C8" w14:textId="19544D89" w:rsidR="004717CA" w:rsidRDefault="004717CA" w:rsidP="004717CA">
      <w:pPr>
        <w:rPr>
          <w:sz w:val="20"/>
          <w:szCs w:val="20"/>
        </w:rPr>
      </w:pPr>
      <w:r>
        <w:rPr>
          <w:rStyle w:val="CommentReference"/>
        </w:rPr>
        <w:annotationRef/>
      </w:r>
    </w:p>
    <w:p w14:paraId="40A2FE18" w14:textId="77777777" w:rsidR="004717CA" w:rsidRDefault="00000000" w:rsidP="004717CA">
      <w:hyperlink r:id="rId10" w:history="1">
        <w:r w:rsidR="004717CA" w:rsidRPr="00E54D12">
          <w:rPr>
            <w:rStyle w:val="Hyperlink"/>
            <w:sz w:val="20"/>
            <w:szCs w:val="20"/>
            <w:highlight w:val="white"/>
          </w:rPr>
          <w:t>https://endmalaria.org/sites/default/files/3.6.%20Tanzania%20IRS%20Mandike_0.pdf</w:t>
        </w:r>
      </w:hyperlink>
    </w:p>
    <w:p w14:paraId="47FAC37F" w14:textId="77777777" w:rsidR="004717CA" w:rsidRDefault="004717CA" w:rsidP="004717CA"/>
  </w:comment>
  <w:comment w:id="430" w:author="Joel Ouma Odero (PGR)" w:date="2024-04-08T19:02:00Z" w:initials="JOO(">
    <w:p w14:paraId="01877B7E" w14:textId="188B4B12" w:rsidR="00656814" w:rsidRDefault="00656814" w:rsidP="00656814">
      <w:r>
        <w:rPr>
          <w:rStyle w:val="CommentReference"/>
        </w:rPr>
        <w:annotationRef/>
      </w:r>
      <w:r>
        <w:rPr>
          <w:color w:val="000000"/>
          <w:sz w:val="20"/>
          <w:szCs w:val="20"/>
        </w:rPr>
        <w:t>https://www.google.com/url?sa=i&amp;url=https%3A%2F%2Fedepot.wur.nl%2F394164&amp;psig=AOvVaw2l4Ap5ETMCWcv5iDullA6t&amp;ust=1712678534317000&amp;source=images&amp;cd=vfe&amp;opi=89978449&amp;ved=0CAgQr5oMahcKEwiw0efu_rKFAxUAAAAAHQAAAAAQBA</w:t>
      </w:r>
    </w:p>
  </w:comment>
  <w:comment w:id="444" w:author="Joel Ouma Odero (PGR)" w:date="2024-04-08T19:17:00Z" w:initials="JOO(">
    <w:p w14:paraId="2A4A7E27" w14:textId="77777777" w:rsidR="001847FD" w:rsidRDefault="001847FD" w:rsidP="001847FD">
      <w:r>
        <w:rPr>
          <w:rStyle w:val="CommentReference"/>
        </w:rPr>
        <w:annotationRef/>
      </w:r>
      <w:r>
        <w:rPr>
          <w:color w:val="000000"/>
          <w:sz w:val="20"/>
          <w:szCs w:val="20"/>
        </w:rPr>
        <w:t>https://www.sciencedirect.com/science/article/pii/S0045653514009151</w:t>
      </w:r>
    </w:p>
  </w:comment>
  <w:comment w:id="446" w:author="Joel Ouma Odero (PGR)" w:date="2024-04-16T10:55:00Z" w:initials="JOO(">
    <w:p w14:paraId="75F67428" w14:textId="77777777" w:rsidR="00AA29BB" w:rsidRDefault="00AA29BB" w:rsidP="00AA29BB">
      <w:r>
        <w:rPr>
          <w:rStyle w:val="CommentReference"/>
        </w:rPr>
        <w:annotationRef/>
      </w:r>
      <w:r>
        <w:rPr>
          <w:sz w:val="20"/>
          <w:szCs w:val="20"/>
        </w:rPr>
        <w:t>https://www.google.com/url?sa=i&amp;url=https%3A%2F%2Fedepot.wur.nl%2F394164&amp;psig=AOvVaw2l4Ap5ETMCWcv5iDullA6t&amp;ust=1712678534317000&amp;source=images&amp;cd=vfe&amp;opi=89978449&amp;ved=0CAgQr5oMahcKEwiw0efu_rKFAxUAAAAAHQAAAAAQBA</w:t>
      </w:r>
    </w:p>
  </w:comment>
  <w:comment w:id="477" w:author="Tristan Dennis [2]" w:date="2024-04-16T09:34:00Z" w:initials="TD">
    <w:p w14:paraId="2078BB89" w14:textId="77777777" w:rsidR="00985CDC" w:rsidRDefault="00985CDC" w:rsidP="00985CDC">
      <w:r>
        <w:rPr>
          <w:rStyle w:val="CommentReference"/>
        </w:rPr>
        <w:annotationRef/>
      </w:r>
      <w:r>
        <w:rPr>
          <w:sz w:val="20"/>
          <w:szCs w:val="20"/>
        </w:rPr>
        <w:t>see below comment - maybe this is worth expanding on slightly and bringing to the final pt of the discussion? </w:t>
      </w:r>
    </w:p>
  </w:comment>
  <w:comment w:id="497" w:author="Tristan Dennis [2]" w:date="2024-04-16T09:34:00Z" w:initials="TD">
    <w:p w14:paraId="2936751F" w14:textId="4E562BB0" w:rsidR="00985CDC" w:rsidRDefault="00985CDC" w:rsidP="00985CDC">
      <w:r>
        <w:rPr>
          <w:rStyle w:val="CommentReference"/>
        </w:rPr>
        <w:annotationRef/>
      </w:r>
      <w:r>
        <w:rPr>
          <w:sz w:val="20"/>
          <w:szCs w:val="20"/>
        </w:rPr>
        <w:t>I wonder whether we need to reword this if the primary focus is the possible impact of this on vector control in the future? 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B4D7B0" w15:done="0"/>
  <w15:commentEx w15:paraId="13DCEC01" w15:done="0"/>
  <w15:commentEx w15:paraId="23499DFD" w15:done="0"/>
  <w15:commentEx w15:paraId="2781FD16" w15:done="0"/>
  <w15:commentEx w15:paraId="3B4904C3" w15:done="0"/>
  <w15:commentEx w15:paraId="4D26131B" w15:done="0"/>
  <w15:commentEx w15:paraId="6357C11F" w15:paraIdParent="4D26131B" w15:done="0"/>
  <w15:commentEx w15:paraId="58BDAE4D" w15:done="0"/>
  <w15:commentEx w15:paraId="1B90618E" w15:paraIdParent="58BDAE4D" w15:done="0"/>
  <w15:commentEx w15:paraId="06324BF3" w15:done="0"/>
  <w15:commentEx w15:paraId="3CB362E6" w15:done="0"/>
  <w15:commentEx w15:paraId="2829A92E" w15:paraIdParent="3CB362E6" w15:done="0"/>
  <w15:commentEx w15:paraId="3843FCD0" w15:done="0"/>
  <w15:commentEx w15:paraId="3EF3AB2A" w15:done="0"/>
  <w15:commentEx w15:paraId="6A5F2E3E" w15:paraIdParent="3EF3AB2A" w15:done="0"/>
  <w15:commentEx w15:paraId="32C3E490" w15:paraIdParent="3EF3AB2A" w15:done="0"/>
  <w15:commentEx w15:paraId="26DEBC62" w15:paraIdParent="3EF3AB2A" w15:done="0"/>
  <w15:commentEx w15:paraId="24C40C08" w15:done="0"/>
  <w15:commentEx w15:paraId="539C15F7" w15:done="0"/>
  <w15:commentEx w15:paraId="5F3412F3" w15:done="0"/>
  <w15:commentEx w15:paraId="47FAC37F" w15:done="0"/>
  <w15:commentEx w15:paraId="01877B7E" w15:done="0"/>
  <w15:commentEx w15:paraId="2A4A7E27" w15:done="0"/>
  <w15:commentEx w15:paraId="75F67428" w15:done="0"/>
  <w15:commentEx w15:paraId="2078BB89" w15:done="0"/>
  <w15:commentEx w15:paraId="293675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4F959D" w16cex:dateUtc="2024-03-26T23:24:00Z"/>
  <w16cex:commentExtensible w16cex:durableId="25E8BEF0" w16cex:dateUtc="2024-03-26T23:29:00Z"/>
  <w16cex:commentExtensible w16cex:durableId="30B6671C" w16cex:dateUtc="2024-04-16T11:10:00Z"/>
  <w16cex:commentExtensible w16cex:durableId="3C6DE29E" w16cex:dateUtc="2024-04-16T11:14:00Z"/>
  <w16cex:commentExtensible w16cex:durableId="3671AD55" w16cex:dateUtc="2024-04-16T11:25:00Z"/>
  <w16cex:commentExtensible w16cex:durableId="1917EFF0" w16cex:dateUtc="2024-04-16T11:33:00Z"/>
  <w16cex:commentExtensible w16cex:durableId="7B5D750D" w16cex:dateUtc="2024-04-16T11:34:00Z"/>
  <w16cex:commentExtensible w16cex:durableId="70765AF3" w16cex:dateUtc="2024-04-16T11:19:00Z"/>
  <w16cex:commentExtensible w16cex:durableId="4886D609" w16cex:dateUtc="2024-04-16T11:21:00Z"/>
  <w16cex:commentExtensible w16cex:durableId="7C28DD8D" w16cex:dateUtc="2024-03-26T11:18:00Z"/>
  <w16cex:commentExtensible w16cex:durableId="485D9EEF" w16cex:dateUtc="2024-04-16T08:03:00Z"/>
  <w16cex:commentExtensible w16cex:durableId="72064544" w16cex:dateUtc="2024-04-16T16:52:00Z"/>
  <w16cex:commentExtensible w16cex:durableId="2DFAFDBF" w16cex:dateUtc="2024-04-01T08:52:00Z"/>
  <w16cex:commentExtensible w16cex:durableId="657B6708" w16cex:dateUtc="2024-04-16T08:38:00Z"/>
  <w16cex:commentExtensible w16cex:durableId="73484835" w16cex:dateUtc="2024-04-16T08:43:00Z"/>
  <w16cex:commentExtensible w16cex:durableId="5095EE3D" w16cex:dateUtc="2024-04-16T08:46:00Z"/>
  <w16cex:commentExtensible w16cex:durableId="3069CE76" w16cex:dateUtc="2024-04-16T08:48:00Z"/>
  <w16cex:commentExtensible w16cex:durableId="13832736" w16cex:dateUtc="2024-04-17T07:49:00Z"/>
  <w16cex:commentExtensible w16cex:durableId="71687556" w16cex:dateUtc="2024-04-17T07:51:00Z"/>
  <w16cex:commentExtensible w16cex:durableId="36FAF841" w16cex:dateUtc="2024-04-16T12:48:00Z"/>
  <w16cex:commentExtensible w16cex:durableId="4070B5AB" w16cex:dateUtc="2024-04-08T14:38:00Z"/>
  <w16cex:commentExtensible w16cex:durableId="51EB6CFD" w16cex:dateUtc="2024-04-08T16:02:00Z"/>
  <w16cex:commentExtensible w16cex:durableId="600E1C51" w16cex:dateUtc="2024-04-08T16:17:00Z"/>
  <w16cex:commentExtensible w16cex:durableId="6EA87388" w16cex:dateUtc="2024-04-16T07:55:00Z"/>
  <w16cex:commentExtensible w16cex:durableId="455D683F" w16cex:dateUtc="2024-04-16T08:34:00Z"/>
  <w16cex:commentExtensible w16cex:durableId="6784ECD8" w16cex:dateUtc="2024-04-16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4D7B0" w16cid:durableId="174F959D"/>
  <w16cid:commentId w16cid:paraId="13DCEC01" w16cid:durableId="25E8BEF0"/>
  <w16cid:commentId w16cid:paraId="23499DFD" w16cid:durableId="30B6671C"/>
  <w16cid:commentId w16cid:paraId="2781FD16" w16cid:durableId="3C6DE29E"/>
  <w16cid:commentId w16cid:paraId="3B4904C3" w16cid:durableId="3671AD55"/>
  <w16cid:commentId w16cid:paraId="4D26131B" w16cid:durableId="1917EFF0"/>
  <w16cid:commentId w16cid:paraId="6357C11F" w16cid:durableId="7B5D750D"/>
  <w16cid:commentId w16cid:paraId="58BDAE4D" w16cid:durableId="70765AF3"/>
  <w16cid:commentId w16cid:paraId="1B90618E" w16cid:durableId="4886D609"/>
  <w16cid:commentId w16cid:paraId="06324BF3" w16cid:durableId="7C28DD8D"/>
  <w16cid:commentId w16cid:paraId="3CB362E6" w16cid:durableId="485D9EEF"/>
  <w16cid:commentId w16cid:paraId="2829A92E" w16cid:durableId="72064544"/>
  <w16cid:commentId w16cid:paraId="3843FCD0" w16cid:durableId="2DFAFDBF"/>
  <w16cid:commentId w16cid:paraId="3EF3AB2A" w16cid:durableId="657B6708"/>
  <w16cid:commentId w16cid:paraId="6A5F2E3E" w16cid:durableId="73484835"/>
  <w16cid:commentId w16cid:paraId="32C3E490" w16cid:durableId="5095EE3D"/>
  <w16cid:commentId w16cid:paraId="26DEBC62" w16cid:durableId="3069CE76"/>
  <w16cid:commentId w16cid:paraId="24C40C08" w16cid:durableId="13832736"/>
  <w16cid:commentId w16cid:paraId="539C15F7" w16cid:durableId="71687556"/>
  <w16cid:commentId w16cid:paraId="5F3412F3" w16cid:durableId="36FAF841"/>
  <w16cid:commentId w16cid:paraId="47FAC37F" w16cid:durableId="4070B5AB"/>
  <w16cid:commentId w16cid:paraId="01877B7E" w16cid:durableId="51EB6CFD"/>
  <w16cid:commentId w16cid:paraId="2A4A7E27" w16cid:durableId="600E1C51"/>
  <w16cid:commentId w16cid:paraId="75F67428" w16cid:durableId="6EA87388"/>
  <w16cid:commentId w16cid:paraId="2078BB89" w16cid:durableId="455D683F"/>
  <w16cid:commentId w16cid:paraId="2936751F" w16cid:durableId="6784EC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6DE3" w14:textId="77777777" w:rsidR="00C21F4E" w:rsidRDefault="00C21F4E">
      <w:pPr>
        <w:spacing w:after="0" w:line="240" w:lineRule="auto"/>
      </w:pPr>
      <w:r>
        <w:separator/>
      </w:r>
    </w:p>
  </w:endnote>
  <w:endnote w:type="continuationSeparator" w:id="0">
    <w:p w14:paraId="4DAA5C9F" w14:textId="77777777" w:rsidR="00C21F4E" w:rsidRDefault="00C21F4E">
      <w:pPr>
        <w:spacing w:after="0" w:line="240" w:lineRule="auto"/>
      </w:pPr>
      <w:r>
        <w:continuationSeparator/>
      </w:r>
    </w:p>
  </w:endnote>
  <w:endnote w:type="continuationNotice" w:id="1">
    <w:p w14:paraId="4BE770BB" w14:textId="77777777" w:rsidR="00C21F4E" w:rsidRDefault="00C21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47F86" w14:textId="77777777" w:rsidR="00C21F4E" w:rsidRDefault="00C21F4E">
      <w:pPr>
        <w:spacing w:after="0" w:line="240" w:lineRule="auto"/>
      </w:pPr>
      <w:r>
        <w:separator/>
      </w:r>
    </w:p>
  </w:footnote>
  <w:footnote w:type="continuationSeparator" w:id="0">
    <w:p w14:paraId="417F6000" w14:textId="77777777" w:rsidR="00C21F4E" w:rsidRDefault="00C21F4E">
      <w:pPr>
        <w:spacing w:after="0" w:line="240" w:lineRule="auto"/>
      </w:pPr>
      <w:r>
        <w:continuationSeparator/>
      </w:r>
    </w:p>
  </w:footnote>
  <w:footnote w:type="continuationNotice" w:id="1">
    <w:p w14:paraId="6CAB6D64" w14:textId="77777777" w:rsidR="00C21F4E" w:rsidRDefault="00C21F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DAD"/>
    <w:multiLevelType w:val="multilevel"/>
    <w:tmpl w:val="CC9068C2"/>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44625D7"/>
    <w:multiLevelType w:val="hybridMultilevel"/>
    <w:tmpl w:val="6EAAE3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5092015">
    <w:abstractNumId w:val="0"/>
  </w:num>
  <w:num w:numId="2" w16cid:durableId="20994728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l Ouma Odero (PGR)">
    <w15:presenceInfo w15:providerId="AD" w15:userId="S::2576093O@student.gla.ac.uk::c98f84b2-ccb3-4aab-8eb8-34ed4ad77dfa"/>
  </w15:person>
  <w15:person w15:author="Tristan Dennis">
    <w15:presenceInfo w15:providerId="AD" w15:userId="S::tristan.dennis@lstmed.ac.uk::cf2a8e28-90c7-4b38-8a37-4e1a7f44c4b6"/>
  </w15:person>
  <w15:person w15:author="Tristan Dennis [2]">
    <w15:presenceInfo w15:providerId="AD" w15:userId="S::Tristan.Dennis@lstmed.ac.uk::cf2a8e28-90c7-4b38-8a37-4e1a7f44c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QwNDY1NjU0MDAxNzJW0lEKTi0uzszPAykwNq0FAHpT7VgtAAAA"/>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B53A1"/>
    <w:rsid w:val="00000C0E"/>
    <w:rsid w:val="0000486A"/>
    <w:rsid w:val="000061F9"/>
    <w:rsid w:val="000073CA"/>
    <w:rsid w:val="00012132"/>
    <w:rsid w:val="0001375B"/>
    <w:rsid w:val="00013AC8"/>
    <w:rsid w:val="000153C5"/>
    <w:rsid w:val="00015C39"/>
    <w:rsid w:val="00020FBA"/>
    <w:rsid w:val="0002774F"/>
    <w:rsid w:val="0003209C"/>
    <w:rsid w:val="00034FE4"/>
    <w:rsid w:val="00036C2A"/>
    <w:rsid w:val="000433F8"/>
    <w:rsid w:val="00044FDC"/>
    <w:rsid w:val="000471D8"/>
    <w:rsid w:val="0004749D"/>
    <w:rsid w:val="00051136"/>
    <w:rsid w:val="0005259C"/>
    <w:rsid w:val="00052DAD"/>
    <w:rsid w:val="00053813"/>
    <w:rsid w:val="00055B5D"/>
    <w:rsid w:val="00057356"/>
    <w:rsid w:val="000600D1"/>
    <w:rsid w:val="00060ABE"/>
    <w:rsid w:val="00061D11"/>
    <w:rsid w:val="0006296B"/>
    <w:rsid w:val="00063347"/>
    <w:rsid w:val="00064F7E"/>
    <w:rsid w:val="0006623D"/>
    <w:rsid w:val="000671A6"/>
    <w:rsid w:val="00070492"/>
    <w:rsid w:val="00071AB6"/>
    <w:rsid w:val="000723CC"/>
    <w:rsid w:val="00072D9E"/>
    <w:rsid w:val="00074645"/>
    <w:rsid w:val="000747B5"/>
    <w:rsid w:val="00080B9E"/>
    <w:rsid w:val="00082E07"/>
    <w:rsid w:val="000867EC"/>
    <w:rsid w:val="0009061D"/>
    <w:rsid w:val="0009194E"/>
    <w:rsid w:val="00092C09"/>
    <w:rsid w:val="000933B3"/>
    <w:rsid w:val="000941B7"/>
    <w:rsid w:val="00095BC8"/>
    <w:rsid w:val="00096995"/>
    <w:rsid w:val="000A3855"/>
    <w:rsid w:val="000A7432"/>
    <w:rsid w:val="000B0AC0"/>
    <w:rsid w:val="000B4D07"/>
    <w:rsid w:val="000B6117"/>
    <w:rsid w:val="000C1CC2"/>
    <w:rsid w:val="000C5A25"/>
    <w:rsid w:val="000D3A22"/>
    <w:rsid w:val="000D4859"/>
    <w:rsid w:val="000D4897"/>
    <w:rsid w:val="000D4B5F"/>
    <w:rsid w:val="000D4CD8"/>
    <w:rsid w:val="000D66FA"/>
    <w:rsid w:val="000E0567"/>
    <w:rsid w:val="000E38FF"/>
    <w:rsid w:val="000E5E69"/>
    <w:rsid w:val="000E60ED"/>
    <w:rsid w:val="000E7EF5"/>
    <w:rsid w:val="000F210A"/>
    <w:rsid w:val="000F390D"/>
    <w:rsid w:val="001018FB"/>
    <w:rsid w:val="00105954"/>
    <w:rsid w:val="00111840"/>
    <w:rsid w:val="0011224A"/>
    <w:rsid w:val="00114DFA"/>
    <w:rsid w:val="001200E9"/>
    <w:rsid w:val="00122D72"/>
    <w:rsid w:val="0013156C"/>
    <w:rsid w:val="001358DB"/>
    <w:rsid w:val="00136A1B"/>
    <w:rsid w:val="001370E4"/>
    <w:rsid w:val="00142073"/>
    <w:rsid w:val="00144171"/>
    <w:rsid w:val="0015048B"/>
    <w:rsid w:val="00151777"/>
    <w:rsid w:val="0015486B"/>
    <w:rsid w:val="00160322"/>
    <w:rsid w:val="00160BDB"/>
    <w:rsid w:val="00164E87"/>
    <w:rsid w:val="00165307"/>
    <w:rsid w:val="00167525"/>
    <w:rsid w:val="00167613"/>
    <w:rsid w:val="001732C3"/>
    <w:rsid w:val="00177110"/>
    <w:rsid w:val="001779FD"/>
    <w:rsid w:val="00183054"/>
    <w:rsid w:val="00183D7D"/>
    <w:rsid w:val="001847FD"/>
    <w:rsid w:val="0018555E"/>
    <w:rsid w:val="00187CF6"/>
    <w:rsid w:val="001941B1"/>
    <w:rsid w:val="00194C50"/>
    <w:rsid w:val="00195A6C"/>
    <w:rsid w:val="0019691C"/>
    <w:rsid w:val="001A16C4"/>
    <w:rsid w:val="001A1C67"/>
    <w:rsid w:val="001A357C"/>
    <w:rsid w:val="001A5796"/>
    <w:rsid w:val="001A612B"/>
    <w:rsid w:val="001A7933"/>
    <w:rsid w:val="001B56F2"/>
    <w:rsid w:val="001B7BEE"/>
    <w:rsid w:val="001C2250"/>
    <w:rsid w:val="001D0B5C"/>
    <w:rsid w:val="001D131E"/>
    <w:rsid w:val="001D31C6"/>
    <w:rsid w:val="001D3834"/>
    <w:rsid w:val="001D485A"/>
    <w:rsid w:val="001D6318"/>
    <w:rsid w:val="001D6B42"/>
    <w:rsid w:val="001D7DDE"/>
    <w:rsid w:val="001E1C31"/>
    <w:rsid w:val="001E2BE3"/>
    <w:rsid w:val="001E7745"/>
    <w:rsid w:val="001E7AA8"/>
    <w:rsid w:val="001E7E52"/>
    <w:rsid w:val="001F3646"/>
    <w:rsid w:val="001F41BB"/>
    <w:rsid w:val="001F5A70"/>
    <w:rsid w:val="001F7F67"/>
    <w:rsid w:val="00202C86"/>
    <w:rsid w:val="00202D6A"/>
    <w:rsid w:val="00210EF2"/>
    <w:rsid w:val="0021100C"/>
    <w:rsid w:val="00212083"/>
    <w:rsid w:val="002175BA"/>
    <w:rsid w:val="00221233"/>
    <w:rsid w:val="00221CCC"/>
    <w:rsid w:val="00223234"/>
    <w:rsid w:val="00226765"/>
    <w:rsid w:val="00233D64"/>
    <w:rsid w:val="002357B2"/>
    <w:rsid w:val="0023584A"/>
    <w:rsid w:val="00235C17"/>
    <w:rsid w:val="0023617F"/>
    <w:rsid w:val="00237B90"/>
    <w:rsid w:val="002400E5"/>
    <w:rsid w:val="00241661"/>
    <w:rsid w:val="00243DF0"/>
    <w:rsid w:val="00245720"/>
    <w:rsid w:val="00246FA7"/>
    <w:rsid w:val="0025116F"/>
    <w:rsid w:val="00251CD7"/>
    <w:rsid w:val="00252417"/>
    <w:rsid w:val="00254AC4"/>
    <w:rsid w:val="002612D3"/>
    <w:rsid w:val="00262FBC"/>
    <w:rsid w:val="002654B9"/>
    <w:rsid w:val="0026791B"/>
    <w:rsid w:val="00270AB0"/>
    <w:rsid w:val="00271A17"/>
    <w:rsid w:val="0027528C"/>
    <w:rsid w:val="002754F7"/>
    <w:rsid w:val="00275561"/>
    <w:rsid w:val="0028264E"/>
    <w:rsid w:val="002827A8"/>
    <w:rsid w:val="00284E22"/>
    <w:rsid w:val="00285E13"/>
    <w:rsid w:val="00286E2A"/>
    <w:rsid w:val="00291C63"/>
    <w:rsid w:val="00293114"/>
    <w:rsid w:val="0029703E"/>
    <w:rsid w:val="002A36A8"/>
    <w:rsid w:val="002A3F7A"/>
    <w:rsid w:val="002B0097"/>
    <w:rsid w:val="002B00F6"/>
    <w:rsid w:val="002B188C"/>
    <w:rsid w:val="002B1C2E"/>
    <w:rsid w:val="002B622C"/>
    <w:rsid w:val="002C2F78"/>
    <w:rsid w:val="002C767C"/>
    <w:rsid w:val="002C7FFD"/>
    <w:rsid w:val="002D3409"/>
    <w:rsid w:val="002E1205"/>
    <w:rsid w:val="002E2EC8"/>
    <w:rsid w:val="002E3A10"/>
    <w:rsid w:val="002E44B8"/>
    <w:rsid w:val="002E7CC3"/>
    <w:rsid w:val="002F0BE3"/>
    <w:rsid w:val="002F1E9B"/>
    <w:rsid w:val="002F413C"/>
    <w:rsid w:val="002F621F"/>
    <w:rsid w:val="00300C28"/>
    <w:rsid w:val="003024D8"/>
    <w:rsid w:val="00302A61"/>
    <w:rsid w:val="003038B5"/>
    <w:rsid w:val="00306FC8"/>
    <w:rsid w:val="00307C44"/>
    <w:rsid w:val="00314B1F"/>
    <w:rsid w:val="00317B56"/>
    <w:rsid w:val="00322325"/>
    <w:rsid w:val="00322A4E"/>
    <w:rsid w:val="003259C8"/>
    <w:rsid w:val="00330BE4"/>
    <w:rsid w:val="00332F04"/>
    <w:rsid w:val="00333C60"/>
    <w:rsid w:val="00343195"/>
    <w:rsid w:val="00343BC9"/>
    <w:rsid w:val="00346735"/>
    <w:rsid w:val="00350898"/>
    <w:rsid w:val="00351BB4"/>
    <w:rsid w:val="00361FA4"/>
    <w:rsid w:val="00362D46"/>
    <w:rsid w:val="00364705"/>
    <w:rsid w:val="003650E4"/>
    <w:rsid w:val="0036542E"/>
    <w:rsid w:val="00366B86"/>
    <w:rsid w:val="003755EE"/>
    <w:rsid w:val="00376265"/>
    <w:rsid w:val="00376BE1"/>
    <w:rsid w:val="003816C7"/>
    <w:rsid w:val="00382BEF"/>
    <w:rsid w:val="003873CC"/>
    <w:rsid w:val="00387EA1"/>
    <w:rsid w:val="00391A4C"/>
    <w:rsid w:val="003A27E4"/>
    <w:rsid w:val="003A459B"/>
    <w:rsid w:val="003A79CC"/>
    <w:rsid w:val="003B0A96"/>
    <w:rsid w:val="003B12C6"/>
    <w:rsid w:val="003B1683"/>
    <w:rsid w:val="003B38A0"/>
    <w:rsid w:val="003B53A1"/>
    <w:rsid w:val="003B5EE3"/>
    <w:rsid w:val="003C5014"/>
    <w:rsid w:val="003C6975"/>
    <w:rsid w:val="003C6A76"/>
    <w:rsid w:val="003D1B8A"/>
    <w:rsid w:val="003D1C17"/>
    <w:rsid w:val="003D408B"/>
    <w:rsid w:val="003D7D64"/>
    <w:rsid w:val="003E1851"/>
    <w:rsid w:val="003E7BB4"/>
    <w:rsid w:val="003F00A8"/>
    <w:rsid w:val="003F1465"/>
    <w:rsid w:val="003F4E36"/>
    <w:rsid w:val="003F6384"/>
    <w:rsid w:val="004042B2"/>
    <w:rsid w:val="0040431E"/>
    <w:rsid w:val="00406363"/>
    <w:rsid w:val="0040663E"/>
    <w:rsid w:val="0040667D"/>
    <w:rsid w:val="00406754"/>
    <w:rsid w:val="00406D05"/>
    <w:rsid w:val="00411270"/>
    <w:rsid w:val="004137A4"/>
    <w:rsid w:val="004147D7"/>
    <w:rsid w:val="00416065"/>
    <w:rsid w:val="00420FF5"/>
    <w:rsid w:val="00421092"/>
    <w:rsid w:val="00423B22"/>
    <w:rsid w:val="004255D8"/>
    <w:rsid w:val="0043014B"/>
    <w:rsid w:val="00435D9C"/>
    <w:rsid w:val="004368F5"/>
    <w:rsid w:val="00436F91"/>
    <w:rsid w:val="0043760B"/>
    <w:rsid w:val="00441AB1"/>
    <w:rsid w:val="00450CFA"/>
    <w:rsid w:val="0045143C"/>
    <w:rsid w:val="004522BB"/>
    <w:rsid w:val="004544A7"/>
    <w:rsid w:val="0045628B"/>
    <w:rsid w:val="00456A2C"/>
    <w:rsid w:val="00460DC2"/>
    <w:rsid w:val="00462AAB"/>
    <w:rsid w:val="004640F7"/>
    <w:rsid w:val="00467B9B"/>
    <w:rsid w:val="004717CA"/>
    <w:rsid w:val="00471942"/>
    <w:rsid w:val="004773CA"/>
    <w:rsid w:val="00481BA1"/>
    <w:rsid w:val="0048389A"/>
    <w:rsid w:val="004858EC"/>
    <w:rsid w:val="004932A3"/>
    <w:rsid w:val="00494199"/>
    <w:rsid w:val="004A0E8B"/>
    <w:rsid w:val="004A2416"/>
    <w:rsid w:val="004A4B56"/>
    <w:rsid w:val="004A5101"/>
    <w:rsid w:val="004A5123"/>
    <w:rsid w:val="004A6626"/>
    <w:rsid w:val="004A69A7"/>
    <w:rsid w:val="004B45FC"/>
    <w:rsid w:val="004B6D76"/>
    <w:rsid w:val="004C093D"/>
    <w:rsid w:val="004D07E1"/>
    <w:rsid w:val="004D0868"/>
    <w:rsid w:val="004D630A"/>
    <w:rsid w:val="004E0316"/>
    <w:rsid w:val="004E1C26"/>
    <w:rsid w:val="004E48FD"/>
    <w:rsid w:val="004F06BD"/>
    <w:rsid w:val="004F339A"/>
    <w:rsid w:val="004F584C"/>
    <w:rsid w:val="004F64EE"/>
    <w:rsid w:val="00500926"/>
    <w:rsid w:val="00504113"/>
    <w:rsid w:val="00514D67"/>
    <w:rsid w:val="00515E29"/>
    <w:rsid w:val="0051618E"/>
    <w:rsid w:val="005173AC"/>
    <w:rsid w:val="00530300"/>
    <w:rsid w:val="005308C7"/>
    <w:rsid w:val="005312F8"/>
    <w:rsid w:val="00535359"/>
    <w:rsid w:val="00543D6B"/>
    <w:rsid w:val="005451D9"/>
    <w:rsid w:val="00545DA9"/>
    <w:rsid w:val="00546111"/>
    <w:rsid w:val="00551318"/>
    <w:rsid w:val="00554AA2"/>
    <w:rsid w:val="005569FC"/>
    <w:rsid w:val="00557A59"/>
    <w:rsid w:val="00570EA7"/>
    <w:rsid w:val="0057548D"/>
    <w:rsid w:val="00577738"/>
    <w:rsid w:val="005801C8"/>
    <w:rsid w:val="00580275"/>
    <w:rsid w:val="00584829"/>
    <w:rsid w:val="00586161"/>
    <w:rsid w:val="00590F62"/>
    <w:rsid w:val="00592737"/>
    <w:rsid w:val="00596986"/>
    <w:rsid w:val="005A100B"/>
    <w:rsid w:val="005A29E0"/>
    <w:rsid w:val="005A3304"/>
    <w:rsid w:val="005A4C99"/>
    <w:rsid w:val="005A5CB0"/>
    <w:rsid w:val="005A6A88"/>
    <w:rsid w:val="005B2B2B"/>
    <w:rsid w:val="005B4832"/>
    <w:rsid w:val="005D675F"/>
    <w:rsid w:val="005E2CB0"/>
    <w:rsid w:val="005F0C90"/>
    <w:rsid w:val="005F50E9"/>
    <w:rsid w:val="005F7E88"/>
    <w:rsid w:val="00606CE7"/>
    <w:rsid w:val="00607798"/>
    <w:rsid w:val="006104B5"/>
    <w:rsid w:val="006127FB"/>
    <w:rsid w:val="00613411"/>
    <w:rsid w:val="006160ED"/>
    <w:rsid w:val="00617C27"/>
    <w:rsid w:val="00622409"/>
    <w:rsid w:val="00623D98"/>
    <w:rsid w:val="00632173"/>
    <w:rsid w:val="0063329B"/>
    <w:rsid w:val="00634ABE"/>
    <w:rsid w:val="0063633F"/>
    <w:rsid w:val="006401E1"/>
    <w:rsid w:val="006453DA"/>
    <w:rsid w:val="006464C2"/>
    <w:rsid w:val="00656814"/>
    <w:rsid w:val="00661AF0"/>
    <w:rsid w:val="006648CA"/>
    <w:rsid w:val="006677DA"/>
    <w:rsid w:val="00667C91"/>
    <w:rsid w:val="00671B60"/>
    <w:rsid w:val="00673C8E"/>
    <w:rsid w:val="00674E9A"/>
    <w:rsid w:val="00681671"/>
    <w:rsid w:val="00685C82"/>
    <w:rsid w:val="00687573"/>
    <w:rsid w:val="00687D49"/>
    <w:rsid w:val="00694E57"/>
    <w:rsid w:val="006A0ED2"/>
    <w:rsid w:val="006A1040"/>
    <w:rsid w:val="006A2B0B"/>
    <w:rsid w:val="006A41FE"/>
    <w:rsid w:val="006A45ED"/>
    <w:rsid w:val="006B247A"/>
    <w:rsid w:val="006C0515"/>
    <w:rsid w:val="006C1E52"/>
    <w:rsid w:val="006C3253"/>
    <w:rsid w:val="006C327E"/>
    <w:rsid w:val="006C5052"/>
    <w:rsid w:val="006C7FC7"/>
    <w:rsid w:val="006D2146"/>
    <w:rsid w:val="006D273A"/>
    <w:rsid w:val="006D2B6E"/>
    <w:rsid w:val="006D69E3"/>
    <w:rsid w:val="006E124B"/>
    <w:rsid w:val="006E139E"/>
    <w:rsid w:val="006E14CE"/>
    <w:rsid w:val="006E4786"/>
    <w:rsid w:val="006F082D"/>
    <w:rsid w:val="006F3ADC"/>
    <w:rsid w:val="006F5B22"/>
    <w:rsid w:val="006F5F6D"/>
    <w:rsid w:val="006F6172"/>
    <w:rsid w:val="00700BD5"/>
    <w:rsid w:val="00700C7C"/>
    <w:rsid w:val="007016C7"/>
    <w:rsid w:val="00702944"/>
    <w:rsid w:val="007031E9"/>
    <w:rsid w:val="00704AD4"/>
    <w:rsid w:val="00705D95"/>
    <w:rsid w:val="00706C4B"/>
    <w:rsid w:val="00712FD9"/>
    <w:rsid w:val="00716065"/>
    <w:rsid w:val="00717432"/>
    <w:rsid w:val="00721D9E"/>
    <w:rsid w:val="00735358"/>
    <w:rsid w:val="00736EC3"/>
    <w:rsid w:val="00740EE3"/>
    <w:rsid w:val="0074208C"/>
    <w:rsid w:val="007440E0"/>
    <w:rsid w:val="00744B38"/>
    <w:rsid w:val="007532C2"/>
    <w:rsid w:val="00757912"/>
    <w:rsid w:val="00757C87"/>
    <w:rsid w:val="007612D4"/>
    <w:rsid w:val="0078019B"/>
    <w:rsid w:val="00782A7B"/>
    <w:rsid w:val="00782ADA"/>
    <w:rsid w:val="00784554"/>
    <w:rsid w:val="0078657C"/>
    <w:rsid w:val="007873FB"/>
    <w:rsid w:val="0078779B"/>
    <w:rsid w:val="007930AB"/>
    <w:rsid w:val="00793FFC"/>
    <w:rsid w:val="0079613F"/>
    <w:rsid w:val="0079786C"/>
    <w:rsid w:val="007A1051"/>
    <w:rsid w:val="007A1152"/>
    <w:rsid w:val="007A574B"/>
    <w:rsid w:val="007A5A14"/>
    <w:rsid w:val="007B5E6C"/>
    <w:rsid w:val="007C5597"/>
    <w:rsid w:val="007C709E"/>
    <w:rsid w:val="007D4EB7"/>
    <w:rsid w:val="007D5D9E"/>
    <w:rsid w:val="007E2315"/>
    <w:rsid w:val="007E4774"/>
    <w:rsid w:val="007E584D"/>
    <w:rsid w:val="007F1961"/>
    <w:rsid w:val="007F279D"/>
    <w:rsid w:val="007F2DF1"/>
    <w:rsid w:val="007F34DE"/>
    <w:rsid w:val="007F4C87"/>
    <w:rsid w:val="007F5058"/>
    <w:rsid w:val="0080183D"/>
    <w:rsid w:val="00801E03"/>
    <w:rsid w:val="008049FA"/>
    <w:rsid w:val="00810706"/>
    <w:rsid w:val="00817F3D"/>
    <w:rsid w:val="0082137D"/>
    <w:rsid w:val="00821AAB"/>
    <w:rsid w:val="008234FD"/>
    <w:rsid w:val="00826368"/>
    <w:rsid w:val="00827166"/>
    <w:rsid w:val="00831522"/>
    <w:rsid w:val="008363C3"/>
    <w:rsid w:val="00846651"/>
    <w:rsid w:val="00852AEA"/>
    <w:rsid w:val="008569F0"/>
    <w:rsid w:val="0086105A"/>
    <w:rsid w:val="00864455"/>
    <w:rsid w:val="00866783"/>
    <w:rsid w:val="008712B1"/>
    <w:rsid w:val="0087180B"/>
    <w:rsid w:val="00872C3F"/>
    <w:rsid w:val="008813C4"/>
    <w:rsid w:val="008823A6"/>
    <w:rsid w:val="0088299C"/>
    <w:rsid w:val="00883B00"/>
    <w:rsid w:val="00884C59"/>
    <w:rsid w:val="0088778C"/>
    <w:rsid w:val="008902FF"/>
    <w:rsid w:val="008922D8"/>
    <w:rsid w:val="0089473B"/>
    <w:rsid w:val="00894932"/>
    <w:rsid w:val="00896336"/>
    <w:rsid w:val="008964B1"/>
    <w:rsid w:val="008A0CBC"/>
    <w:rsid w:val="008A0F30"/>
    <w:rsid w:val="008A51C2"/>
    <w:rsid w:val="008A6BBD"/>
    <w:rsid w:val="008B39FC"/>
    <w:rsid w:val="008B46A3"/>
    <w:rsid w:val="008C2307"/>
    <w:rsid w:val="008C478F"/>
    <w:rsid w:val="008C61C1"/>
    <w:rsid w:val="008C6F5D"/>
    <w:rsid w:val="008D07A8"/>
    <w:rsid w:val="008D39A3"/>
    <w:rsid w:val="008D3D9D"/>
    <w:rsid w:val="008D4BBE"/>
    <w:rsid w:val="008D7B6B"/>
    <w:rsid w:val="008E35CC"/>
    <w:rsid w:val="008E6081"/>
    <w:rsid w:val="008E62A3"/>
    <w:rsid w:val="008E6349"/>
    <w:rsid w:val="008F1B9B"/>
    <w:rsid w:val="008F3DFE"/>
    <w:rsid w:val="008F458C"/>
    <w:rsid w:val="008F4EFB"/>
    <w:rsid w:val="008F76E8"/>
    <w:rsid w:val="00900BB1"/>
    <w:rsid w:val="00902F86"/>
    <w:rsid w:val="00902FC4"/>
    <w:rsid w:val="00903D0D"/>
    <w:rsid w:val="0090487F"/>
    <w:rsid w:val="009061D6"/>
    <w:rsid w:val="00910ABE"/>
    <w:rsid w:val="0091457A"/>
    <w:rsid w:val="00915A0D"/>
    <w:rsid w:val="00916CED"/>
    <w:rsid w:val="00917145"/>
    <w:rsid w:val="00931EA1"/>
    <w:rsid w:val="00933398"/>
    <w:rsid w:val="009347E0"/>
    <w:rsid w:val="00935354"/>
    <w:rsid w:val="00945152"/>
    <w:rsid w:val="00950843"/>
    <w:rsid w:val="00950DD9"/>
    <w:rsid w:val="00951651"/>
    <w:rsid w:val="00951B16"/>
    <w:rsid w:val="00952BCF"/>
    <w:rsid w:val="00953165"/>
    <w:rsid w:val="00954B87"/>
    <w:rsid w:val="00955BCC"/>
    <w:rsid w:val="00965F3C"/>
    <w:rsid w:val="00966026"/>
    <w:rsid w:val="00975610"/>
    <w:rsid w:val="009756D4"/>
    <w:rsid w:val="00976E2B"/>
    <w:rsid w:val="00982554"/>
    <w:rsid w:val="00982DCC"/>
    <w:rsid w:val="00983D0C"/>
    <w:rsid w:val="009853A6"/>
    <w:rsid w:val="00985CDC"/>
    <w:rsid w:val="00991F7F"/>
    <w:rsid w:val="00994478"/>
    <w:rsid w:val="009A08BE"/>
    <w:rsid w:val="009A1B8B"/>
    <w:rsid w:val="009A1E64"/>
    <w:rsid w:val="009A22F1"/>
    <w:rsid w:val="009A2746"/>
    <w:rsid w:val="009C04D7"/>
    <w:rsid w:val="009C3E8B"/>
    <w:rsid w:val="009C52EC"/>
    <w:rsid w:val="009C5AB7"/>
    <w:rsid w:val="009C5F50"/>
    <w:rsid w:val="009C7588"/>
    <w:rsid w:val="009D3D60"/>
    <w:rsid w:val="009E16BD"/>
    <w:rsid w:val="009E777A"/>
    <w:rsid w:val="009F2BF4"/>
    <w:rsid w:val="009F3EEA"/>
    <w:rsid w:val="009F7BAC"/>
    <w:rsid w:val="00A00824"/>
    <w:rsid w:val="00A00F8A"/>
    <w:rsid w:val="00A027BE"/>
    <w:rsid w:val="00A112E5"/>
    <w:rsid w:val="00A129A2"/>
    <w:rsid w:val="00A1383D"/>
    <w:rsid w:val="00A14B30"/>
    <w:rsid w:val="00A206C2"/>
    <w:rsid w:val="00A230CC"/>
    <w:rsid w:val="00A236C6"/>
    <w:rsid w:val="00A257CF"/>
    <w:rsid w:val="00A328D3"/>
    <w:rsid w:val="00A35A7E"/>
    <w:rsid w:val="00A428DE"/>
    <w:rsid w:val="00A45A04"/>
    <w:rsid w:val="00A53288"/>
    <w:rsid w:val="00A54506"/>
    <w:rsid w:val="00A54866"/>
    <w:rsid w:val="00A55043"/>
    <w:rsid w:val="00A60E37"/>
    <w:rsid w:val="00A713AB"/>
    <w:rsid w:val="00A71DD9"/>
    <w:rsid w:val="00A73A76"/>
    <w:rsid w:val="00A80141"/>
    <w:rsid w:val="00A82F20"/>
    <w:rsid w:val="00A83030"/>
    <w:rsid w:val="00A850C2"/>
    <w:rsid w:val="00A85847"/>
    <w:rsid w:val="00A85C6F"/>
    <w:rsid w:val="00A91126"/>
    <w:rsid w:val="00A92701"/>
    <w:rsid w:val="00A957A9"/>
    <w:rsid w:val="00A96EC6"/>
    <w:rsid w:val="00A96EDD"/>
    <w:rsid w:val="00A9709F"/>
    <w:rsid w:val="00AA03DD"/>
    <w:rsid w:val="00AA29BB"/>
    <w:rsid w:val="00AA540F"/>
    <w:rsid w:val="00AB03A5"/>
    <w:rsid w:val="00AB276A"/>
    <w:rsid w:val="00AB45F8"/>
    <w:rsid w:val="00AB7496"/>
    <w:rsid w:val="00AC622A"/>
    <w:rsid w:val="00AC75CF"/>
    <w:rsid w:val="00AD1491"/>
    <w:rsid w:val="00AD187E"/>
    <w:rsid w:val="00AD47AD"/>
    <w:rsid w:val="00AD47BC"/>
    <w:rsid w:val="00AD78AC"/>
    <w:rsid w:val="00AE2618"/>
    <w:rsid w:val="00AE2673"/>
    <w:rsid w:val="00AE3597"/>
    <w:rsid w:val="00AE3692"/>
    <w:rsid w:val="00AE6242"/>
    <w:rsid w:val="00AE6CFA"/>
    <w:rsid w:val="00AE7888"/>
    <w:rsid w:val="00AF1ADD"/>
    <w:rsid w:val="00AF23CF"/>
    <w:rsid w:val="00AF2FCE"/>
    <w:rsid w:val="00AF37B0"/>
    <w:rsid w:val="00AF6114"/>
    <w:rsid w:val="00B04570"/>
    <w:rsid w:val="00B04C9B"/>
    <w:rsid w:val="00B07D30"/>
    <w:rsid w:val="00B151AC"/>
    <w:rsid w:val="00B15AB2"/>
    <w:rsid w:val="00B21E73"/>
    <w:rsid w:val="00B25C43"/>
    <w:rsid w:val="00B31B05"/>
    <w:rsid w:val="00B32960"/>
    <w:rsid w:val="00B33F6A"/>
    <w:rsid w:val="00B36DDF"/>
    <w:rsid w:val="00B41782"/>
    <w:rsid w:val="00B42502"/>
    <w:rsid w:val="00B427A3"/>
    <w:rsid w:val="00B456C2"/>
    <w:rsid w:val="00B52374"/>
    <w:rsid w:val="00B54D1E"/>
    <w:rsid w:val="00B63C70"/>
    <w:rsid w:val="00B64561"/>
    <w:rsid w:val="00B66283"/>
    <w:rsid w:val="00B722FC"/>
    <w:rsid w:val="00B72933"/>
    <w:rsid w:val="00B75244"/>
    <w:rsid w:val="00B76FBA"/>
    <w:rsid w:val="00B771DB"/>
    <w:rsid w:val="00B804CF"/>
    <w:rsid w:val="00B8210A"/>
    <w:rsid w:val="00B82E24"/>
    <w:rsid w:val="00B8607D"/>
    <w:rsid w:val="00B9058F"/>
    <w:rsid w:val="00B90942"/>
    <w:rsid w:val="00B9200A"/>
    <w:rsid w:val="00B92E19"/>
    <w:rsid w:val="00B92F1F"/>
    <w:rsid w:val="00B957C2"/>
    <w:rsid w:val="00B9697F"/>
    <w:rsid w:val="00BA0AA1"/>
    <w:rsid w:val="00BA3B03"/>
    <w:rsid w:val="00BA5266"/>
    <w:rsid w:val="00BB2CE5"/>
    <w:rsid w:val="00BC086D"/>
    <w:rsid w:val="00BC0DE2"/>
    <w:rsid w:val="00BC3C7D"/>
    <w:rsid w:val="00BC523B"/>
    <w:rsid w:val="00BC72E3"/>
    <w:rsid w:val="00BD19A6"/>
    <w:rsid w:val="00BD42DD"/>
    <w:rsid w:val="00BD43F9"/>
    <w:rsid w:val="00BD4FEA"/>
    <w:rsid w:val="00BD57D6"/>
    <w:rsid w:val="00BE63C3"/>
    <w:rsid w:val="00BE7312"/>
    <w:rsid w:val="00BF268C"/>
    <w:rsid w:val="00BF3C37"/>
    <w:rsid w:val="00C071A4"/>
    <w:rsid w:val="00C113F5"/>
    <w:rsid w:val="00C16221"/>
    <w:rsid w:val="00C211E3"/>
    <w:rsid w:val="00C21F4E"/>
    <w:rsid w:val="00C22384"/>
    <w:rsid w:val="00C2771E"/>
    <w:rsid w:val="00C2799D"/>
    <w:rsid w:val="00C30B8C"/>
    <w:rsid w:val="00C3106B"/>
    <w:rsid w:val="00C33968"/>
    <w:rsid w:val="00C348DC"/>
    <w:rsid w:val="00C3647A"/>
    <w:rsid w:val="00C40E04"/>
    <w:rsid w:val="00C419AE"/>
    <w:rsid w:val="00C41B03"/>
    <w:rsid w:val="00C42026"/>
    <w:rsid w:val="00C45602"/>
    <w:rsid w:val="00C456E3"/>
    <w:rsid w:val="00C47B36"/>
    <w:rsid w:val="00C52E09"/>
    <w:rsid w:val="00C54789"/>
    <w:rsid w:val="00C549B0"/>
    <w:rsid w:val="00C5534E"/>
    <w:rsid w:val="00C55367"/>
    <w:rsid w:val="00C55433"/>
    <w:rsid w:val="00C56423"/>
    <w:rsid w:val="00C57B56"/>
    <w:rsid w:val="00C628E0"/>
    <w:rsid w:val="00C63A6E"/>
    <w:rsid w:val="00C644D6"/>
    <w:rsid w:val="00C66B7A"/>
    <w:rsid w:val="00C67BB5"/>
    <w:rsid w:val="00C7166E"/>
    <w:rsid w:val="00C71AAE"/>
    <w:rsid w:val="00C73256"/>
    <w:rsid w:val="00C74D3A"/>
    <w:rsid w:val="00C74FA9"/>
    <w:rsid w:val="00C8266E"/>
    <w:rsid w:val="00C8518F"/>
    <w:rsid w:val="00C869E6"/>
    <w:rsid w:val="00C876BC"/>
    <w:rsid w:val="00C90309"/>
    <w:rsid w:val="00C95333"/>
    <w:rsid w:val="00C95894"/>
    <w:rsid w:val="00C972C4"/>
    <w:rsid w:val="00CA1729"/>
    <w:rsid w:val="00CA4779"/>
    <w:rsid w:val="00CA7CCC"/>
    <w:rsid w:val="00CB3C06"/>
    <w:rsid w:val="00CB4CC0"/>
    <w:rsid w:val="00CD2906"/>
    <w:rsid w:val="00CD46A5"/>
    <w:rsid w:val="00CD60EB"/>
    <w:rsid w:val="00CD6494"/>
    <w:rsid w:val="00CE0682"/>
    <w:rsid w:val="00CE360C"/>
    <w:rsid w:val="00CE366E"/>
    <w:rsid w:val="00CE55B9"/>
    <w:rsid w:val="00D00391"/>
    <w:rsid w:val="00D03D20"/>
    <w:rsid w:val="00D12912"/>
    <w:rsid w:val="00D130D7"/>
    <w:rsid w:val="00D17B91"/>
    <w:rsid w:val="00D2363E"/>
    <w:rsid w:val="00D31656"/>
    <w:rsid w:val="00D31B2F"/>
    <w:rsid w:val="00D320C4"/>
    <w:rsid w:val="00D3259A"/>
    <w:rsid w:val="00D337D5"/>
    <w:rsid w:val="00D37D67"/>
    <w:rsid w:val="00D47051"/>
    <w:rsid w:val="00D47ABB"/>
    <w:rsid w:val="00D505B3"/>
    <w:rsid w:val="00D50921"/>
    <w:rsid w:val="00D50ABF"/>
    <w:rsid w:val="00D5146D"/>
    <w:rsid w:val="00D555C5"/>
    <w:rsid w:val="00D57E54"/>
    <w:rsid w:val="00D63D13"/>
    <w:rsid w:val="00D64FBF"/>
    <w:rsid w:val="00D65FFB"/>
    <w:rsid w:val="00D706BC"/>
    <w:rsid w:val="00D726B8"/>
    <w:rsid w:val="00D753E4"/>
    <w:rsid w:val="00D75BC1"/>
    <w:rsid w:val="00D8075B"/>
    <w:rsid w:val="00D80A9E"/>
    <w:rsid w:val="00D825FB"/>
    <w:rsid w:val="00D83E23"/>
    <w:rsid w:val="00D84182"/>
    <w:rsid w:val="00D871E3"/>
    <w:rsid w:val="00D95C35"/>
    <w:rsid w:val="00D97D41"/>
    <w:rsid w:val="00D97E12"/>
    <w:rsid w:val="00DA248D"/>
    <w:rsid w:val="00DA2721"/>
    <w:rsid w:val="00DA3BDB"/>
    <w:rsid w:val="00DA63E8"/>
    <w:rsid w:val="00DA6A74"/>
    <w:rsid w:val="00DB2F74"/>
    <w:rsid w:val="00DB6816"/>
    <w:rsid w:val="00DB6DC2"/>
    <w:rsid w:val="00DB70FB"/>
    <w:rsid w:val="00DB713F"/>
    <w:rsid w:val="00DC130B"/>
    <w:rsid w:val="00DC308C"/>
    <w:rsid w:val="00DC6981"/>
    <w:rsid w:val="00DD2A52"/>
    <w:rsid w:val="00DD3C2E"/>
    <w:rsid w:val="00DD5D65"/>
    <w:rsid w:val="00DD7E16"/>
    <w:rsid w:val="00DE08D3"/>
    <w:rsid w:val="00DE7BDC"/>
    <w:rsid w:val="00DF0837"/>
    <w:rsid w:val="00DF3738"/>
    <w:rsid w:val="00DF52C8"/>
    <w:rsid w:val="00DF543A"/>
    <w:rsid w:val="00E01AAF"/>
    <w:rsid w:val="00E01DC7"/>
    <w:rsid w:val="00E02A01"/>
    <w:rsid w:val="00E0335B"/>
    <w:rsid w:val="00E03D04"/>
    <w:rsid w:val="00E077AD"/>
    <w:rsid w:val="00E11876"/>
    <w:rsid w:val="00E14FB8"/>
    <w:rsid w:val="00E152A8"/>
    <w:rsid w:val="00E17CDE"/>
    <w:rsid w:val="00E2077D"/>
    <w:rsid w:val="00E21613"/>
    <w:rsid w:val="00E23723"/>
    <w:rsid w:val="00E30465"/>
    <w:rsid w:val="00E32029"/>
    <w:rsid w:val="00E33A96"/>
    <w:rsid w:val="00E40C5C"/>
    <w:rsid w:val="00E41805"/>
    <w:rsid w:val="00E426EE"/>
    <w:rsid w:val="00E44426"/>
    <w:rsid w:val="00E473DB"/>
    <w:rsid w:val="00E5175D"/>
    <w:rsid w:val="00E533B6"/>
    <w:rsid w:val="00E547E0"/>
    <w:rsid w:val="00E54E7F"/>
    <w:rsid w:val="00E56E90"/>
    <w:rsid w:val="00E57715"/>
    <w:rsid w:val="00E620C7"/>
    <w:rsid w:val="00E62A1C"/>
    <w:rsid w:val="00E80432"/>
    <w:rsid w:val="00E9083E"/>
    <w:rsid w:val="00E90B22"/>
    <w:rsid w:val="00E90F34"/>
    <w:rsid w:val="00E913E7"/>
    <w:rsid w:val="00E951A6"/>
    <w:rsid w:val="00E9603E"/>
    <w:rsid w:val="00EA0329"/>
    <w:rsid w:val="00EA0756"/>
    <w:rsid w:val="00EA24EA"/>
    <w:rsid w:val="00EA2C98"/>
    <w:rsid w:val="00EB0D03"/>
    <w:rsid w:val="00EB7F63"/>
    <w:rsid w:val="00EC44CC"/>
    <w:rsid w:val="00EC55A5"/>
    <w:rsid w:val="00ED21F8"/>
    <w:rsid w:val="00ED4902"/>
    <w:rsid w:val="00ED4FC5"/>
    <w:rsid w:val="00ED5429"/>
    <w:rsid w:val="00ED5940"/>
    <w:rsid w:val="00ED79C6"/>
    <w:rsid w:val="00EE1906"/>
    <w:rsid w:val="00EE1D88"/>
    <w:rsid w:val="00EE29A4"/>
    <w:rsid w:val="00EE4F3E"/>
    <w:rsid w:val="00EF4244"/>
    <w:rsid w:val="00EF792F"/>
    <w:rsid w:val="00F02D49"/>
    <w:rsid w:val="00F05311"/>
    <w:rsid w:val="00F060F4"/>
    <w:rsid w:val="00F1192F"/>
    <w:rsid w:val="00F128A1"/>
    <w:rsid w:val="00F23EDC"/>
    <w:rsid w:val="00F2406D"/>
    <w:rsid w:val="00F277DD"/>
    <w:rsid w:val="00F34775"/>
    <w:rsid w:val="00F409D4"/>
    <w:rsid w:val="00F41502"/>
    <w:rsid w:val="00F41696"/>
    <w:rsid w:val="00F432F4"/>
    <w:rsid w:val="00F517C2"/>
    <w:rsid w:val="00F54A5E"/>
    <w:rsid w:val="00F56A30"/>
    <w:rsid w:val="00F60401"/>
    <w:rsid w:val="00F60C32"/>
    <w:rsid w:val="00F63AD7"/>
    <w:rsid w:val="00F65397"/>
    <w:rsid w:val="00F70408"/>
    <w:rsid w:val="00F707B3"/>
    <w:rsid w:val="00F80964"/>
    <w:rsid w:val="00F8364D"/>
    <w:rsid w:val="00F84B3E"/>
    <w:rsid w:val="00F85E17"/>
    <w:rsid w:val="00F90EA4"/>
    <w:rsid w:val="00F91043"/>
    <w:rsid w:val="00F92505"/>
    <w:rsid w:val="00F9461A"/>
    <w:rsid w:val="00F96E52"/>
    <w:rsid w:val="00F97B52"/>
    <w:rsid w:val="00FA0471"/>
    <w:rsid w:val="00FA1E07"/>
    <w:rsid w:val="00FA2185"/>
    <w:rsid w:val="00FA25C8"/>
    <w:rsid w:val="00FA28CA"/>
    <w:rsid w:val="00FA7CCB"/>
    <w:rsid w:val="00FB56C7"/>
    <w:rsid w:val="00FB6CF3"/>
    <w:rsid w:val="00FC13E5"/>
    <w:rsid w:val="00FC279F"/>
    <w:rsid w:val="00FC3E53"/>
    <w:rsid w:val="00FC4A3D"/>
    <w:rsid w:val="00FD206B"/>
    <w:rsid w:val="00FD3120"/>
    <w:rsid w:val="00FD38B5"/>
    <w:rsid w:val="00FD3DE2"/>
    <w:rsid w:val="00FD6FBE"/>
    <w:rsid w:val="00FE092A"/>
    <w:rsid w:val="00FE19E3"/>
    <w:rsid w:val="00FE3DDA"/>
    <w:rsid w:val="00FE5EB0"/>
    <w:rsid w:val="00FE5FDD"/>
    <w:rsid w:val="00FF64C3"/>
    <w:rsid w:val="00FF6642"/>
    <w:rsid w:val="00FF6721"/>
    <w:rsid w:val="0112E0E2"/>
    <w:rsid w:val="015DA4FF"/>
    <w:rsid w:val="01720A3C"/>
    <w:rsid w:val="017915A8"/>
    <w:rsid w:val="02161103"/>
    <w:rsid w:val="026AAF32"/>
    <w:rsid w:val="026F047A"/>
    <w:rsid w:val="04018AAA"/>
    <w:rsid w:val="04BFAB32"/>
    <w:rsid w:val="05C20175"/>
    <w:rsid w:val="05E211AA"/>
    <w:rsid w:val="05E53423"/>
    <w:rsid w:val="069DDE39"/>
    <w:rsid w:val="06E98226"/>
    <w:rsid w:val="07481F2A"/>
    <w:rsid w:val="08104D3B"/>
    <w:rsid w:val="08704E8E"/>
    <w:rsid w:val="088F6ECD"/>
    <w:rsid w:val="09CFC117"/>
    <w:rsid w:val="09EF1B2A"/>
    <w:rsid w:val="0B01C7F6"/>
    <w:rsid w:val="0B385998"/>
    <w:rsid w:val="0B858EB6"/>
    <w:rsid w:val="0C0C024C"/>
    <w:rsid w:val="0D794A2F"/>
    <w:rsid w:val="0E3881A4"/>
    <w:rsid w:val="0F3009DD"/>
    <w:rsid w:val="0FF927E4"/>
    <w:rsid w:val="112D2C8E"/>
    <w:rsid w:val="1281C298"/>
    <w:rsid w:val="137CD513"/>
    <w:rsid w:val="14094D7C"/>
    <w:rsid w:val="14205DFA"/>
    <w:rsid w:val="1531B7A6"/>
    <w:rsid w:val="157FD16B"/>
    <w:rsid w:val="15BCE9AF"/>
    <w:rsid w:val="1640FE35"/>
    <w:rsid w:val="171F1533"/>
    <w:rsid w:val="17CCD985"/>
    <w:rsid w:val="1B45DAC9"/>
    <w:rsid w:val="1B650D26"/>
    <w:rsid w:val="1B6ABE59"/>
    <w:rsid w:val="1BCF5A07"/>
    <w:rsid w:val="1BF28656"/>
    <w:rsid w:val="1C116597"/>
    <w:rsid w:val="1C1546F9"/>
    <w:rsid w:val="1DFCBD2E"/>
    <w:rsid w:val="1F4CE3C7"/>
    <w:rsid w:val="21739EAD"/>
    <w:rsid w:val="222BC04F"/>
    <w:rsid w:val="233EE78E"/>
    <w:rsid w:val="23EAF222"/>
    <w:rsid w:val="249F9B31"/>
    <w:rsid w:val="24BD7F76"/>
    <w:rsid w:val="2510D0EC"/>
    <w:rsid w:val="25D2DB98"/>
    <w:rsid w:val="26228C31"/>
    <w:rsid w:val="272559E1"/>
    <w:rsid w:val="2776DBA3"/>
    <w:rsid w:val="28C8D2EA"/>
    <w:rsid w:val="29730C54"/>
    <w:rsid w:val="29DBF0DD"/>
    <w:rsid w:val="2A193F52"/>
    <w:rsid w:val="2A412BBF"/>
    <w:rsid w:val="2A53B162"/>
    <w:rsid w:val="2AF69B6E"/>
    <w:rsid w:val="2C03AD8E"/>
    <w:rsid w:val="2D8B5224"/>
    <w:rsid w:val="2E45D7B6"/>
    <w:rsid w:val="2ECB0B9F"/>
    <w:rsid w:val="2FC3DDA4"/>
    <w:rsid w:val="2FC411A2"/>
    <w:rsid w:val="31359794"/>
    <w:rsid w:val="31695C62"/>
    <w:rsid w:val="320C682C"/>
    <w:rsid w:val="32168467"/>
    <w:rsid w:val="3254EF91"/>
    <w:rsid w:val="3351A83D"/>
    <w:rsid w:val="33FCDFA8"/>
    <w:rsid w:val="346733F4"/>
    <w:rsid w:val="354B7484"/>
    <w:rsid w:val="361A2AC9"/>
    <w:rsid w:val="364A52B1"/>
    <w:rsid w:val="37B5FB2A"/>
    <w:rsid w:val="38721B8B"/>
    <w:rsid w:val="38D5F251"/>
    <w:rsid w:val="3900D2A7"/>
    <w:rsid w:val="3A1AD7DD"/>
    <w:rsid w:val="3A71C2B2"/>
    <w:rsid w:val="3B6085CC"/>
    <w:rsid w:val="3C9084F2"/>
    <w:rsid w:val="3CC8BE66"/>
    <w:rsid w:val="3F18FFA1"/>
    <w:rsid w:val="3F67915D"/>
    <w:rsid w:val="40C7DBD9"/>
    <w:rsid w:val="416C50E4"/>
    <w:rsid w:val="41E7E82C"/>
    <w:rsid w:val="433D2BCA"/>
    <w:rsid w:val="433F54FD"/>
    <w:rsid w:val="44E15756"/>
    <w:rsid w:val="467E21B4"/>
    <w:rsid w:val="47B518BF"/>
    <w:rsid w:val="47D2E748"/>
    <w:rsid w:val="47D9694F"/>
    <w:rsid w:val="488CCEB9"/>
    <w:rsid w:val="48B6BC3D"/>
    <w:rsid w:val="4962BA88"/>
    <w:rsid w:val="4A389C7A"/>
    <w:rsid w:val="4AF32F85"/>
    <w:rsid w:val="4B3D9854"/>
    <w:rsid w:val="4B628112"/>
    <w:rsid w:val="4BCD88D9"/>
    <w:rsid w:val="4D6B2105"/>
    <w:rsid w:val="4DA09D65"/>
    <w:rsid w:val="4E54CCB9"/>
    <w:rsid w:val="4E84F28A"/>
    <w:rsid w:val="4EB34A31"/>
    <w:rsid w:val="4EC86C27"/>
    <w:rsid w:val="4F060A23"/>
    <w:rsid w:val="4FD50D01"/>
    <w:rsid w:val="514B6803"/>
    <w:rsid w:val="5179BF27"/>
    <w:rsid w:val="51B9D25D"/>
    <w:rsid w:val="531B5BE5"/>
    <w:rsid w:val="53B750D6"/>
    <w:rsid w:val="546756CC"/>
    <w:rsid w:val="546CE211"/>
    <w:rsid w:val="560AF052"/>
    <w:rsid w:val="56A3A69D"/>
    <w:rsid w:val="56C3EA44"/>
    <w:rsid w:val="56FF8A8A"/>
    <w:rsid w:val="57B4FD3B"/>
    <w:rsid w:val="57F88ED0"/>
    <w:rsid w:val="5973F0ED"/>
    <w:rsid w:val="599B0A96"/>
    <w:rsid w:val="59A5358F"/>
    <w:rsid w:val="59DE8C5B"/>
    <w:rsid w:val="5C1593F9"/>
    <w:rsid w:val="5D9D98D2"/>
    <w:rsid w:val="5E54A469"/>
    <w:rsid w:val="60145992"/>
    <w:rsid w:val="60433CC2"/>
    <w:rsid w:val="6073658E"/>
    <w:rsid w:val="6127F791"/>
    <w:rsid w:val="61DD8923"/>
    <w:rsid w:val="626BAD20"/>
    <w:rsid w:val="6357828D"/>
    <w:rsid w:val="649555C9"/>
    <w:rsid w:val="64C7B180"/>
    <w:rsid w:val="6519C5A6"/>
    <w:rsid w:val="658EE4BD"/>
    <w:rsid w:val="67537E3F"/>
    <w:rsid w:val="67F839A3"/>
    <w:rsid w:val="68F5140B"/>
    <w:rsid w:val="6946FFDB"/>
    <w:rsid w:val="6AE2D03C"/>
    <w:rsid w:val="6C1BE266"/>
    <w:rsid w:val="6C84A07D"/>
    <w:rsid w:val="6E2A1A07"/>
    <w:rsid w:val="6F2CF805"/>
    <w:rsid w:val="6F2ED0FA"/>
    <w:rsid w:val="708FD53E"/>
    <w:rsid w:val="725EAE96"/>
    <w:rsid w:val="75938E69"/>
    <w:rsid w:val="75D9AE74"/>
    <w:rsid w:val="77B40369"/>
    <w:rsid w:val="79091426"/>
    <w:rsid w:val="79CBAD04"/>
    <w:rsid w:val="7CDCE7F6"/>
    <w:rsid w:val="7D69B078"/>
    <w:rsid w:val="7F3C3F1A"/>
    <w:rsid w:val="7F613840"/>
    <w:rsid w:val="7F6928F7"/>
    <w:rsid w:val="7FF00EC9"/>
    <w:rsid w:val="7FFDE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0A682"/>
  <w15:docId w15:val="{0FB41DAF-5E39-44FD-9CB9-0C0FEE3B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831522"/>
  </w:style>
  <w:style w:type="paragraph" w:customStyle="1" w:styleId="EndNoteBibliographyTitle">
    <w:name w:val="EndNote Bibliography Title"/>
    <w:basedOn w:val="Normal"/>
    <w:link w:val="EndNoteBibliographyTitleChar"/>
    <w:rsid w:val="00C57B56"/>
    <w:pPr>
      <w:spacing w:after="0"/>
      <w:jc w:val="center"/>
    </w:pPr>
    <w:rPr>
      <w:noProof/>
    </w:rPr>
  </w:style>
  <w:style w:type="character" w:customStyle="1" w:styleId="EndNoteBibliographyTitleChar">
    <w:name w:val="EndNote Bibliography Title Char"/>
    <w:basedOn w:val="DefaultParagraphFont"/>
    <w:link w:val="EndNoteBibliographyTitle"/>
    <w:rsid w:val="00C57B56"/>
    <w:rPr>
      <w:noProof/>
    </w:rPr>
  </w:style>
  <w:style w:type="paragraph" w:customStyle="1" w:styleId="EndNoteBibliography">
    <w:name w:val="EndNote Bibliography"/>
    <w:basedOn w:val="Normal"/>
    <w:link w:val="EndNoteBibliographyChar"/>
    <w:rsid w:val="00C57B56"/>
    <w:pPr>
      <w:spacing w:line="240" w:lineRule="auto"/>
    </w:pPr>
    <w:rPr>
      <w:noProof/>
    </w:rPr>
  </w:style>
  <w:style w:type="character" w:customStyle="1" w:styleId="EndNoteBibliographyChar">
    <w:name w:val="EndNote Bibliography Char"/>
    <w:basedOn w:val="DefaultParagraphFont"/>
    <w:link w:val="EndNoteBibliography"/>
    <w:rsid w:val="00C57B56"/>
    <w:rPr>
      <w:noProof/>
    </w:rPr>
  </w:style>
  <w:style w:type="character" w:styleId="Hyperlink">
    <w:name w:val="Hyperlink"/>
    <w:basedOn w:val="DefaultParagraphFont"/>
    <w:uiPriority w:val="99"/>
    <w:unhideWhenUsed/>
    <w:rsid w:val="00A14B30"/>
    <w:rPr>
      <w:color w:val="0000FF" w:themeColor="hyperlink"/>
      <w:u w:val="single"/>
    </w:rPr>
  </w:style>
  <w:style w:type="character" w:styleId="UnresolvedMention">
    <w:name w:val="Unresolved Mention"/>
    <w:basedOn w:val="DefaultParagraphFont"/>
    <w:uiPriority w:val="99"/>
    <w:semiHidden/>
    <w:unhideWhenUsed/>
    <w:rsid w:val="00A14B30"/>
    <w:rPr>
      <w:color w:val="605E5C"/>
      <w:shd w:val="clear" w:color="auto" w:fill="E1DFDD"/>
    </w:rPr>
  </w:style>
  <w:style w:type="paragraph" w:styleId="Revision">
    <w:name w:val="Revision"/>
    <w:hidden/>
    <w:uiPriority w:val="99"/>
    <w:semiHidden/>
    <w:rsid w:val="003B5EE3"/>
    <w:pPr>
      <w:spacing w:after="0" w:line="240" w:lineRule="auto"/>
    </w:pPr>
  </w:style>
  <w:style w:type="paragraph" w:styleId="CommentSubject">
    <w:name w:val="annotation subject"/>
    <w:basedOn w:val="CommentText"/>
    <w:next w:val="CommentText"/>
    <w:link w:val="CommentSubjectChar"/>
    <w:uiPriority w:val="99"/>
    <w:semiHidden/>
    <w:unhideWhenUsed/>
    <w:rsid w:val="00FB6CF3"/>
    <w:rPr>
      <w:b/>
      <w:bCs/>
    </w:rPr>
  </w:style>
  <w:style w:type="character" w:customStyle="1" w:styleId="CommentSubjectChar">
    <w:name w:val="Comment Subject Char"/>
    <w:basedOn w:val="CommentTextChar"/>
    <w:link w:val="CommentSubject"/>
    <w:uiPriority w:val="99"/>
    <w:semiHidden/>
    <w:rsid w:val="00FB6CF3"/>
    <w:rPr>
      <w:b/>
      <w:bCs/>
      <w:sz w:val="20"/>
      <w:szCs w:val="20"/>
    </w:rPr>
  </w:style>
  <w:style w:type="paragraph" w:styleId="Header">
    <w:name w:val="header"/>
    <w:basedOn w:val="Normal"/>
    <w:link w:val="HeaderChar"/>
    <w:uiPriority w:val="99"/>
    <w:semiHidden/>
    <w:unhideWhenUsed/>
    <w:rsid w:val="00BB2C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2CE5"/>
  </w:style>
  <w:style w:type="paragraph" w:styleId="Footer">
    <w:name w:val="footer"/>
    <w:basedOn w:val="Normal"/>
    <w:link w:val="FooterChar"/>
    <w:uiPriority w:val="99"/>
    <w:semiHidden/>
    <w:unhideWhenUsed/>
    <w:rsid w:val="00BB2C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2CE5"/>
  </w:style>
  <w:style w:type="table" w:styleId="TableGrid">
    <w:name w:val="Table Grid"/>
    <w:basedOn w:val="TableNormal"/>
    <w:uiPriority w:val="39"/>
    <w:rsid w:val="00CE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8908">
      <w:bodyDiv w:val="1"/>
      <w:marLeft w:val="0"/>
      <w:marRight w:val="0"/>
      <w:marTop w:val="0"/>
      <w:marBottom w:val="0"/>
      <w:divBdr>
        <w:top w:val="none" w:sz="0" w:space="0" w:color="auto"/>
        <w:left w:val="none" w:sz="0" w:space="0" w:color="auto"/>
        <w:bottom w:val="none" w:sz="0" w:space="0" w:color="auto"/>
        <w:right w:val="none" w:sz="0" w:space="0" w:color="auto"/>
      </w:divBdr>
    </w:div>
    <w:div w:id="783698270">
      <w:bodyDiv w:val="1"/>
      <w:marLeft w:val="0"/>
      <w:marRight w:val="0"/>
      <w:marTop w:val="0"/>
      <w:marBottom w:val="0"/>
      <w:divBdr>
        <w:top w:val="none" w:sz="0" w:space="0" w:color="auto"/>
        <w:left w:val="none" w:sz="0" w:space="0" w:color="auto"/>
        <w:bottom w:val="none" w:sz="0" w:space="0" w:color="auto"/>
        <w:right w:val="none" w:sz="0" w:space="0" w:color="auto"/>
      </w:divBdr>
    </w:div>
    <w:div w:id="1128157547">
      <w:bodyDiv w:val="1"/>
      <w:marLeft w:val="0"/>
      <w:marRight w:val="0"/>
      <w:marTop w:val="0"/>
      <w:marBottom w:val="0"/>
      <w:divBdr>
        <w:top w:val="none" w:sz="0" w:space="0" w:color="auto"/>
        <w:left w:val="none" w:sz="0" w:space="0" w:color="auto"/>
        <w:bottom w:val="none" w:sz="0" w:space="0" w:color="auto"/>
        <w:right w:val="none" w:sz="0" w:space="0" w:color="auto"/>
      </w:divBdr>
    </w:div>
    <w:div w:id="20202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mc/articles/PMC4484874/" TargetMode="External"/><Relationship Id="rId3" Type="http://schemas.openxmlformats.org/officeDocument/2006/relationships/hyperlink" Target="https://www.nature.com/articles/s41598-020-69109-5" TargetMode="External"/><Relationship Id="rId7" Type="http://schemas.openxmlformats.org/officeDocument/2006/relationships/hyperlink" Target="https://www.biorxiv.org/content/10.1101/2024.02.29.582728v1.full" TargetMode="External"/><Relationship Id="rId2" Type="http://schemas.openxmlformats.org/officeDocument/2006/relationships/hyperlink" Target="https://www.thelancet.com/journals/lancet/article/PIIS0140-6736(21)02499-5/fulltext?rss=yes&amp;sf163018506=1" TargetMode="External"/><Relationship Id="rId1" Type="http://schemas.openxmlformats.org/officeDocument/2006/relationships/hyperlink" Target="https://www.thelancet.com/journals/laninf/article/PIIS1473-3099(23)00420-6/fulltext" TargetMode="External"/><Relationship Id="rId6" Type="http://schemas.openxmlformats.org/officeDocument/2006/relationships/hyperlink" Target="https://www.malariagen.net/project/anopheles-gambiae-genomic-surveillance-project/" TargetMode="External"/><Relationship Id="rId5" Type="http://schemas.openxmlformats.org/officeDocument/2006/relationships/hyperlink" Target="https://www.nature.com/articles/s41467-023-40693-0" TargetMode="External"/><Relationship Id="rId10" Type="http://schemas.openxmlformats.org/officeDocument/2006/relationships/hyperlink" Target="https://endmalaria.org/sites/default/files/3.6.%20Tanzania%20IRS%20Mandike_0.pdf" TargetMode="External"/><Relationship Id="rId4" Type="http://schemas.openxmlformats.org/officeDocument/2006/relationships/hyperlink" Target="https://pubmed.ncbi.nlm.nih.gov/26750864/" TargetMode="External"/><Relationship Id="rId9" Type="http://schemas.openxmlformats.org/officeDocument/2006/relationships/hyperlink" Target="https://www.ncbi.nlm.nih.gov/pmc/articles/PMC4484874/"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github.com/malariagen/pipelines/" TargetMode="External"/><Relationship Id="rId26" Type="http://schemas.openxmlformats.org/officeDocument/2006/relationships/hyperlink" Target="https://www.who.int/teams/global-malaria-programme/reports/world-malaria-report-2023" TargetMode="External"/><Relationship Id="rId3" Type="http://schemas.openxmlformats.org/officeDocument/2006/relationships/styles" Target="styles.xml"/><Relationship Id="rId21" Type="http://schemas.openxmlformats.org/officeDocument/2006/relationships/hyperlink" Target="https://www.malariagen.net/data/ag1000g-phase3-snp"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malariagen.net/mosquito" TargetMode="External"/><Relationship Id="rId25" Type="http://schemas.openxmlformats.org/officeDocument/2006/relationships/hyperlink" Target="https://www.ebi.ac.uk/ena/browser/ho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lariagen.net/projects/anopheles-funestus-genomic-surveillance-project" TargetMode="External"/><Relationship Id="rId20" Type="http://schemas.openxmlformats.org/officeDocument/2006/relationships/hyperlink" Target="https://github.com/malariagen/pipelines/tree/master/pipelines/phasing-vector" TargetMode="External"/><Relationship Id="rId29" Type="http://schemas.openxmlformats.org/officeDocument/2006/relationships/hyperlink" Target="https://app.magicap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scipy.org/citing-scipy/" TargetMode="External"/><Relationship Id="rId32" Type="http://schemas.openxmlformats.org/officeDocument/2006/relationships/hyperlink" Target="https://documents1.worldbank.org/curated/en/168841477341223021/pdf/108524-PPAR-PUBLIC.pdf" TargetMode="External"/><Relationship Id="rId5" Type="http://schemas.openxmlformats.org/officeDocument/2006/relationships/webSettings" Target="webSettings.xml"/><Relationship Id="rId15" Type="http://schemas.openxmlformats.org/officeDocument/2006/relationships/hyperlink" Target="https://github.com/tristanpwdennis/kdr_funestus_report_2023" TargetMode="External"/><Relationship Id="rId23" Type="http://schemas.openxmlformats.org/officeDocument/2006/relationships/hyperlink" Target="https://zenodo.org/record/4759368" TargetMode="External"/><Relationship Id="rId28" Type="http://schemas.openxmlformats.org/officeDocument/2006/relationships/hyperlink" Target="https://www.worldbank.org/en/news/feature/2012/09/12/saying-goodbye-to-tanzania-s-old-pesticide-stocks" TargetMode="External"/><Relationship Id="rId10" Type="http://schemas.microsoft.com/office/2016/09/relationships/commentsIds" Target="commentsIds.xml"/><Relationship Id="rId19" Type="http://schemas.openxmlformats.org/officeDocument/2006/relationships/hyperlink" Target="https://malariagen.github.io/vector-data/ag3/methods.html" TargetMode="External"/><Relationship Id="rId31" Type="http://schemas.openxmlformats.org/officeDocument/2006/relationships/hyperlink" Target="https://www.pops.int/Implementation/NationalImplementationPlans/NIPTransmission/tabid/253/Default.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malariagen.github.io/malariagen-data-python/latest/Af1.html" TargetMode="External"/><Relationship Id="rId27" Type="http://schemas.openxmlformats.org/officeDocument/2006/relationships/hyperlink" Target="https://chm.pops.int/TheConvention/Overview/TextoftheConvention/tabid/2232/Default.aspx" TargetMode="External"/><Relationship Id="rId30" Type="http://schemas.openxmlformats.org/officeDocument/2006/relationships/hyperlink" Target="https://www.fao.org/agriculture/crops/obsolete-pesticides/where-stocks/africa-stocks/en/"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9B67B-05C2-4952-8AE1-D0DF2FE7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11708</Words>
  <Characters>66736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78288</CharactersWithSpaces>
  <SharedDoc>false</SharedDoc>
  <HLinks>
    <vt:vector size="108" baseType="variant">
      <vt:variant>
        <vt:i4>589839</vt:i4>
      </vt:variant>
      <vt:variant>
        <vt:i4>234</vt:i4>
      </vt:variant>
      <vt:variant>
        <vt:i4>0</vt:i4>
      </vt:variant>
      <vt:variant>
        <vt:i4>5</vt:i4>
      </vt:variant>
      <vt:variant>
        <vt:lpwstr>https://documents1.worldbank.org/curated/en/168841477341223021/pdf/108524-PPAR-PUBLIC.pdf</vt:lpwstr>
      </vt:variant>
      <vt:variant>
        <vt:lpwstr/>
      </vt:variant>
      <vt:variant>
        <vt:i4>7733297</vt:i4>
      </vt:variant>
      <vt:variant>
        <vt:i4>231</vt:i4>
      </vt:variant>
      <vt:variant>
        <vt:i4>0</vt:i4>
      </vt:variant>
      <vt:variant>
        <vt:i4>5</vt:i4>
      </vt:variant>
      <vt:variant>
        <vt:lpwstr>https://www.pops.int/Implementation/NationalImplementationPlans/NIPTransmission/tabid/253/Default.aspx</vt:lpwstr>
      </vt:variant>
      <vt:variant>
        <vt:lpwstr/>
      </vt:variant>
      <vt:variant>
        <vt:i4>4259849</vt:i4>
      </vt:variant>
      <vt:variant>
        <vt:i4>228</vt:i4>
      </vt:variant>
      <vt:variant>
        <vt:i4>0</vt:i4>
      </vt:variant>
      <vt:variant>
        <vt:i4>5</vt:i4>
      </vt:variant>
      <vt:variant>
        <vt:lpwstr>https://www.fao.org/agriculture/crops/obsolete-pesticides/where-stocks/africa-stocks/en/</vt:lpwstr>
      </vt:variant>
      <vt:variant>
        <vt:lpwstr/>
      </vt:variant>
      <vt:variant>
        <vt:i4>1376267</vt:i4>
      </vt:variant>
      <vt:variant>
        <vt:i4>225</vt:i4>
      </vt:variant>
      <vt:variant>
        <vt:i4>0</vt:i4>
      </vt:variant>
      <vt:variant>
        <vt:i4>5</vt:i4>
      </vt:variant>
      <vt:variant>
        <vt:lpwstr>https://app.magicapp.org/</vt:lpwstr>
      </vt:variant>
      <vt:variant>
        <vt:lpwstr>/guideline/LwRMXj/rec/j7Krlj</vt:lpwstr>
      </vt:variant>
      <vt:variant>
        <vt:i4>7995431</vt:i4>
      </vt:variant>
      <vt:variant>
        <vt:i4>222</vt:i4>
      </vt:variant>
      <vt:variant>
        <vt:i4>0</vt:i4>
      </vt:variant>
      <vt:variant>
        <vt:i4>5</vt:i4>
      </vt:variant>
      <vt:variant>
        <vt:lpwstr>https://www.worldbank.org/en/news/feature/2012/09/12/saying-goodbye-to-tanzania-s-old-pesticide-stocks</vt:lpwstr>
      </vt:variant>
      <vt:variant>
        <vt:lpwstr/>
      </vt:variant>
      <vt:variant>
        <vt:i4>7798884</vt:i4>
      </vt:variant>
      <vt:variant>
        <vt:i4>219</vt:i4>
      </vt:variant>
      <vt:variant>
        <vt:i4>0</vt:i4>
      </vt:variant>
      <vt:variant>
        <vt:i4>5</vt:i4>
      </vt:variant>
      <vt:variant>
        <vt:lpwstr>https://chm.pops.int/TheConvention/Overview/TextoftheConvention/tabid/2232/Default.aspx</vt:lpwstr>
      </vt:variant>
      <vt:variant>
        <vt:lpwstr/>
      </vt:variant>
      <vt:variant>
        <vt:i4>5439568</vt:i4>
      </vt:variant>
      <vt:variant>
        <vt:i4>216</vt:i4>
      </vt:variant>
      <vt:variant>
        <vt:i4>0</vt:i4>
      </vt:variant>
      <vt:variant>
        <vt:i4>5</vt:i4>
      </vt:variant>
      <vt:variant>
        <vt:lpwstr>https://www.who.int/teams/global-malaria-programme/reports/world-malaria-report-2023</vt:lpwstr>
      </vt:variant>
      <vt:variant>
        <vt:lpwstr/>
      </vt:variant>
      <vt:variant>
        <vt:i4>3735653</vt:i4>
      </vt:variant>
      <vt:variant>
        <vt:i4>211</vt:i4>
      </vt:variant>
      <vt:variant>
        <vt:i4>0</vt:i4>
      </vt:variant>
      <vt:variant>
        <vt:i4>5</vt:i4>
      </vt:variant>
      <vt:variant>
        <vt:lpwstr>https://www.ebi.ac.uk/ena/browser/home</vt:lpwstr>
      </vt:variant>
      <vt:variant>
        <vt:lpwstr/>
      </vt:variant>
      <vt:variant>
        <vt:i4>7667820</vt:i4>
      </vt:variant>
      <vt:variant>
        <vt:i4>202</vt:i4>
      </vt:variant>
      <vt:variant>
        <vt:i4>0</vt:i4>
      </vt:variant>
      <vt:variant>
        <vt:i4>5</vt:i4>
      </vt:variant>
      <vt:variant>
        <vt:lpwstr>https://scipy.org/citing-scipy/</vt:lpwstr>
      </vt:variant>
      <vt:variant>
        <vt:lpwstr/>
      </vt:variant>
      <vt:variant>
        <vt:i4>524319</vt:i4>
      </vt:variant>
      <vt:variant>
        <vt:i4>199</vt:i4>
      </vt:variant>
      <vt:variant>
        <vt:i4>0</vt:i4>
      </vt:variant>
      <vt:variant>
        <vt:i4>5</vt:i4>
      </vt:variant>
      <vt:variant>
        <vt:lpwstr>https://zenodo.org/record/4759368</vt:lpwstr>
      </vt:variant>
      <vt:variant>
        <vt:lpwstr/>
      </vt:variant>
      <vt:variant>
        <vt:i4>7143526</vt:i4>
      </vt:variant>
      <vt:variant>
        <vt:i4>193</vt:i4>
      </vt:variant>
      <vt:variant>
        <vt:i4>0</vt:i4>
      </vt:variant>
      <vt:variant>
        <vt:i4>5</vt:i4>
      </vt:variant>
      <vt:variant>
        <vt:lpwstr>https://malariagen.github.io/malariagen-data-python/latest/Af1.html</vt:lpwstr>
      </vt:variant>
      <vt:variant>
        <vt:lpwstr/>
      </vt:variant>
      <vt:variant>
        <vt:i4>7077987</vt:i4>
      </vt:variant>
      <vt:variant>
        <vt:i4>185</vt:i4>
      </vt:variant>
      <vt:variant>
        <vt:i4>0</vt:i4>
      </vt:variant>
      <vt:variant>
        <vt:i4>5</vt:i4>
      </vt:variant>
      <vt:variant>
        <vt:lpwstr>https://www.malariagen.net/data/ag1000g-phase3-snp</vt:lpwstr>
      </vt:variant>
      <vt:variant>
        <vt:lpwstr/>
      </vt:variant>
      <vt:variant>
        <vt:i4>6029332</vt:i4>
      </vt:variant>
      <vt:variant>
        <vt:i4>182</vt:i4>
      </vt:variant>
      <vt:variant>
        <vt:i4>0</vt:i4>
      </vt:variant>
      <vt:variant>
        <vt:i4>5</vt:i4>
      </vt:variant>
      <vt:variant>
        <vt:lpwstr>https://github.com/malariagen/pipelines/tree/master/pipelines/phasing-vector</vt:lpwstr>
      </vt:variant>
      <vt:variant>
        <vt:lpwstr/>
      </vt:variant>
      <vt:variant>
        <vt:i4>5439515</vt:i4>
      </vt:variant>
      <vt:variant>
        <vt:i4>179</vt:i4>
      </vt:variant>
      <vt:variant>
        <vt:i4>0</vt:i4>
      </vt:variant>
      <vt:variant>
        <vt:i4>5</vt:i4>
      </vt:variant>
      <vt:variant>
        <vt:lpwstr>https://malariagen.github.io/vector-data/ag3/methods.html</vt:lpwstr>
      </vt:variant>
      <vt:variant>
        <vt:lpwstr/>
      </vt:variant>
      <vt:variant>
        <vt:i4>720985</vt:i4>
      </vt:variant>
      <vt:variant>
        <vt:i4>176</vt:i4>
      </vt:variant>
      <vt:variant>
        <vt:i4>0</vt:i4>
      </vt:variant>
      <vt:variant>
        <vt:i4>5</vt:i4>
      </vt:variant>
      <vt:variant>
        <vt:lpwstr>https://github.com/malariagen/pipelines/</vt:lpwstr>
      </vt:variant>
      <vt:variant>
        <vt:lpwstr/>
      </vt:variant>
      <vt:variant>
        <vt:i4>2949156</vt:i4>
      </vt:variant>
      <vt:variant>
        <vt:i4>168</vt:i4>
      </vt:variant>
      <vt:variant>
        <vt:i4>0</vt:i4>
      </vt:variant>
      <vt:variant>
        <vt:i4>5</vt:i4>
      </vt:variant>
      <vt:variant>
        <vt:lpwstr>https://www.malariagen.net/mosquito</vt:lpwstr>
      </vt:variant>
      <vt:variant>
        <vt:lpwstr/>
      </vt:variant>
      <vt:variant>
        <vt:i4>7077944</vt:i4>
      </vt:variant>
      <vt:variant>
        <vt:i4>165</vt:i4>
      </vt:variant>
      <vt:variant>
        <vt:i4>0</vt:i4>
      </vt:variant>
      <vt:variant>
        <vt:i4>5</vt:i4>
      </vt:variant>
      <vt:variant>
        <vt:lpwstr>https://www.malariagen.net/projects/anopheles-funestus-genomic-surveillance-project</vt:lpwstr>
      </vt:variant>
      <vt:variant>
        <vt:lpwstr/>
      </vt:variant>
      <vt:variant>
        <vt:i4>4325415</vt:i4>
      </vt:variant>
      <vt:variant>
        <vt:i4>162</vt:i4>
      </vt:variant>
      <vt:variant>
        <vt:i4>0</vt:i4>
      </vt:variant>
      <vt:variant>
        <vt:i4>5</vt:i4>
      </vt:variant>
      <vt:variant>
        <vt:lpwstr>https://github.com/tristanpwdennis/kdr_funestus_report_2023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Ouma Odero (PGR)</dc:creator>
  <cp:keywords/>
  <cp:lastModifiedBy>Tristan Dennis</cp:lastModifiedBy>
  <cp:revision>55</cp:revision>
  <cp:lastPrinted>2024-03-13T02:46:00Z</cp:lastPrinted>
  <dcterms:created xsi:type="dcterms:W3CDTF">2024-04-16T08:48:00Z</dcterms:created>
  <dcterms:modified xsi:type="dcterms:W3CDTF">2024-04-17T08:07:00Z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8281f161-0de5-41ed-bf34-4b9c76a00c1f</vt:lpwstr>
  </property>
</Properties>
</file>